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6A261" w14:textId="77777777" w:rsidR="00587AE1" w:rsidRPr="00587AE1" w:rsidRDefault="0068797F" w:rsidP="00CC1826">
      <w:pPr>
        <w:rPr>
          <w:rFonts w:ascii="Times New Roman" w:hAnsi="Times New Roman"/>
          <w:b/>
          <w:color w:val="000000" w:themeColor="text1"/>
          <w:lang w:eastAsia="en-GB"/>
        </w:rPr>
      </w:pPr>
      <w:bookmarkStart w:id="0" w:name="_Toc300931099"/>
      <w:r>
        <w:rPr>
          <w:noProof/>
          <w:sz w:val="24"/>
        </w:rPr>
        <w:drawing>
          <wp:anchor distT="0" distB="0" distL="114300" distR="114300" simplePos="0" relativeHeight="251659264" behindDoc="0" locked="0" layoutInCell="1" allowOverlap="1" wp14:anchorId="7139FE7D" wp14:editId="58E4F912">
            <wp:simplePos x="0" y="0"/>
            <wp:positionH relativeFrom="page">
              <wp:posOffset>0</wp:posOffset>
            </wp:positionH>
            <wp:positionV relativeFrom="paragraph">
              <wp:posOffset>-565150</wp:posOffset>
            </wp:positionV>
            <wp:extent cx="7560310" cy="10963275"/>
            <wp:effectExtent l="19050" t="0" r="254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30_04_1t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0310" cy="10963275"/>
                    </a:xfrm>
                    <a:prstGeom prst="rect">
                      <a:avLst/>
                    </a:prstGeom>
                  </pic:spPr>
                </pic:pic>
              </a:graphicData>
            </a:graphic>
          </wp:anchor>
        </w:drawing>
      </w:r>
      <w:bookmarkStart w:id="1" w:name="_Toc205266677"/>
      <w:bookmarkStart w:id="2" w:name="_Toc206912802"/>
      <w:bookmarkStart w:id="3" w:name="_Toc320182352"/>
      <w:bookmarkStart w:id="4" w:name="_Toc343015088"/>
      <w:bookmarkStart w:id="5" w:name="_Toc303946577"/>
      <w:bookmarkStart w:id="6" w:name="_Toc303947911"/>
      <w:bookmarkStart w:id="7" w:name="_Toc367368220"/>
      <w:bookmarkStart w:id="8" w:name="_Toc370581203"/>
    </w:p>
    <w:p w14:paraId="2C005368" w14:textId="77777777" w:rsidR="00A45C1C" w:rsidRDefault="00A45C1C" w:rsidP="00017AFD">
      <w:pPr>
        <w:rPr>
          <w:lang w:val="en-GB" w:eastAsia="en-GB"/>
        </w:rPr>
      </w:pPr>
    </w:p>
    <w:p w14:paraId="238C9367" w14:textId="77777777" w:rsidR="000B1CAD" w:rsidRDefault="000B1CAD" w:rsidP="00017AFD">
      <w:pPr>
        <w:rPr>
          <w:lang w:val="en-GB" w:eastAsia="en-GB"/>
        </w:rPr>
      </w:pPr>
    </w:p>
    <w:p w14:paraId="62FF88FE" w14:textId="77777777" w:rsidR="000B1CAD" w:rsidRDefault="000B1CAD" w:rsidP="00017AFD">
      <w:pPr>
        <w:rPr>
          <w:lang w:val="en-GB" w:eastAsia="en-GB"/>
        </w:rPr>
      </w:pPr>
    </w:p>
    <w:p w14:paraId="0037696B" w14:textId="77777777" w:rsidR="00CC1826" w:rsidRDefault="00F45B3B">
      <w:pPr>
        <w:jc w:val="left"/>
        <w:rPr>
          <w:color w:val="1F5CA9"/>
          <w:sz w:val="36"/>
          <w:lang w:val="en-NZ"/>
        </w:rPr>
      </w:pPr>
      <w:r>
        <w:rPr>
          <w:rFonts w:eastAsia="SimHei"/>
          <w:bCs/>
          <w:noProof/>
          <w:szCs w:val="36"/>
        </w:rPr>
        <mc:AlternateContent>
          <mc:Choice Requires="wps">
            <w:drawing>
              <wp:anchor distT="0" distB="0" distL="114300" distR="114300" simplePos="0" relativeHeight="251720704" behindDoc="0" locked="0" layoutInCell="1" allowOverlap="1" wp14:anchorId="63340486" wp14:editId="5D9E727A">
                <wp:simplePos x="0" y="0"/>
                <wp:positionH relativeFrom="margin">
                  <wp:align>center</wp:align>
                </wp:positionH>
                <wp:positionV relativeFrom="paragraph">
                  <wp:posOffset>1018540</wp:posOffset>
                </wp:positionV>
                <wp:extent cx="4248150" cy="9810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19DDE" w14:textId="77777777" w:rsidR="00783A81" w:rsidRDefault="00783A81" w:rsidP="00291DDA">
                            <w:pPr>
                              <w:jc w:val="center"/>
                              <w:rPr>
                                <w:b/>
                                <w:color w:val="FF0000"/>
                                <w:sz w:val="40"/>
                                <w:szCs w:val="54"/>
                              </w:rPr>
                            </w:pPr>
                            <w:r>
                              <w:rPr>
                                <w:b/>
                                <w:color w:val="FF0000"/>
                                <w:sz w:val="40"/>
                                <w:szCs w:val="54"/>
                              </w:rPr>
                              <w:t>Signaling Server Document</w:t>
                            </w:r>
                          </w:p>
                          <w:p w14:paraId="45C2496E" w14:textId="77777777" w:rsidR="00783A81" w:rsidRDefault="00783A81" w:rsidP="00291DDA">
                            <w:pPr>
                              <w:jc w:val="center"/>
                              <w:rPr>
                                <w:b/>
                                <w:color w:val="FF0000"/>
                                <w:sz w:val="40"/>
                                <w:szCs w:val="54"/>
                              </w:rPr>
                            </w:pPr>
                            <w:r>
                              <w:rPr>
                                <w:b/>
                                <w:color w:val="FF0000"/>
                                <w:sz w:val="40"/>
                                <w:szCs w:val="54"/>
                              </w:rPr>
                              <w:t>Version 0.</w:t>
                            </w:r>
                            <w:ins w:id="9" w:author="Sarju Garg" w:date="2020-09-30T12:14:00Z">
                              <w:r>
                                <w:rPr>
                                  <w:b/>
                                  <w:color w:val="FF0000"/>
                                  <w:sz w:val="40"/>
                                  <w:szCs w:val="54"/>
                                </w:rPr>
                                <w:t>7</w:t>
                              </w:r>
                            </w:ins>
                          </w:p>
                          <w:p w14:paraId="4987DD7F" w14:textId="77777777" w:rsidR="00783A81" w:rsidRPr="00447937" w:rsidRDefault="00783A81" w:rsidP="00291DDA">
                            <w:pPr>
                              <w:jc w:val="center"/>
                              <w:rPr>
                                <w:b/>
                                <w:color w:val="1F5CA9"/>
                                <w:sz w:val="48"/>
                                <w:szCs w:val="5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3340486" id="_x0000_t202" coordsize="21600,21600" o:spt="202" path="m,l,21600r21600,l21600,xe">
                <v:stroke joinstyle="miter"/>
                <v:path gradientshapeok="t" o:connecttype="rect"/>
              </v:shapetype>
              <v:shape id="Text Box 2" o:spid="_x0000_s1026" type="#_x0000_t202" style="position:absolute;margin-left:0;margin-top:80.2pt;width:334.5pt;height:77.2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M/RA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" filled="f" stroked="f">
                <v:textbox>
                  <w:txbxContent>
                    <w:p w14:paraId="74719DDE" w14:textId="77777777" w:rsidR="000F6A4E" w:rsidRDefault="000F6A4E" w:rsidP="00291DDA">
                      <w:pPr>
                        <w:jc w:val="center"/>
                        <w:rPr>
                          <w:b/>
                          <w:color w:val="FF0000"/>
                          <w:sz w:val="40"/>
                          <w:szCs w:val="54"/>
                        </w:rPr>
                      </w:pPr>
                      <w:r>
                        <w:rPr>
                          <w:b/>
                          <w:color w:val="FF0000"/>
                          <w:sz w:val="40"/>
                          <w:szCs w:val="54"/>
                        </w:rPr>
                        <w:t>Signaling Server Document</w:t>
                      </w:r>
                    </w:p>
                    <w:p w14:paraId="45C2496E" w14:textId="77777777" w:rsidR="000F6A4E" w:rsidRDefault="000F6A4E" w:rsidP="00291DDA">
                      <w:pPr>
                        <w:jc w:val="center"/>
                        <w:rPr>
                          <w:b/>
                          <w:color w:val="FF0000"/>
                          <w:sz w:val="40"/>
                          <w:szCs w:val="54"/>
                        </w:rPr>
                      </w:pPr>
                      <w:r>
                        <w:rPr>
                          <w:b/>
                          <w:color w:val="FF0000"/>
                          <w:sz w:val="40"/>
                          <w:szCs w:val="54"/>
                        </w:rPr>
                        <w:t>Version 0.</w:t>
                      </w:r>
                      <w:ins w:id="10" w:author="Sarju Garg" w:date="2020-09-30T12:14:00Z">
                        <w:r>
                          <w:rPr>
                            <w:b/>
                            <w:color w:val="FF0000"/>
                            <w:sz w:val="40"/>
                            <w:szCs w:val="54"/>
                          </w:rPr>
                          <w:t>7</w:t>
                        </w:r>
                      </w:ins>
                    </w:p>
                    <w:p w14:paraId="4987DD7F" w14:textId="77777777" w:rsidR="000F6A4E" w:rsidRPr="00447937" w:rsidRDefault="000F6A4E" w:rsidP="00291DDA">
                      <w:pPr>
                        <w:jc w:val="center"/>
                        <w:rPr>
                          <w:b/>
                          <w:color w:val="1F5CA9"/>
                          <w:sz w:val="48"/>
                          <w:szCs w:val="54"/>
                        </w:rPr>
                      </w:pPr>
                    </w:p>
                  </w:txbxContent>
                </v:textbox>
                <w10:wrap anchorx="margin"/>
              </v:shape>
            </w:pict>
          </mc:Fallback>
        </mc:AlternateContent>
      </w:r>
      <w:r w:rsidR="00CC1826">
        <w:rPr>
          <w:color w:val="1F5CA9"/>
          <w:sz w:val="36"/>
          <w:lang w:val="en-NZ"/>
        </w:rPr>
        <w:br w:type="page"/>
      </w:r>
    </w:p>
    <w:p w14:paraId="68D3EBFC" w14:textId="77777777" w:rsidR="00387EB2" w:rsidRPr="00587AE1" w:rsidRDefault="00F45B3B" w:rsidP="00387EB2">
      <w:pPr>
        <w:pBdr>
          <w:bottom w:val="single" w:sz="4" w:space="6" w:color="9F9F9F"/>
        </w:pBdr>
        <w:spacing w:line="240" w:lineRule="auto"/>
        <w:rPr>
          <w:sz w:val="36"/>
          <w:lang w:val="en-NZ"/>
        </w:rPr>
      </w:pPr>
      <w:r>
        <w:rPr>
          <w:noProof/>
        </w:rPr>
        <w:lastRenderedPageBreak/>
        <mc:AlternateContent>
          <mc:Choice Requires="wps">
            <w:drawing>
              <wp:anchor distT="0" distB="0" distL="114300" distR="114300" simplePos="0" relativeHeight="251712512" behindDoc="0" locked="0" layoutInCell="1" allowOverlap="1" wp14:anchorId="229A9E72" wp14:editId="20BD3303">
                <wp:simplePos x="0" y="0"/>
                <wp:positionH relativeFrom="column">
                  <wp:posOffset>2312670</wp:posOffset>
                </wp:positionH>
                <wp:positionV relativeFrom="paragraph">
                  <wp:posOffset>-3606165</wp:posOffset>
                </wp:positionV>
                <wp:extent cx="3657600" cy="635"/>
                <wp:effectExtent l="0" t="0" r="0" b="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635"/>
                        </a:xfrm>
                        <a:prstGeom prst="line">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7300A5" id="Line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1pt,-283.95pt" to="470.1pt,-2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" strokecolor="#7f7f7f"/>
            </w:pict>
          </mc:Fallback>
        </mc:AlternateContent>
      </w:r>
      <w:r>
        <w:rPr>
          <w:noProof/>
        </w:rPr>
        <mc:AlternateContent>
          <mc:Choice Requires="wps">
            <w:drawing>
              <wp:anchor distT="0" distB="0" distL="114300" distR="114300" simplePos="0" relativeHeight="251711488" behindDoc="0" locked="0" layoutInCell="1" allowOverlap="1" wp14:anchorId="155ACB64" wp14:editId="573971E0">
                <wp:simplePos x="0" y="0"/>
                <wp:positionH relativeFrom="column">
                  <wp:posOffset>2141220</wp:posOffset>
                </wp:positionH>
                <wp:positionV relativeFrom="paragraph">
                  <wp:posOffset>-4220210</wp:posOffset>
                </wp:positionV>
                <wp:extent cx="3940175" cy="476885"/>
                <wp:effectExtent l="0" t="0" r="0" b="571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017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294E6" w14:textId="77777777" w:rsidR="00783A81" w:rsidRPr="00F30729" w:rsidRDefault="00783A81" w:rsidP="00387EB2">
                            <w:r w:rsidRPr="00F30729">
                              <w:t>Elitecore Solution Proposal</w:t>
                            </w:r>
                            <w:r>
                              <w:t xml:space="preserve"> </w:t>
                            </w:r>
                            <w:r w:rsidRPr="00F30729">
                              <w:t>(V1.0)</w:t>
                            </w:r>
                            <w:r w:rsidRPr="00F30729">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5ACB64" id="Text Box 22" o:spid="_x0000_s1027" type="#_x0000_t202" style="position:absolute;left:0;text-align:left;margin-left:168.6pt;margin-top:-332.3pt;width:310.25pt;height:37.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" filled="f" stroked="f">
                <v:textbox>
                  <w:txbxContent>
                    <w:p w14:paraId="1FE294E6" w14:textId="77777777" w:rsidR="000F6A4E" w:rsidRPr="00F30729" w:rsidRDefault="000F6A4E" w:rsidP="00387EB2">
                      <w:proofErr w:type="spellStart"/>
                      <w:r w:rsidRPr="00F30729">
                        <w:t>Elitecore</w:t>
                      </w:r>
                      <w:proofErr w:type="spellEnd"/>
                      <w:r w:rsidRPr="00F30729">
                        <w:t xml:space="preserve"> Solution Proposal</w:t>
                      </w:r>
                      <w:r>
                        <w:t xml:space="preserve"> </w:t>
                      </w:r>
                      <w:r w:rsidRPr="00F30729">
                        <w:t>(V1.0)</w:t>
                      </w:r>
                      <w:r w:rsidRPr="00F30729">
                        <w:tab/>
                      </w:r>
                    </w:p>
                  </w:txbxContent>
                </v:textbox>
              </v:shape>
            </w:pict>
          </mc:Fallback>
        </mc:AlternateContent>
      </w:r>
      <w:r>
        <w:rPr>
          <w:rFonts w:eastAsia="SimHei"/>
          <w:bCs/>
          <w:noProof/>
          <w:sz w:val="32"/>
          <w:szCs w:val="36"/>
        </w:rPr>
        <mc:AlternateContent>
          <mc:Choice Requires="wps">
            <w:drawing>
              <wp:anchor distT="4294967293" distB="4294967293" distL="114300" distR="114300" simplePos="0" relativeHeight="251713536" behindDoc="0" locked="0" layoutInCell="1" allowOverlap="1" wp14:anchorId="51D28134" wp14:editId="13B39823">
                <wp:simplePos x="0" y="0"/>
                <wp:positionH relativeFrom="column">
                  <wp:posOffset>752475</wp:posOffset>
                </wp:positionH>
                <wp:positionV relativeFrom="paragraph">
                  <wp:posOffset>1734819</wp:posOffset>
                </wp:positionV>
                <wp:extent cx="5669280" cy="0"/>
                <wp:effectExtent l="0" t="0" r="20320" b="25400"/>
                <wp:wrapNone/>
                <wp:docPr id="2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692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1D1726" id="Straight Connector 10" o:spid="_x0000_s1026" style="position:absolute;flip:x;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59.25pt,136.6pt" to="505.6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" strokecolor="white [3212]">
                <o:lock v:ext="edit" shapetype="f"/>
              </v:line>
            </w:pict>
          </mc:Fallback>
        </mc:AlternateContent>
      </w:r>
      <w:r w:rsidR="00387EB2" w:rsidRPr="00587AE1">
        <w:rPr>
          <w:color w:val="1F5CA9"/>
          <w:sz w:val="36"/>
          <w:lang w:val="en-NZ"/>
        </w:rPr>
        <w:t>© Sterlite Technologies Limited.</w:t>
      </w:r>
    </w:p>
    <w:p w14:paraId="251112A5" w14:textId="77777777" w:rsidR="00387EB2" w:rsidRPr="00587AE1" w:rsidRDefault="00F90307" w:rsidP="00387EB2">
      <w:pPr>
        <w:spacing w:line="240" w:lineRule="auto"/>
        <w:jc w:val="center"/>
        <w:rPr>
          <w:sz w:val="19"/>
          <w:lang w:val="en-NZ"/>
        </w:rPr>
      </w:pPr>
      <w:hyperlink r:id="rId10" w:history="1">
        <w:r w:rsidR="00387EB2" w:rsidRPr="00587AE1">
          <w:rPr>
            <w:color w:val="553333"/>
            <w:sz w:val="19"/>
            <w:u w:val="single"/>
            <w:lang w:val="en-NZ"/>
          </w:rPr>
          <w:t>www.sterlitetech.com</w:t>
        </w:r>
      </w:hyperlink>
    </w:p>
    <w:p w14:paraId="1B04FB9E" w14:textId="77777777" w:rsidR="00387EB2" w:rsidRPr="00587AE1" w:rsidRDefault="00387EB2" w:rsidP="00387EB2">
      <w:pPr>
        <w:spacing w:after="0" w:line="240" w:lineRule="auto"/>
        <w:jc w:val="left"/>
        <w:rPr>
          <w:rFonts w:eastAsia="Times New Roman" w:cs="Times New Roman"/>
          <w:b/>
          <w:color w:val="C00000"/>
          <w:sz w:val="24"/>
          <w:szCs w:val="28"/>
          <w:lang w:val="en-NZ"/>
        </w:rPr>
      </w:pPr>
      <w:r w:rsidRPr="00587AE1">
        <w:rPr>
          <w:rFonts w:eastAsia="Times New Roman" w:cs="Times New Roman"/>
          <w:b/>
          <w:color w:val="C00000"/>
          <w:sz w:val="24"/>
          <w:szCs w:val="28"/>
          <w:lang w:val="en-NZ"/>
        </w:rPr>
        <w:t>CONFIDENTIALITY CLAUSE</w:t>
      </w:r>
    </w:p>
    <w:p w14:paraId="29358E4D" w14:textId="77777777" w:rsidR="001D7C80" w:rsidRPr="00D75422" w:rsidRDefault="001D7C80" w:rsidP="001D7C80">
      <w:pPr>
        <w:spacing w:before="60" w:after="120" w:line="240" w:lineRule="auto"/>
        <w:rPr>
          <w:rFonts w:eastAsia="SimSun" w:cstheme="minorHAnsi"/>
          <w:bCs/>
          <w:color w:val="333333"/>
          <w:lang w:val="en-GB" w:eastAsia="en-GB"/>
        </w:rPr>
      </w:pPr>
      <w:r w:rsidRPr="00D75422">
        <w:rPr>
          <w:rFonts w:eastAsia="SimSun" w:cstheme="minorHAnsi"/>
          <w:bCs/>
          <w:color w:val="333333"/>
          <w:lang w:val="en-GB" w:eastAsia="en-GB"/>
        </w:rPr>
        <w:t>No part of this document may be reproduced, stored in a retrieval system or transmitted in any form or by any means, electronic, mechanical, recording, photocopying or otherwise without the prior written permission of Sterlite Technologies Ltd.</w:t>
      </w:r>
    </w:p>
    <w:p w14:paraId="06A0F8C4" w14:textId="77777777" w:rsidR="00387EB2" w:rsidRPr="00587AE1" w:rsidRDefault="001D7C80" w:rsidP="001D7C80">
      <w:pPr>
        <w:spacing w:before="60" w:after="120" w:line="240" w:lineRule="auto"/>
        <w:rPr>
          <w:rFonts w:eastAsia="SimSun" w:cs="Arial"/>
          <w:bCs/>
          <w:color w:val="333333"/>
          <w:lang w:val="en-GB" w:eastAsia="en-GB"/>
        </w:rPr>
      </w:pPr>
      <w:r w:rsidRPr="00D75422">
        <w:rPr>
          <w:rFonts w:eastAsia="SimSun" w:cstheme="minorHAnsi"/>
          <w:bCs/>
          <w:color w:val="333333"/>
          <w:lang w:val="en-GB" w:eastAsia="en-GB"/>
        </w:rPr>
        <w:t xml:space="preserve">The contents of this document are provided to </w:t>
      </w:r>
      <w:r>
        <w:rPr>
          <w:rFonts w:eastAsia="SimSun" w:cstheme="minorHAnsi"/>
          <w:b/>
          <w:bCs/>
          <w:color w:val="333333"/>
          <w:lang w:val="en-GB" w:eastAsia="en-GB"/>
        </w:rPr>
        <w:t>CEIR regulatory body</w:t>
      </w:r>
      <w:r w:rsidRPr="00D75422">
        <w:rPr>
          <w:rFonts w:eastAsia="SimSun" w:cstheme="minorHAnsi"/>
          <w:bCs/>
          <w:color w:val="333333"/>
          <w:lang w:val="en-GB" w:eastAsia="en-GB"/>
        </w:rPr>
        <w:t xml:space="preserve"> in confidence solely </w:t>
      </w:r>
      <w:r w:rsidR="001711B3" w:rsidRPr="00D75422">
        <w:rPr>
          <w:rFonts w:eastAsia="SimSun" w:cstheme="minorHAnsi"/>
          <w:bCs/>
          <w:color w:val="333333"/>
          <w:lang w:val="en-GB" w:eastAsia="en-GB"/>
        </w:rPr>
        <w:t>for</w:t>
      </w:r>
      <w:r w:rsidRPr="00D75422">
        <w:rPr>
          <w:rFonts w:eastAsia="SimSun" w:cstheme="minorHAnsi"/>
          <w:bCs/>
          <w:color w:val="333333"/>
          <w:lang w:val="en-GB" w:eastAsia="en-GB"/>
        </w:rPr>
        <w:t xml:space="preserve"> evaluating possible business relationship.</w:t>
      </w:r>
    </w:p>
    <w:p w14:paraId="6874340B" w14:textId="77777777" w:rsidR="00387EB2" w:rsidRPr="00587AE1" w:rsidRDefault="00387EB2" w:rsidP="00387EB2">
      <w:pPr>
        <w:spacing w:before="60" w:after="120" w:line="240" w:lineRule="auto"/>
        <w:rPr>
          <w:rFonts w:eastAsia="SimSun" w:cs="Arial"/>
          <w:b/>
          <w:bCs/>
          <w:color w:val="333333"/>
          <w:lang w:val="en-GB" w:eastAsia="en-GB"/>
        </w:rPr>
      </w:pPr>
    </w:p>
    <w:p w14:paraId="4CFD76B7" w14:textId="77777777" w:rsidR="00387EB2" w:rsidRPr="00587AE1" w:rsidRDefault="00387EB2" w:rsidP="00387EB2">
      <w:pPr>
        <w:spacing w:after="0" w:line="240" w:lineRule="auto"/>
        <w:jc w:val="left"/>
        <w:rPr>
          <w:rFonts w:eastAsia="Times New Roman" w:cs="Times New Roman"/>
          <w:b/>
          <w:color w:val="C00000"/>
          <w:sz w:val="24"/>
          <w:szCs w:val="28"/>
          <w:lang w:val="en-NZ"/>
        </w:rPr>
      </w:pPr>
      <w:r w:rsidRPr="00587AE1">
        <w:rPr>
          <w:rFonts w:eastAsia="Times New Roman" w:cs="Times New Roman"/>
          <w:b/>
          <w:color w:val="C00000"/>
          <w:sz w:val="24"/>
          <w:szCs w:val="28"/>
          <w:lang w:val="en-NZ"/>
        </w:rPr>
        <w:t>ALL RIGHTS RESERVED</w:t>
      </w:r>
    </w:p>
    <w:p w14:paraId="32C039D3" w14:textId="77777777" w:rsidR="00387EB2" w:rsidRPr="00587AE1" w:rsidRDefault="00387EB2" w:rsidP="00387EB2">
      <w:pPr>
        <w:spacing w:after="0"/>
        <w:ind w:left="720" w:hanging="720"/>
      </w:pPr>
      <w:r w:rsidRPr="00587AE1">
        <w:t>Sterlite Technologies Ltd.</w:t>
      </w:r>
    </w:p>
    <w:p w14:paraId="13772A59" w14:textId="77777777" w:rsidR="00387EB2" w:rsidRPr="00587AE1" w:rsidRDefault="00387EB2" w:rsidP="00387EB2">
      <w:pPr>
        <w:spacing w:after="0"/>
        <w:ind w:left="720" w:hanging="720"/>
      </w:pPr>
      <w:r w:rsidRPr="00587AE1">
        <w:t>Block 6, Magnet Corporate Park,</w:t>
      </w:r>
    </w:p>
    <w:p w14:paraId="5DA051E0" w14:textId="77777777" w:rsidR="00387EB2" w:rsidRPr="00587AE1" w:rsidRDefault="00387EB2" w:rsidP="00387EB2">
      <w:pPr>
        <w:spacing w:after="0"/>
        <w:ind w:left="720" w:hanging="720"/>
      </w:pPr>
      <w:r w:rsidRPr="00587AE1">
        <w:t>Nr. Sola Flyover, Thaltej</w:t>
      </w:r>
    </w:p>
    <w:p w14:paraId="6A71EB65" w14:textId="77777777" w:rsidR="00387EB2" w:rsidRPr="00587AE1" w:rsidRDefault="00387EB2" w:rsidP="00387EB2">
      <w:pPr>
        <w:spacing w:after="0"/>
        <w:ind w:left="720" w:hanging="720"/>
      </w:pPr>
      <w:r w:rsidRPr="00587AE1">
        <w:t>Ahmedabad–380059</w:t>
      </w:r>
    </w:p>
    <w:p w14:paraId="2F60668C" w14:textId="77777777" w:rsidR="00387EB2" w:rsidRPr="00587AE1" w:rsidRDefault="00387EB2" w:rsidP="00387EB2">
      <w:pPr>
        <w:spacing w:after="0"/>
        <w:ind w:left="720" w:hanging="720"/>
      </w:pPr>
      <w:r w:rsidRPr="00587AE1">
        <w:t>India</w:t>
      </w:r>
    </w:p>
    <w:p w14:paraId="204ACF12" w14:textId="77777777" w:rsidR="00387EB2" w:rsidRPr="00587AE1" w:rsidRDefault="00387EB2" w:rsidP="00387EB2">
      <w:pPr>
        <w:spacing w:before="60" w:after="120" w:line="240" w:lineRule="auto"/>
        <w:rPr>
          <w:rFonts w:eastAsia="SimSun" w:cs="Arial"/>
          <w:b/>
          <w:bCs/>
          <w:color w:val="333333"/>
          <w:lang w:val="en-GB" w:eastAsia="en-GB"/>
        </w:rPr>
      </w:pPr>
    </w:p>
    <w:p w14:paraId="70F6A094" w14:textId="77777777" w:rsidR="00387EB2" w:rsidRPr="00587AE1" w:rsidRDefault="00387EB2" w:rsidP="00387EB2">
      <w:pPr>
        <w:spacing w:after="0" w:line="240" w:lineRule="auto"/>
        <w:jc w:val="left"/>
        <w:rPr>
          <w:rFonts w:eastAsia="Times New Roman" w:cs="Times New Roman"/>
          <w:b/>
          <w:color w:val="C00000"/>
          <w:sz w:val="24"/>
          <w:szCs w:val="28"/>
          <w:lang w:val="en-NZ"/>
        </w:rPr>
      </w:pPr>
      <w:r w:rsidRPr="00587AE1">
        <w:rPr>
          <w:rFonts w:eastAsia="Times New Roman" w:cs="Times New Roman"/>
          <w:b/>
          <w:color w:val="C00000"/>
          <w:sz w:val="24"/>
          <w:szCs w:val="28"/>
          <w:lang w:val="en-NZ"/>
        </w:rPr>
        <w:t>TRADEMARKS</w:t>
      </w:r>
    </w:p>
    <w:p w14:paraId="407B5310" w14:textId="77777777" w:rsidR="00387EB2" w:rsidRPr="00587AE1" w:rsidRDefault="00387EB2" w:rsidP="00387EB2">
      <w:pPr>
        <w:spacing w:before="60" w:after="120" w:line="240" w:lineRule="auto"/>
        <w:rPr>
          <w:rFonts w:eastAsia="SimSun" w:cs="Arial"/>
          <w:bCs/>
          <w:color w:val="333333"/>
          <w:lang w:val="en-GB" w:eastAsia="en-GB"/>
        </w:rPr>
      </w:pPr>
      <w:r w:rsidRPr="00587AE1">
        <w:rPr>
          <w:rFonts w:eastAsia="SimSun" w:cs="Arial"/>
          <w:bCs/>
          <w:color w:val="333333"/>
          <w:lang w:val="en-GB" w:eastAsia="en-GB"/>
        </w:rPr>
        <w:t>All the brand names and other products or services mentioned in this document are identified by the trademarks or service marks of their respective owners.</w:t>
      </w:r>
    </w:p>
    <w:p w14:paraId="562E6C0C" w14:textId="77777777" w:rsidR="00387EB2" w:rsidRPr="00587AE1" w:rsidRDefault="00387EB2" w:rsidP="00387EB2">
      <w:pPr>
        <w:spacing w:before="60" w:after="120" w:line="240" w:lineRule="auto"/>
        <w:rPr>
          <w:rFonts w:eastAsia="SimSun" w:cs="Arial"/>
          <w:b/>
          <w:bCs/>
          <w:color w:val="333333"/>
          <w:lang w:val="en-GB" w:eastAsia="en-GB"/>
        </w:rPr>
      </w:pPr>
    </w:p>
    <w:p w14:paraId="4DF3DD07" w14:textId="77777777" w:rsidR="00387EB2" w:rsidRPr="00587AE1" w:rsidRDefault="00387EB2" w:rsidP="00387EB2">
      <w:pPr>
        <w:spacing w:after="0" w:line="240" w:lineRule="auto"/>
        <w:jc w:val="left"/>
        <w:rPr>
          <w:rFonts w:eastAsia="Times New Roman" w:cs="Times New Roman"/>
          <w:b/>
          <w:color w:val="C00000"/>
          <w:sz w:val="24"/>
          <w:szCs w:val="28"/>
          <w:lang w:val="en-NZ"/>
        </w:rPr>
      </w:pPr>
      <w:r w:rsidRPr="00587AE1">
        <w:rPr>
          <w:rFonts w:eastAsia="Times New Roman" w:cs="Times New Roman"/>
          <w:b/>
          <w:color w:val="C00000"/>
          <w:sz w:val="24"/>
          <w:szCs w:val="28"/>
          <w:lang w:val="en-NZ"/>
        </w:rPr>
        <w:t>DISCLAIMER</w:t>
      </w:r>
    </w:p>
    <w:p w14:paraId="1F733920" w14:textId="77777777" w:rsidR="00387EB2" w:rsidRPr="00587AE1" w:rsidRDefault="00387EB2" w:rsidP="00387EB2">
      <w:pPr>
        <w:spacing w:before="60" w:after="120" w:line="240" w:lineRule="auto"/>
        <w:rPr>
          <w:rFonts w:eastAsia="SimSun" w:cs="Arial"/>
          <w:bCs/>
          <w:color w:val="333333"/>
          <w:lang w:val="en-GB" w:eastAsia="en-GB"/>
        </w:rPr>
      </w:pPr>
      <w:r w:rsidRPr="00587AE1">
        <w:rPr>
          <w:rFonts w:eastAsia="SimSun" w:cs="Arial"/>
          <w:bCs/>
          <w:color w:val="333333"/>
          <w:lang w:val="en-GB" w:eastAsia="en-GB"/>
        </w:rPr>
        <w:t xml:space="preserve">The information in this document is subject to change without notice and should not be construed as final commitment of Sterlite Technologies Ltd. </w:t>
      </w:r>
    </w:p>
    <w:p w14:paraId="22634377" w14:textId="77777777" w:rsidR="00387EB2" w:rsidRPr="00587AE1" w:rsidRDefault="00387EB2" w:rsidP="00387EB2">
      <w:pPr>
        <w:spacing w:before="60" w:after="120" w:line="240" w:lineRule="auto"/>
        <w:rPr>
          <w:rFonts w:eastAsia="SimSun" w:cs="Arial"/>
          <w:bCs/>
          <w:color w:val="333333"/>
          <w:lang w:val="en-GB" w:eastAsia="en-GB"/>
        </w:rPr>
      </w:pPr>
      <w:r w:rsidRPr="00587AE1">
        <w:rPr>
          <w:rFonts w:eastAsia="SimSun" w:cs="Arial"/>
          <w:bCs/>
          <w:color w:val="333333"/>
          <w:lang w:val="en-GB" w:eastAsia="en-GB"/>
        </w:rPr>
        <w:t>Sterlite Technologies Ltd. assumes no responsibility or makes no warranties for any errors that may appear in this document and disclaims any implied warranty of whatsoever nature.</w:t>
      </w:r>
    </w:p>
    <w:p w14:paraId="551FE09B" w14:textId="77777777" w:rsidR="00387EB2" w:rsidRPr="00587AE1" w:rsidRDefault="00387EB2" w:rsidP="00387EB2">
      <w:pPr>
        <w:spacing w:before="60" w:after="120" w:line="240" w:lineRule="auto"/>
        <w:rPr>
          <w:rFonts w:eastAsia="SimSun" w:cs="Arial"/>
          <w:bCs/>
          <w:color w:val="333333"/>
          <w:lang w:val="en-GB" w:eastAsia="en-GB"/>
        </w:rPr>
      </w:pPr>
      <w:r w:rsidRPr="00587AE1">
        <w:rPr>
          <w:rFonts w:eastAsia="SimSun" w:cs="Arial"/>
          <w:bCs/>
          <w:color w:val="333333"/>
          <w:lang w:val="en-GB" w:eastAsia="en-GB"/>
        </w:rPr>
        <w:t>Sterlite Technologies Ltd. shall not be responsible for any liability of any nature whatsoever resulting from or arising out of use of this document.</w:t>
      </w:r>
    </w:p>
    <w:p w14:paraId="42F872E0" w14:textId="77777777" w:rsidR="00387EB2" w:rsidRPr="00587AE1" w:rsidRDefault="00387EB2" w:rsidP="00387EB2">
      <w:pPr>
        <w:spacing w:before="60" w:after="120" w:line="240" w:lineRule="auto"/>
        <w:rPr>
          <w:rFonts w:eastAsia="SimSun" w:cs="Arial"/>
          <w:bCs/>
          <w:lang w:val="en-GB" w:eastAsia="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77"/>
        <w:gridCol w:w="3817"/>
        <w:gridCol w:w="1135"/>
        <w:gridCol w:w="3414"/>
      </w:tblGrid>
      <w:tr w:rsidR="00EA1E7E" w:rsidRPr="00587AE1" w14:paraId="6C54C491" w14:textId="77777777" w:rsidTr="000A505B">
        <w:trPr>
          <w:tblHeader/>
        </w:trPr>
        <w:tc>
          <w:tcPr>
            <w:tcW w:w="5000" w:type="pct"/>
            <w:gridSpan w:val="4"/>
            <w:shd w:val="clear" w:color="auto" w:fill="BFBFBF"/>
          </w:tcPr>
          <w:p w14:paraId="505BC9AD" w14:textId="77777777" w:rsidR="00EA1E7E" w:rsidRPr="00587AE1" w:rsidRDefault="00EA1E7E" w:rsidP="00894317">
            <w:pPr>
              <w:spacing w:before="60" w:after="60" w:line="240" w:lineRule="auto"/>
              <w:jc w:val="left"/>
              <w:rPr>
                <w:rFonts w:eastAsia="Times New Roman" w:cstheme="minorHAnsi"/>
                <w:b/>
                <w:bCs/>
                <w:lang w:val="en-GB" w:eastAsia="en-GB"/>
              </w:rPr>
            </w:pPr>
            <w:r w:rsidRPr="00587AE1">
              <w:rPr>
                <w:rFonts w:eastAsia="Times New Roman" w:cstheme="minorHAnsi"/>
                <w:b/>
                <w:bCs/>
                <w:lang w:val="en-GB" w:eastAsia="en-GB"/>
              </w:rPr>
              <w:t>Your Point of Contact for this document</w:t>
            </w:r>
          </w:p>
        </w:tc>
      </w:tr>
      <w:tr w:rsidR="00EA1E7E" w:rsidRPr="00587AE1" w14:paraId="347102C7" w14:textId="77777777" w:rsidTr="000A505B">
        <w:tc>
          <w:tcPr>
            <w:tcW w:w="474" w:type="pct"/>
          </w:tcPr>
          <w:p w14:paraId="0B05DCE6" w14:textId="77777777" w:rsidR="00EA1E7E" w:rsidRPr="00587AE1" w:rsidRDefault="00EA1E7E" w:rsidP="00894317">
            <w:pPr>
              <w:spacing w:before="60" w:after="60" w:line="240" w:lineRule="auto"/>
              <w:jc w:val="left"/>
              <w:rPr>
                <w:rFonts w:eastAsia="Times New Roman" w:cstheme="minorHAnsi"/>
                <w:bCs/>
                <w:lang w:val="en-GB" w:eastAsia="en-GB"/>
              </w:rPr>
            </w:pPr>
            <w:r w:rsidRPr="00587AE1">
              <w:rPr>
                <w:rFonts w:eastAsia="Times New Roman" w:cstheme="minorHAnsi"/>
                <w:bCs/>
                <w:lang w:val="en-GB" w:eastAsia="en-GB"/>
              </w:rPr>
              <w:t>Name</w:t>
            </w:r>
          </w:p>
        </w:tc>
        <w:tc>
          <w:tcPr>
            <w:tcW w:w="2065" w:type="pct"/>
          </w:tcPr>
          <w:p w14:paraId="7AF81E85" w14:textId="77777777" w:rsidR="00EA1E7E" w:rsidRPr="00587AE1" w:rsidRDefault="00193595" w:rsidP="00EA1E7E">
            <w:pPr>
              <w:spacing w:before="60" w:after="60" w:line="240" w:lineRule="auto"/>
              <w:rPr>
                <w:rFonts w:eastAsia="Times New Roman" w:cstheme="minorHAnsi"/>
                <w:bCs/>
                <w:lang w:val="en-GB" w:eastAsia="en-GB"/>
              </w:rPr>
            </w:pPr>
            <w:r>
              <w:rPr>
                <w:rFonts w:eastAsia="Times New Roman" w:cstheme="minorHAnsi"/>
                <w:bCs/>
                <w:lang w:val="en-GB" w:eastAsia="en-GB"/>
              </w:rPr>
              <w:t>Samriti Yadav</w:t>
            </w:r>
          </w:p>
        </w:tc>
        <w:tc>
          <w:tcPr>
            <w:tcW w:w="614" w:type="pct"/>
          </w:tcPr>
          <w:p w14:paraId="1BB7D2A6" w14:textId="77777777" w:rsidR="00EA1E7E" w:rsidRPr="00587AE1" w:rsidRDefault="00EA1E7E" w:rsidP="00894317">
            <w:pPr>
              <w:spacing w:before="60" w:after="60" w:line="240" w:lineRule="auto"/>
              <w:jc w:val="left"/>
              <w:rPr>
                <w:rFonts w:eastAsia="Times New Roman" w:cstheme="minorHAnsi"/>
                <w:bCs/>
                <w:lang w:val="en-GB" w:eastAsia="en-GB"/>
              </w:rPr>
            </w:pPr>
          </w:p>
        </w:tc>
        <w:tc>
          <w:tcPr>
            <w:tcW w:w="1847" w:type="pct"/>
          </w:tcPr>
          <w:p w14:paraId="7618E75E" w14:textId="77777777" w:rsidR="00EA1E7E" w:rsidRPr="00587AE1" w:rsidRDefault="00EA1E7E" w:rsidP="00EA1E7E">
            <w:pPr>
              <w:spacing w:after="0" w:line="240" w:lineRule="auto"/>
              <w:rPr>
                <w:rFonts w:eastAsia="Times New Roman" w:cstheme="minorHAnsi"/>
                <w:bCs/>
                <w:lang w:val="en-GB" w:eastAsia="en-GB"/>
              </w:rPr>
            </w:pPr>
          </w:p>
        </w:tc>
      </w:tr>
      <w:tr w:rsidR="00EA1E7E" w:rsidRPr="00587AE1" w14:paraId="7589C710" w14:textId="77777777" w:rsidTr="000A505B">
        <w:tc>
          <w:tcPr>
            <w:tcW w:w="474" w:type="pct"/>
          </w:tcPr>
          <w:p w14:paraId="6E84490F" w14:textId="77777777" w:rsidR="00EA1E7E" w:rsidRPr="00587AE1" w:rsidRDefault="00EA1E7E" w:rsidP="00894317">
            <w:pPr>
              <w:spacing w:before="60" w:after="60" w:line="240" w:lineRule="auto"/>
              <w:jc w:val="left"/>
              <w:rPr>
                <w:rFonts w:eastAsia="Times New Roman" w:cstheme="minorHAnsi"/>
                <w:bCs/>
                <w:lang w:val="en-GB" w:eastAsia="en-GB"/>
              </w:rPr>
            </w:pPr>
            <w:r w:rsidRPr="00587AE1">
              <w:rPr>
                <w:rFonts w:eastAsia="Times New Roman" w:cstheme="minorHAnsi"/>
                <w:bCs/>
                <w:lang w:val="en-GB" w:eastAsia="en-GB"/>
              </w:rPr>
              <w:t>Title</w:t>
            </w:r>
          </w:p>
        </w:tc>
        <w:tc>
          <w:tcPr>
            <w:tcW w:w="2065" w:type="pct"/>
          </w:tcPr>
          <w:p w14:paraId="63F3AA33" w14:textId="77777777" w:rsidR="00EA1E7E" w:rsidRPr="00587AE1" w:rsidRDefault="00193595" w:rsidP="00EA1E7E">
            <w:pPr>
              <w:spacing w:before="60" w:after="60" w:line="240" w:lineRule="auto"/>
              <w:rPr>
                <w:rFonts w:eastAsia="Times New Roman" w:cstheme="minorHAnsi"/>
                <w:bCs/>
                <w:lang w:val="en-GB" w:eastAsia="en-GB"/>
              </w:rPr>
            </w:pPr>
            <w:r>
              <w:rPr>
                <w:rFonts w:eastAsia="Times New Roman" w:cstheme="minorHAnsi"/>
                <w:bCs/>
                <w:lang w:val="en-GB" w:eastAsia="en-GB"/>
              </w:rPr>
              <w:t>Technical Designer</w:t>
            </w:r>
          </w:p>
        </w:tc>
        <w:tc>
          <w:tcPr>
            <w:tcW w:w="614" w:type="pct"/>
          </w:tcPr>
          <w:p w14:paraId="15D55A25" w14:textId="77777777" w:rsidR="00EA1E7E" w:rsidRPr="00587AE1" w:rsidRDefault="00EA1E7E" w:rsidP="00894317">
            <w:pPr>
              <w:spacing w:before="60" w:after="60" w:line="240" w:lineRule="auto"/>
              <w:jc w:val="left"/>
              <w:rPr>
                <w:rFonts w:eastAsia="Times New Roman" w:cstheme="minorHAnsi"/>
                <w:bCs/>
                <w:lang w:val="en-GB" w:eastAsia="en-GB"/>
              </w:rPr>
            </w:pPr>
          </w:p>
        </w:tc>
        <w:tc>
          <w:tcPr>
            <w:tcW w:w="1847" w:type="pct"/>
          </w:tcPr>
          <w:p w14:paraId="34EFFB55" w14:textId="77777777" w:rsidR="00EA1E7E" w:rsidRPr="00587AE1" w:rsidRDefault="00EA1E7E" w:rsidP="00894317">
            <w:pPr>
              <w:spacing w:before="60" w:after="60" w:line="240" w:lineRule="auto"/>
              <w:rPr>
                <w:rFonts w:eastAsia="Times New Roman" w:cstheme="minorHAnsi"/>
                <w:bCs/>
                <w:lang w:val="en-GB" w:eastAsia="en-GB"/>
              </w:rPr>
            </w:pPr>
          </w:p>
        </w:tc>
      </w:tr>
      <w:tr w:rsidR="00EA1E7E" w:rsidRPr="00587AE1" w14:paraId="0D5BD4AB" w14:textId="77777777" w:rsidTr="000A505B">
        <w:tc>
          <w:tcPr>
            <w:tcW w:w="474" w:type="pct"/>
          </w:tcPr>
          <w:p w14:paraId="41A6B330" w14:textId="77777777" w:rsidR="00EA1E7E" w:rsidRPr="00587AE1" w:rsidRDefault="00EA1E7E" w:rsidP="00894317">
            <w:pPr>
              <w:spacing w:before="60" w:after="60" w:line="240" w:lineRule="auto"/>
              <w:jc w:val="left"/>
              <w:rPr>
                <w:rFonts w:eastAsia="Times New Roman" w:cstheme="minorHAnsi"/>
                <w:bCs/>
                <w:lang w:val="en-GB" w:eastAsia="en-GB"/>
              </w:rPr>
            </w:pPr>
            <w:r w:rsidRPr="00587AE1">
              <w:rPr>
                <w:rFonts w:eastAsia="Times New Roman" w:cstheme="minorHAnsi"/>
                <w:bCs/>
                <w:lang w:val="en-GB" w:eastAsia="en-GB"/>
              </w:rPr>
              <w:t>Email</w:t>
            </w:r>
          </w:p>
        </w:tc>
        <w:tc>
          <w:tcPr>
            <w:tcW w:w="2065" w:type="pct"/>
          </w:tcPr>
          <w:p w14:paraId="33351460" w14:textId="77777777" w:rsidR="00EA1E7E" w:rsidRPr="00587AE1" w:rsidRDefault="00F90307" w:rsidP="00C6271E">
            <w:pPr>
              <w:spacing w:before="60" w:after="60" w:line="240" w:lineRule="auto"/>
              <w:rPr>
                <w:rFonts w:eastAsia="Times New Roman" w:cstheme="minorHAnsi"/>
                <w:bCs/>
                <w:lang w:val="en-GB" w:eastAsia="en-GB"/>
              </w:rPr>
            </w:pPr>
            <w:hyperlink r:id="rId11" w:history="1">
              <w:r w:rsidR="00193595" w:rsidRPr="00AB116A">
                <w:rPr>
                  <w:rStyle w:val="Hyperlink"/>
                  <w:rFonts w:ascii="Garamond" w:hAnsi="Garamond" w:cs="Arial"/>
                  <w:szCs w:val="24"/>
                </w:rPr>
                <w:t>samriti.yadav@goldilocks-tech.com</w:t>
              </w:r>
            </w:hyperlink>
          </w:p>
        </w:tc>
        <w:tc>
          <w:tcPr>
            <w:tcW w:w="614" w:type="pct"/>
          </w:tcPr>
          <w:p w14:paraId="165B7BD9" w14:textId="77777777" w:rsidR="00EA1E7E" w:rsidRPr="00587AE1" w:rsidRDefault="00EA1E7E" w:rsidP="00894317">
            <w:pPr>
              <w:spacing w:before="60" w:after="60" w:line="240" w:lineRule="auto"/>
              <w:jc w:val="left"/>
              <w:rPr>
                <w:rFonts w:eastAsia="Times New Roman" w:cstheme="minorHAnsi"/>
                <w:bCs/>
                <w:lang w:val="en-GB" w:eastAsia="en-GB"/>
              </w:rPr>
            </w:pPr>
          </w:p>
        </w:tc>
        <w:tc>
          <w:tcPr>
            <w:tcW w:w="1847" w:type="pct"/>
          </w:tcPr>
          <w:p w14:paraId="4EAAE68F" w14:textId="77777777" w:rsidR="00EA1E7E" w:rsidRPr="00587AE1" w:rsidRDefault="00EA1E7E" w:rsidP="00EA1E7E">
            <w:pPr>
              <w:spacing w:after="0" w:line="240" w:lineRule="auto"/>
              <w:rPr>
                <w:rFonts w:eastAsia="Times New Roman" w:cstheme="minorHAnsi"/>
                <w:bCs/>
                <w:lang w:val="en-GB" w:eastAsia="en-GB"/>
              </w:rPr>
            </w:pPr>
          </w:p>
        </w:tc>
      </w:tr>
      <w:tr w:rsidR="00EA1E7E" w:rsidRPr="00587AE1" w14:paraId="07AF4D6B" w14:textId="77777777" w:rsidTr="000A505B">
        <w:tc>
          <w:tcPr>
            <w:tcW w:w="474" w:type="pct"/>
          </w:tcPr>
          <w:p w14:paraId="16FA59FF" w14:textId="77777777" w:rsidR="00EA1E7E" w:rsidRPr="00587AE1" w:rsidRDefault="00EA1E7E" w:rsidP="00894317">
            <w:pPr>
              <w:spacing w:before="60" w:after="60" w:line="240" w:lineRule="auto"/>
              <w:jc w:val="left"/>
              <w:rPr>
                <w:rFonts w:eastAsia="Times New Roman" w:cstheme="minorHAnsi"/>
                <w:bCs/>
                <w:lang w:val="en-GB" w:eastAsia="en-GB"/>
              </w:rPr>
            </w:pPr>
            <w:r w:rsidRPr="00587AE1">
              <w:rPr>
                <w:rFonts w:eastAsia="Times New Roman" w:cstheme="minorHAnsi"/>
                <w:bCs/>
                <w:lang w:val="en-GB" w:eastAsia="en-GB"/>
              </w:rPr>
              <w:t>Mobile</w:t>
            </w:r>
          </w:p>
        </w:tc>
        <w:tc>
          <w:tcPr>
            <w:tcW w:w="2065" w:type="pct"/>
          </w:tcPr>
          <w:p w14:paraId="1D5B561E" w14:textId="77777777" w:rsidR="00EA1E7E" w:rsidRPr="00587AE1" w:rsidRDefault="00FD21C4" w:rsidP="00894317">
            <w:pPr>
              <w:spacing w:before="60" w:after="60" w:line="240" w:lineRule="auto"/>
              <w:rPr>
                <w:rFonts w:eastAsia="Times New Roman" w:cstheme="minorHAnsi"/>
                <w:bCs/>
                <w:lang w:val="en-GB" w:eastAsia="en-GB"/>
              </w:rPr>
            </w:pPr>
            <w:r w:rsidRPr="00A96E20">
              <w:rPr>
                <w:rFonts w:ascii="Garamond" w:hAnsi="Garamond" w:cs="Arial"/>
                <w:sz w:val="24"/>
                <w:szCs w:val="24"/>
              </w:rPr>
              <w:t>+91.8800768525</w:t>
            </w:r>
          </w:p>
        </w:tc>
        <w:tc>
          <w:tcPr>
            <w:tcW w:w="614" w:type="pct"/>
          </w:tcPr>
          <w:p w14:paraId="54038581" w14:textId="77777777" w:rsidR="00EA1E7E" w:rsidRPr="00587AE1" w:rsidRDefault="00EA1E7E" w:rsidP="00894317">
            <w:pPr>
              <w:spacing w:before="60" w:after="60" w:line="240" w:lineRule="auto"/>
              <w:jc w:val="left"/>
              <w:rPr>
                <w:rFonts w:eastAsia="Times New Roman" w:cstheme="minorHAnsi"/>
                <w:bCs/>
                <w:lang w:val="en-GB" w:eastAsia="en-GB"/>
              </w:rPr>
            </w:pPr>
          </w:p>
        </w:tc>
        <w:tc>
          <w:tcPr>
            <w:tcW w:w="1847" w:type="pct"/>
          </w:tcPr>
          <w:p w14:paraId="26258014" w14:textId="77777777" w:rsidR="00EA1E7E" w:rsidRPr="00587AE1" w:rsidRDefault="00EA1E7E" w:rsidP="00EA1E7E">
            <w:pPr>
              <w:spacing w:after="0" w:line="240" w:lineRule="auto"/>
              <w:rPr>
                <w:rFonts w:eastAsia="Times New Roman" w:cstheme="minorHAnsi"/>
                <w:bCs/>
                <w:lang w:val="en-GB" w:eastAsia="en-GB"/>
              </w:rPr>
            </w:pPr>
          </w:p>
        </w:tc>
      </w:tr>
    </w:tbl>
    <w:p w14:paraId="6B39C6A7" w14:textId="77777777" w:rsidR="00387EB2" w:rsidRPr="00587AE1" w:rsidRDefault="00387EB2" w:rsidP="00387EB2">
      <w:pPr>
        <w:spacing w:after="0"/>
        <w:jc w:val="left"/>
        <w:rPr>
          <w:rFonts w:ascii="Times New Roman" w:hAnsi="Times New Roman"/>
          <w:b/>
          <w:color w:val="000000" w:themeColor="text1"/>
          <w:lang w:eastAsia="en-GB"/>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20" w:firstRow="1" w:lastRow="0" w:firstColumn="0" w:lastColumn="0" w:noHBand="1" w:noVBand="1"/>
      </w:tblPr>
      <w:tblGrid>
        <w:gridCol w:w="535"/>
        <w:gridCol w:w="8482"/>
      </w:tblGrid>
      <w:tr w:rsidR="00C0584D" w:rsidRPr="00587AE1" w14:paraId="2CF73193" w14:textId="77777777" w:rsidTr="00A01775">
        <w:tc>
          <w:tcPr>
            <w:tcW w:w="9017" w:type="dxa"/>
            <w:gridSpan w:val="2"/>
            <w:shd w:val="clear" w:color="auto" w:fill="BFBFBF"/>
            <w:vAlign w:val="center"/>
          </w:tcPr>
          <w:p w14:paraId="2286EB22" w14:textId="77777777" w:rsidR="00C0584D" w:rsidRPr="00587AE1" w:rsidRDefault="00C0584D" w:rsidP="00C0584D">
            <w:pPr>
              <w:tabs>
                <w:tab w:val="center" w:pos="4402"/>
              </w:tabs>
              <w:spacing w:before="60" w:after="60" w:line="240" w:lineRule="auto"/>
              <w:jc w:val="left"/>
              <w:rPr>
                <w:rFonts w:eastAsia="Times New Roman" w:cstheme="minorHAnsi"/>
                <w:b/>
                <w:bCs/>
                <w:lang w:val="en-GB" w:eastAsia="en-GB"/>
              </w:rPr>
            </w:pPr>
            <w:r>
              <w:rPr>
                <w:rFonts w:eastAsia="Times New Roman" w:cstheme="minorHAnsi"/>
                <w:b/>
                <w:bCs/>
                <w:lang w:val="en-GB" w:eastAsia="en-GB"/>
              </w:rPr>
              <w:t>Target Audience</w:t>
            </w:r>
            <w:r>
              <w:rPr>
                <w:rFonts w:eastAsia="Times New Roman" w:cstheme="minorHAnsi"/>
                <w:b/>
                <w:bCs/>
                <w:lang w:val="en-GB" w:eastAsia="en-GB"/>
              </w:rPr>
              <w:tab/>
            </w:r>
          </w:p>
        </w:tc>
      </w:tr>
      <w:tr w:rsidR="00C0584D" w:rsidRPr="00587AE1" w14:paraId="3606E3FE" w14:textId="77777777" w:rsidTr="00A01775">
        <w:tc>
          <w:tcPr>
            <w:tcW w:w="535" w:type="dxa"/>
            <w:vAlign w:val="center"/>
          </w:tcPr>
          <w:p w14:paraId="22358D0D" w14:textId="77777777" w:rsidR="00C0584D" w:rsidRPr="00587AE1" w:rsidRDefault="00C0584D" w:rsidP="00C0584D">
            <w:pPr>
              <w:spacing w:before="60" w:after="60" w:line="240" w:lineRule="auto"/>
              <w:jc w:val="left"/>
              <w:rPr>
                <w:rFonts w:eastAsia="Times New Roman" w:cstheme="minorHAnsi"/>
                <w:bCs/>
                <w:lang w:val="en-GB" w:eastAsia="en-GB"/>
              </w:rPr>
            </w:pPr>
            <w:r>
              <w:rPr>
                <w:rFonts w:eastAsia="Times New Roman" w:cstheme="minorHAnsi"/>
                <w:bCs/>
                <w:lang w:val="en-GB" w:eastAsia="en-GB"/>
              </w:rPr>
              <w:t>1</w:t>
            </w:r>
          </w:p>
        </w:tc>
        <w:tc>
          <w:tcPr>
            <w:tcW w:w="8482" w:type="dxa"/>
            <w:vAlign w:val="center"/>
          </w:tcPr>
          <w:p w14:paraId="7B70EB7C" w14:textId="77777777" w:rsidR="00C0584D" w:rsidRPr="00587AE1" w:rsidRDefault="009520F7" w:rsidP="00C0584D">
            <w:pPr>
              <w:spacing w:before="60" w:after="60" w:line="240" w:lineRule="auto"/>
              <w:jc w:val="left"/>
              <w:rPr>
                <w:rFonts w:eastAsia="Times New Roman" w:cstheme="minorHAnsi"/>
                <w:bCs/>
                <w:lang w:val="en-GB" w:eastAsia="en-GB"/>
              </w:rPr>
            </w:pPr>
            <w:r>
              <w:rPr>
                <w:rFonts w:eastAsia="Times New Roman" w:cstheme="minorHAnsi"/>
                <w:bCs/>
                <w:lang w:val="en-GB" w:eastAsia="en-GB"/>
              </w:rPr>
              <w:t>Sterlite Team</w:t>
            </w:r>
          </w:p>
        </w:tc>
      </w:tr>
      <w:tr w:rsidR="00C0584D" w:rsidRPr="00587AE1" w14:paraId="34BED8A2" w14:textId="77777777" w:rsidTr="00A01775">
        <w:tc>
          <w:tcPr>
            <w:tcW w:w="535" w:type="dxa"/>
            <w:vAlign w:val="center"/>
          </w:tcPr>
          <w:p w14:paraId="41654923" w14:textId="77777777" w:rsidR="00C0584D" w:rsidRPr="00587AE1" w:rsidRDefault="00C0584D" w:rsidP="00C0584D">
            <w:pPr>
              <w:spacing w:before="60" w:after="60" w:line="240" w:lineRule="auto"/>
              <w:jc w:val="left"/>
              <w:rPr>
                <w:rFonts w:eastAsia="Times New Roman" w:cstheme="minorHAnsi"/>
                <w:bCs/>
                <w:lang w:val="en-GB" w:eastAsia="en-GB"/>
              </w:rPr>
            </w:pPr>
            <w:r>
              <w:rPr>
                <w:rFonts w:eastAsia="Times New Roman" w:cstheme="minorHAnsi"/>
                <w:bCs/>
                <w:lang w:val="en-GB" w:eastAsia="en-GB"/>
              </w:rPr>
              <w:t>2</w:t>
            </w:r>
          </w:p>
        </w:tc>
        <w:tc>
          <w:tcPr>
            <w:tcW w:w="8482" w:type="dxa"/>
            <w:vAlign w:val="center"/>
          </w:tcPr>
          <w:p w14:paraId="65B39097" w14:textId="77777777" w:rsidR="00C0584D" w:rsidRPr="00587AE1" w:rsidRDefault="009520F7" w:rsidP="00C0584D">
            <w:pPr>
              <w:spacing w:before="60" w:after="60" w:line="240" w:lineRule="auto"/>
              <w:jc w:val="left"/>
              <w:rPr>
                <w:rFonts w:eastAsia="Times New Roman" w:cstheme="minorHAnsi"/>
                <w:bCs/>
                <w:lang w:val="en-GB" w:eastAsia="en-GB"/>
              </w:rPr>
            </w:pPr>
            <w:r>
              <w:t>DMC Team</w:t>
            </w:r>
          </w:p>
        </w:tc>
      </w:tr>
    </w:tbl>
    <w:p w14:paraId="18898849" w14:textId="77777777" w:rsidR="00387EB2" w:rsidRDefault="00387EB2" w:rsidP="00017AFD">
      <w:pPr>
        <w:rPr>
          <w:lang w:val="en-GB" w:eastAsia="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07"/>
        <w:gridCol w:w="1170"/>
        <w:gridCol w:w="1351"/>
        <w:gridCol w:w="991"/>
        <w:gridCol w:w="1261"/>
        <w:gridCol w:w="1198"/>
        <w:gridCol w:w="2265"/>
      </w:tblGrid>
      <w:tr w:rsidR="004D2824" w:rsidRPr="00587AE1" w14:paraId="3A6A86CB" w14:textId="77777777" w:rsidTr="00666909">
        <w:trPr>
          <w:tblHeader/>
        </w:trPr>
        <w:tc>
          <w:tcPr>
            <w:tcW w:w="5000" w:type="pct"/>
            <w:gridSpan w:val="7"/>
            <w:shd w:val="clear" w:color="auto" w:fill="BFBFBF"/>
            <w:vAlign w:val="center"/>
          </w:tcPr>
          <w:p w14:paraId="6F3E0C4B" w14:textId="77777777" w:rsidR="004D2824" w:rsidRDefault="004D2824" w:rsidP="004D2824">
            <w:pPr>
              <w:spacing w:before="60" w:after="60" w:line="240" w:lineRule="auto"/>
              <w:jc w:val="left"/>
              <w:rPr>
                <w:rFonts w:eastAsia="Times New Roman" w:cstheme="minorHAnsi"/>
                <w:b/>
                <w:bCs/>
                <w:lang w:val="en-GB" w:eastAsia="en-GB"/>
              </w:rPr>
            </w:pPr>
            <w:r>
              <w:rPr>
                <w:rFonts w:eastAsia="Times New Roman" w:cstheme="minorHAnsi"/>
                <w:b/>
                <w:bCs/>
                <w:lang w:val="en-GB" w:eastAsia="en-GB"/>
              </w:rPr>
              <w:lastRenderedPageBreak/>
              <w:t>Version Control</w:t>
            </w:r>
          </w:p>
        </w:tc>
      </w:tr>
      <w:tr w:rsidR="00666909" w:rsidRPr="00666909" w14:paraId="34938DD4" w14:textId="77777777" w:rsidTr="00666909">
        <w:tc>
          <w:tcPr>
            <w:tcW w:w="545" w:type="pct"/>
            <w:vAlign w:val="center"/>
          </w:tcPr>
          <w:p w14:paraId="23C1E2CE" w14:textId="77777777" w:rsidR="001A0039" w:rsidRPr="00666909" w:rsidRDefault="001A0039" w:rsidP="004D2824">
            <w:pPr>
              <w:spacing w:before="60" w:after="60" w:line="240" w:lineRule="auto"/>
              <w:jc w:val="left"/>
              <w:rPr>
                <w:rFonts w:ascii="Arial" w:eastAsia="Times New Roman" w:hAnsi="Arial" w:cs="Arial"/>
                <w:b/>
                <w:bCs/>
                <w:sz w:val="24"/>
                <w:szCs w:val="24"/>
                <w:lang w:val="en-GB" w:eastAsia="en-GB"/>
              </w:rPr>
            </w:pPr>
            <w:r w:rsidRPr="00666909">
              <w:rPr>
                <w:rFonts w:ascii="Arial" w:eastAsia="Times New Roman" w:hAnsi="Arial" w:cs="Arial"/>
                <w:b/>
                <w:bCs/>
                <w:sz w:val="24"/>
                <w:szCs w:val="24"/>
                <w:lang w:val="en-GB" w:eastAsia="en-GB"/>
              </w:rPr>
              <w:t>Sr. No.</w:t>
            </w:r>
          </w:p>
        </w:tc>
        <w:tc>
          <w:tcPr>
            <w:tcW w:w="633" w:type="pct"/>
            <w:vAlign w:val="center"/>
          </w:tcPr>
          <w:p w14:paraId="6026B022" w14:textId="77777777" w:rsidR="001A0039" w:rsidRPr="00666909" w:rsidRDefault="001A0039" w:rsidP="004D2824">
            <w:pPr>
              <w:spacing w:before="60" w:after="60" w:line="240" w:lineRule="auto"/>
              <w:jc w:val="left"/>
              <w:rPr>
                <w:rFonts w:ascii="Arial" w:eastAsia="Times New Roman" w:hAnsi="Arial" w:cs="Arial"/>
                <w:b/>
                <w:bCs/>
                <w:sz w:val="24"/>
                <w:szCs w:val="24"/>
                <w:lang w:val="en-GB" w:eastAsia="en-GB"/>
              </w:rPr>
            </w:pPr>
            <w:r w:rsidRPr="00666909">
              <w:rPr>
                <w:rFonts w:ascii="Arial" w:eastAsia="Times New Roman" w:hAnsi="Arial" w:cs="Arial"/>
                <w:b/>
                <w:bCs/>
                <w:sz w:val="24"/>
                <w:szCs w:val="24"/>
                <w:lang w:val="en-GB" w:eastAsia="en-GB"/>
              </w:rPr>
              <w:t>Version</w:t>
            </w:r>
          </w:p>
        </w:tc>
        <w:tc>
          <w:tcPr>
            <w:tcW w:w="731" w:type="pct"/>
            <w:vAlign w:val="center"/>
          </w:tcPr>
          <w:p w14:paraId="473FE423" w14:textId="77777777" w:rsidR="001A0039" w:rsidRPr="00666909" w:rsidRDefault="001A0039" w:rsidP="004D2824">
            <w:pPr>
              <w:spacing w:before="60" w:after="60" w:line="240" w:lineRule="auto"/>
              <w:jc w:val="left"/>
              <w:rPr>
                <w:rFonts w:ascii="Arial" w:eastAsia="Times New Roman" w:hAnsi="Arial" w:cs="Arial"/>
                <w:b/>
                <w:bCs/>
                <w:sz w:val="24"/>
                <w:szCs w:val="24"/>
                <w:lang w:val="en-GB" w:eastAsia="en-GB"/>
              </w:rPr>
            </w:pPr>
            <w:r w:rsidRPr="00666909">
              <w:rPr>
                <w:rFonts w:ascii="Arial" w:eastAsia="Times New Roman" w:hAnsi="Arial" w:cs="Arial"/>
                <w:b/>
                <w:bCs/>
                <w:sz w:val="24"/>
                <w:szCs w:val="24"/>
                <w:lang w:val="en-GB" w:eastAsia="en-GB"/>
              </w:rPr>
              <w:t>Date</w:t>
            </w:r>
          </w:p>
        </w:tc>
        <w:tc>
          <w:tcPr>
            <w:tcW w:w="536" w:type="pct"/>
            <w:vAlign w:val="center"/>
          </w:tcPr>
          <w:p w14:paraId="7920001B" w14:textId="77777777" w:rsidR="001A0039" w:rsidRPr="00666909" w:rsidRDefault="001A0039" w:rsidP="004D2824">
            <w:pPr>
              <w:spacing w:after="0" w:line="240" w:lineRule="auto"/>
              <w:jc w:val="left"/>
              <w:rPr>
                <w:rFonts w:ascii="Arial" w:eastAsia="Times New Roman" w:hAnsi="Arial" w:cs="Arial"/>
                <w:b/>
                <w:bCs/>
                <w:sz w:val="24"/>
                <w:szCs w:val="24"/>
                <w:lang w:val="en-GB" w:eastAsia="en-GB"/>
              </w:rPr>
            </w:pPr>
            <w:r w:rsidRPr="00666909">
              <w:rPr>
                <w:rFonts w:ascii="Arial" w:eastAsia="Times New Roman" w:hAnsi="Arial" w:cs="Arial"/>
                <w:b/>
                <w:bCs/>
                <w:sz w:val="24"/>
                <w:szCs w:val="24"/>
                <w:lang w:val="en-GB" w:eastAsia="en-GB"/>
              </w:rPr>
              <w:t>Owner</w:t>
            </w:r>
          </w:p>
        </w:tc>
        <w:tc>
          <w:tcPr>
            <w:tcW w:w="682" w:type="pct"/>
            <w:vAlign w:val="center"/>
          </w:tcPr>
          <w:p w14:paraId="5BB11381" w14:textId="77777777" w:rsidR="001A0039" w:rsidRPr="00666909" w:rsidRDefault="001A0039" w:rsidP="004D2824">
            <w:pPr>
              <w:spacing w:after="0" w:line="240" w:lineRule="auto"/>
              <w:jc w:val="left"/>
              <w:rPr>
                <w:rFonts w:ascii="Arial" w:eastAsia="Times New Roman" w:hAnsi="Arial" w:cs="Arial"/>
                <w:b/>
                <w:bCs/>
                <w:sz w:val="24"/>
                <w:szCs w:val="24"/>
                <w:lang w:val="en-GB" w:eastAsia="en-GB"/>
              </w:rPr>
            </w:pPr>
            <w:r w:rsidRPr="00666909">
              <w:rPr>
                <w:rFonts w:ascii="Arial" w:eastAsia="Times New Roman" w:hAnsi="Arial" w:cs="Arial"/>
                <w:b/>
                <w:bCs/>
                <w:sz w:val="24"/>
                <w:szCs w:val="24"/>
                <w:lang w:val="en-GB" w:eastAsia="en-GB"/>
              </w:rPr>
              <w:t>Affected Section</w:t>
            </w:r>
          </w:p>
        </w:tc>
        <w:tc>
          <w:tcPr>
            <w:tcW w:w="648" w:type="pct"/>
            <w:vAlign w:val="center"/>
          </w:tcPr>
          <w:p w14:paraId="334613E8" w14:textId="77777777" w:rsidR="001A0039" w:rsidRPr="00666909" w:rsidRDefault="001A0039" w:rsidP="004D2824">
            <w:pPr>
              <w:spacing w:after="0" w:line="240" w:lineRule="auto"/>
              <w:jc w:val="left"/>
              <w:rPr>
                <w:rFonts w:ascii="Arial" w:eastAsia="Times New Roman" w:hAnsi="Arial" w:cs="Arial"/>
                <w:b/>
                <w:bCs/>
                <w:sz w:val="24"/>
                <w:szCs w:val="24"/>
                <w:lang w:val="en-GB" w:eastAsia="en-GB"/>
              </w:rPr>
            </w:pPr>
            <w:r w:rsidRPr="00666909">
              <w:rPr>
                <w:rFonts w:ascii="Arial" w:eastAsia="Times New Roman" w:hAnsi="Arial" w:cs="Arial"/>
                <w:b/>
                <w:bCs/>
                <w:sz w:val="24"/>
                <w:szCs w:val="24"/>
                <w:lang w:val="en-GB" w:eastAsia="en-GB"/>
              </w:rPr>
              <w:t>Reviewed By</w:t>
            </w:r>
          </w:p>
        </w:tc>
        <w:tc>
          <w:tcPr>
            <w:tcW w:w="1226" w:type="pct"/>
            <w:vAlign w:val="center"/>
          </w:tcPr>
          <w:p w14:paraId="22766F2B" w14:textId="77777777" w:rsidR="001A0039" w:rsidRPr="00666909" w:rsidRDefault="001A0039" w:rsidP="004D2824">
            <w:pPr>
              <w:spacing w:after="0" w:line="240" w:lineRule="auto"/>
              <w:jc w:val="left"/>
              <w:rPr>
                <w:rFonts w:ascii="Arial" w:eastAsia="Times New Roman" w:hAnsi="Arial" w:cs="Arial"/>
                <w:b/>
                <w:bCs/>
                <w:sz w:val="24"/>
                <w:szCs w:val="24"/>
                <w:lang w:val="en-GB" w:eastAsia="en-GB"/>
              </w:rPr>
            </w:pPr>
            <w:r w:rsidRPr="00666909">
              <w:rPr>
                <w:rFonts w:ascii="Arial" w:eastAsia="Times New Roman" w:hAnsi="Arial" w:cs="Arial"/>
                <w:b/>
                <w:bCs/>
                <w:sz w:val="24"/>
                <w:szCs w:val="24"/>
                <w:lang w:val="en-GB" w:eastAsia="en-GB"/>
              </w:rPr>
              <w:t>Remarks</w:t>
            </w:r>
          </w:p>
        </w:tc>
      </w:tr>
      <w:tr w:rsidR="00666909" w:rsidRPr="00666909" w14:paraId="4C4044F2" w14:textId="77777777" w:rsidTr="00666909">
        <w:tc>
          <w:tcPr>
            <w:tcW w:w="545" w:type="pct"/>
            <w:vAlign w:val="center"/>
          </w:tcPr>
          <w:p w14:paraId="1BB4C340"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1</w:t>
            </w:r>
          </w:p>
        </w:tc>
        <w:tc>
          <w:tcPr>
            <w:tcW w:w="633" w:type="pct"/>
            <w:vAlign w:val="center"/>
          </w:tcPr>
          <w:p w14:paraId="00B341CD"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0.1</w:t>
            </w:r>
          </w:p>
        </w:tc>
        <w:tc>
          <w:tcPr>
            <w:tcW w:w="731" w:type="pct"/>
            <w:vAlign w:val="center"/>
          </w:tcPr>
          <w:p w14:paraId="77EFF6E3"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7-Aug-2019</w:t>
            </w:r>
          </w:p>
        </w:tc>
        <w:tc>
          <w:tcPr>
            <w:tcW w:w="536" w:type="pct"/>
            <w:vAlign w:val="center"/>
          </w:tcPr>
          <w:p w14:paraId="4BDF631E"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Sterlite</w:t>
            </w:r>
          </w:p>
        </w:tc>
        <w:tc>
          <w:tcPr>
            <w:tcW w:w="682" w:type="pct"/>
            <w:vAlign w:val="center"/>
          </w:tcPr>
          <w:p w14:paraId="53EA56A1" w14:textId="77777777" w:rsidR="001A0039" w:rsidRPr="00666909" w:rsidRDefault="007A56F9"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All</w:t>
            </w:r>
          </w:p>
        </w:tc>
        <w:tc>
          <w:tcPr>
            <w:tcW w:w="648" w:type="pct"/>
            <w:vAlign w:val="center"/>
          </w:tcPr>
          <w:p w14:paraId="600A4B6F"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p>
        </w:tc>
        <w:tc>
          <w:tcPr>
            <w:tcW w:w="1226" w:type="pct"/>
            <w:vAlign w:val="center"/>
          </w:tcPr>
          <w:p w14:paraId="05FCBF37"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p>
        </w:tc>
      </w:tr>
      <w:tr w:rsidR="00666909" w:rsidRPr="00666909" w14:paraId="3CC2C64A" w14:textId="77777777" w:rsidTr="00666909">
        <w:tc>
          <w:tcPr>
            <w:tcW w:w="545" w:type="pct"/>
            <w:vAlign w:val="center"/>
          </w:tcPr>
          <w:p w14:paraId="58A1D8F2"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2</w:t>
            </w:r>
          </w:p>
        </w:tc>
        <w:tc>
          <w:tcPr>
            <w:tcW w:w="633" w:type="pct"/>
            <w:vAlign w:val="center"/>
          </w:tcPr>
          <w:p w14:paraId="540C9E5E"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r w:rsidRPr="00666909">
              <w:rPr>
                <w:rFonts w:ascii="Garamond" w:hAnsi="Garamond" w:cs="Arial"/>
                <w:szCs w:val="24"/>
              </w:rPr>
              <w:t>0.2</w:t>
            </w:r>
          </w:p>
        </w:tc>
        <w:tc>
          <w:tcPr>
            <w:tcW w:w="731" w:type="pct"/>
            <w:vAlign w:val="center"/>
          </w:tcPr>
          <w:p w14:paraId="03246FEB" w14:textId="77777777" w:rsidR="001A0039" w:rsidRPr="00666909" w:rsidRDefault="001A0039"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12-Sep-2019</w:t>
            </w:r>
          </w:p>
        </w:tc>
        <w:tc>
          <w:tcPr>
            <w:tcW w:w="536" w:type="pct"/>
            <w:vAlign w:val="center"/>
          </w:tcPr>
          <w:p w14:paraId="27E62FD6" w14:textId="77777777" w:rsidR="001A0039" w:rsidRPr="00666909" w:rsidRDefault="001A0039"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Sterlite</w:t>
            </w:r>
          </w:p>
        </w:tc>
        <w:tc>
          <w:tcPr>
            <w:tcW w:w="682" w:type="pct"/>
            <w:vAlign w:val="center"/>
          </w:tcPr>
          <w:p w14:paraId="44C5F7B1" w14:textId="77777777" w:rsidR="001A0039" w:rsidRPr="00666909" w:rsidRDefault="007A56F9"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All</w:t>
            </w:r>
          </w:p>
        </w:tc>
        <w:tc>
          <w:tcPr>
            <w:tcW w:w="648" w:type="pct"/>
            <w:vAlign w:val="center"/>
          </w:tcPr>
          <w:p w14:paraId="79BC0EB3" w14:textId="77777777" w:rsidR="001A0039" w:rsidRPr="00666909" w:rsidRDefault="001A0039"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Vikrant Parekh</w:t>
            </w:r>
          </w:p>
        </w:tc>
        <w:tc>
          <w:tcPr>
            <w:tcW w:w="1226" w:type="pct"/>
            <w:vAlign w:val="center"/>
          </w:tcPr>
          <w:p w14:paraId="3E8CDB38" w14:textId="77777777" w:rsidR="001A0039" w:rsidRPr="00666909" w:rsidRDefault="001A0039"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As per review comments</w:t>
            </w:r>
          </w:p>
        </w:tc>
      </w:tr>
      <w:tr w:rsidR="00666909" w:rsidRPr="00666909" w14:paraId="46A1E195" w14:textId="77777777" w:rsidTr="00666909">
        <w:tc>
          <w:tcPr>
            <w:tcW w:w="545" w:type="pct"/>
            <w:vAlign w:val="center"/>
          </w:tcPr>
          <w:p w14:paraId="173DE1A6" w14:textId="77777777" w:rsidR="001A0039" w:rsidRPr="00666909" w:rsidRDefault="005D1EDD"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3</w:t>
            </w:r>
          </w:p>
        </w:tc>
        <w:tc>
          <w:tcPr>
            <w:tcW w:w="633" w:type="pct"/>
            <w:vAlign w:val="center"/>
          </w:tcPr>
          <w:p w14:paraId="3C064BD6" w14:textId="77777777" w:rsidR="001A0039" w:rsidRPr="00666909" w:rsidRDefault="005D1EDD"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0.3</w:t>
            </w:r>
          </w:p>
        </w:tc>
        <w:tc>
          <w:tcPr>
            <w:tcW w:w="731" w:type="pct"/>
            <w:vAlign w:val="center"/>
          </w:tcPr>
          <w:p w14:paraId="589822DD" w14:textId="77777777" w:rsidR="001A0039" w:rsidRPr="00666909" w:rsidRDefault="005D1EDD"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17-Sep-2019</w:t>
            </w:r>
          </w:p>
        </w:tc>
        <w:tc>
          <w:tcPr>
            <w:tcW w:w="536" w:type="pct"/>
            <w:vAlign w:val="center"/>
          </w:tcPr>
          <w:p w14:paraId="5F7E551F" w14:textId="77777777" w:rsidR="001A0039" w:rsidRPr="00666909" w:rsidRDefault="005D1EDD"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Sterlite</w:t>
            </w:r>
          </w:p>
        </w:tc>
        <w:tc>
          <w:tcPr>
            <w:tcW w:w="682" w:type="pct"/>
            <w:vAlign w:val="center"/>
          </w:tcPr>
          <w:p w14:paraId="0C946221" w14:textId="77777777" w:rsidR="001A0039" w:rsidRPr="00666909" w:rsidRDefault="005D1EDD"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All</w:t>
            </w:r>
          </w:p>
        </w:tc>
        <w:tc>
          <w:tcPr>
            <w:tcW w:w="648" w:type="pct"/>
            <w:vAlign w:val="center"/>
          </w:tcPr>
          <w:p w14:paraId="338533A0" w14:textId="77777777" w:rsidR="001A0039" w:rsidRPr="00666909" w:rsidRDefault="005D1EDD"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Vikrant Parekh</w:t>
            </w:r>
          </w:p>
        </w:tc>
        <w:tc>
          <w:tcPr>
            <w:tcW w:w="1226" w:type="pct"/>
            <w:vAlign w:val="center"/>
          </w:tcPr>
          <w:p w14:paraId="181A5E57" w14:textId="77777777" w:rsidR="001A0039" w:rsidRPr="00666909" w:rsidRDefault="005D1EDD"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As per review comments</w:t>
            </w:r>
          </w:p>
        </w:tc>
      </w:tr>
      <w:tr w:rsidR="00666909" w:rsidRPr="00666909" w14:paraId="077F58AE" w14:textId="77777777" w:rsidTr="00666909">
        <w:tc>
          <w:tcPr>
            <w:tcW w:w="545" w:type="pct"/>
            <w:vAlign w:val="center"/>
          </w:tcPr>
          <w:p w14:paraId="4B57F0E3" w14:textId="77777777" w:rsidR="00CC6B02" w:rsidRPr="00666909" w:rsidRDefault="00CC6B02"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4</w:t>
            </w:r>
          </w:p>
        </w:tc>
        <w:tc>
          <w:tcPr>
            <w:tcW w:w="633" w:type="pct"/>
            <w:vAlign w:val="center"/>
          </w:tcPr>
          <w:p w14:paraId="07C1138D" w14:textId="77777777" w:rsidR="00CC6B02" w:rsidRPr="00666909" w:rsidRDefault="00CC6B02"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0.4</w:t>
            </w:r>
          </w:p>
        </w:tc>
        <w:tc>
          <w:tcPr>
            <w:tcW w:w="731" w:type="pct"/>
            <w:vAlign w:val="center"/>
          </w:tcPr>
          <w:p w14:paraId="1517CEF5" w14:textId="77777777" w:rsidR="00CC6B02" w:rsidRPr="00666909" w:rsidRDefault="00CC6B02"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25-Sep-2019</w:t>
            </w:r>
          </w:p>
        </w:tc>
        <w:tc>
          <w:tcPr>
            <w:tcW w:w="536" w:type="pct"/>
            <w:vAlign w:val="center"/>
          </w:tcPr>
          <w:p w14:paraId="4D6B5276" w14:textId="77777777" w:rsidR="00CC6B02" w:rsidRPr="00666909" w:rsidRDefault="00CC6B02"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Sterlite</w:t>
            </w:r>
          </w:p>
        </w:tc>
        <w:tc>
          <w:tcPr>
            <w:tcW w:w="682" w:type="pct"/>
            <w:vAlign w:val="center"/>
          </w:tcPr>
          <w:p w14:paraId="29476152" w14:textId="77777777" w:rsidR="00CC6B02" w:rsidRPr="00666909" w:rsidRDefault="00CC6B02"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All</w:t>
            </w:r>
          </w:p>
        </w:tc>
        <w:tc>
          <w:tcPr>
            <w:tcW w:w="648" w:type="pct"/>
            <w:vAlign w:val="center"/>
          </w:tcPr>
          <w:p w14:paraId="326D4235" w14:textId="77777777" w:rsidR="00CC6B02" w:rsidRPr="00666909" w:rsidRDefault="00CC6B02" w:rsidP="004D2824">
            <w:pPr>
              <w:spacing w:after="0" w:line="240" w:lineRule="auto"/>
              <w:jc w:val="left"/>
              <w:rPr>
                <w:rFonts w:ascii="Garamond" w:eastAsia="Times New Roman" w:hAnsi="Garamond" w:cstheme="minorHAnsi"/>
                <w:bCs/>
                <w:lang w:val="en-GB" w:eastAsia="en-GB"/>
              </w:rPr>
            </w:pPr>
          </w:p>
        </w:tc>
        <w:tc>
          <w:tcPr>
            <w:tcW w:w="1226" w:type="pct"/>
            <w:vAlign w:val="center"/>
          </w:tcPr>
          <w:p w14:paraId="2491C6AB" w14:textId="77777777" w:rsidR="00CC6B02" w:rsidRPr="00666909" w:rsidRDefault="00CC6B02"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As per the recordType Analysis</w:t>
            </w:r>
          </w:p>
        </w:tc>
      </w:tr>
      <w:tr w:rsidR="00666909" w:rsidRPr="00666909" w14:paraId="29619761" w14:textId="77777777" w:rsidTr="00666909">
        <w:tc>
          <w:tcPr>
            <w:tcW w:w="545" w:type="pct"/>
            <w:vAlign w:val="center"/>
          </w:tcPr>
          <w:p w14:paraId="3B79B46C" w14:textId="77777777" w:rsidR="0089475A" w:rsidRPr="00666909" w:rsidRDefault="0089475A"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5</w:t>
            </w:r>
          </w:p>
        </w:tc>
        <w:tc>
          <w:tcPr>
            <w:tcW w:w="633" w:type="pct"/>
            <w:vAlign w:val="center"/>
          </w:tcPr>
          <w:p w14:paraId="470B6954" w14:textId="77777777" w:rsidR="0089475A" w:rsidRPr="00666909" w:rsidRDefault="0089475A" w:rsidP="004D2824">
            <w:pPr>
              <w:spacing w:before="60" w:after="6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0.5</w:t>
            </w:r>
          </w:p>
        </w:tc>
        <w:tc>
          <w:tcPr>
            <w:tcW w:w="731" w:type="pct"/>
            <w:vAlign w:val="center"/>
          </w:tcPr>
          <w:p w14:paraId="1BD48A0B" w14:textId="77777777" w:rsidR="0089475A" w:rsidRPr="00666909" w:rsidRDefault="007B1F42" w:rsidP="004D2824">
            <w:pPr>
              <w:spacing w:before="60" w:after="60" w:line="240" w:lineRule="auto"/>
              <w:jc w:val="left"/>
              <w:rPr>
                <w:rFonts w:ascii="Garamond" w:eastAsia="Times New Roman" w:hAnsi="Garamond" w:cstheme="minorHAnsi"/>
                <w:bCs/>
                <w:lang w:val="en-GB" w:eastAsia="en-GB"/>
              </w:rPr>
            </w:pPr>
            <w:r>
              <w:rPr>
                <w:rFonts w:ascii="Garamond" w:eastAsia="Times New Roman" w:hAnsi="Garamond" w:cstheme="minorHAnsi"/>
                <w:bCs/>
                <w:lang w:val="en-GB" w:eastAsia="en-GB"/>
              </w:rPr>
              <w:t>14</w:t>
            </w:r>
            <w:r w:rsidR="0089475A" w:rsidRPr="00666909">
              <w:rPr>
                <w:rFonts w:ascii="Garamond" w:eastAsia="Times New Roman" w:hAnsi="Garamond" w:cstheme="minorHAnsi"/>
                <w:bCs/>
                <w:lang w:val="en-GB" w:eastAsia="en-GB"/>
              </w:rPr>
              <w:t>-Oct-2019</w:t>
            </w:r>
          </w:p>
        </w:tc>
        <w:tc>
          <w:tcPr>
            <w:tcW w:w="536" w:type="pct"/>
            <w:vAlign w:val="center"/>
          </w:tcPr>
          <w:p w14:paraId="43C08942" w14:textId="77777777" w:rsidR="0089475A" w:rsidRPr="00666909" w:rsidRDefault="0089475A"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Sterlite</w:t>
            </w:r>
          </w:p>
        </w:tc>
        <w:tc>
          <w:tcPr>
            <w:tcW w:w="682" w:type="pct"/>
            <w:vAlign w:val="center"/>
          </w:tcPr>
          <w:p w14:paraId="4C5E8AD5" w14:textId="77777777" w:rsidR="0089475A" w:rsidRPr="00666909" w:rsidRDefault="0089475A"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All</w:t>
            </w:r>
          </w:p>
        </w:tc>
        <w:tc>
          <w:tcPr>
            <w:tcW w:w="648" w:type="pct"/>
            <w:vAlign w:val="center"/>
          </w:tcPr>
          <w:p w14:paraId="6200EFC2" w14:textId="77777777" w:rsidR="0089475A" w:rsidRPr="00666909" w:rsidRDefault="0089475A" w:rsidP="004D2824">
            <w:pPr>
              <w:spacing w:after="0" w:line="240" w:lineRule="auto"/>
              <w:jc w:val="left"/>
              <w:rPr>
                <w:rFonts w:ascii="Garamond" w:eastAsia="Times New Roman" w:hAnsi="Garamond" w:cstheme="minorHAnsi"/>
                <w:bCs/>
                <w:lang w:val="en-GB" w:eastAsia="en-GB"/>
              </w:rPr>
            </w:pPr>
          </w:p>
        </w:tc>
        <w:tc>
          <w:tcPr>
            <w:tcW w:w="1226" w:type="pct"/>
            <w:vAlign w:val="center"/>
          </w:tcPr>
          <w:p w14:paraId="58FAD245" w14:textId="77777777" w:rsidR="0089475A" w:rsidRPr="00666909" w:rsidRDefault="0089475A" w:rsidP="004D2824">
            <w:pPr>
              <w:spacing w:after="0" w:line="240" w:lineRule="auto"/>
              <w:jc w:val="left"/>
              <w:rPr>
                <w:rFonts w:ascii="Garamond" w:eastAsia="Times New Roman" w:hAnsi="Garamond" w:cstheme="minorHAnsi"/>
                <w:bCs/>
                <w:lang w:val="en-GB" w:eastAsia="en-GB"/>
              </w:rPr>
            </w:pPr>
            <w:r w:rsidRPr="00666909">
              <w:rPr>
                <w:rFonts w:ascii="Garamond" w:eastAsia="Times New Roman" w:hAnsi="Garamond" w:cstheme="minorHAnsi"/>
                <w:bCs/>
                <w:lang w:val="en-GB" w:eastAsia="en-GB"/>
              </w:rPr>
              <w:t xml:space="preserve">As per the inputs in the review meeting with Sterlite and </w:t>
            </w:r>
            <w:ins w:id="10" w:author="Sarju Garg" w:date="2020-04-29T08:29:00Z">
              <w:r w:rsidR="008B5D0C">
                <w:rPr>
                  <w:rFonts w:ascii="Garamond" w:eastAsia="Times New Roman" w:hAnsi="Garamond" w:cstheme="minorHAnsi"/>
                  <w:bCs/>
                  <w:lang w:val="en-GB" w:eastAsia="en-GB"/>
                </w:rPr>
                <w:t>Mediation</w:t>
              </w:r>
            </w:ins>
            <w:r w:rsidRPr="00666909">
              <w:rPr>
                <w:rFonts w:ascii="Garamond" w:eastAsia="Times New Roman" w:hAnsi="Garamond" w:cstheme="minorHAnsi"/>
                <w:bCs/>
                <w:lang w:val="en-GB" w:eastAsia="en-GB"/>
              </w:rPr>
              <w:t xml:space="preserve"> team on 9</w:t>
            </w:r>
            <w:r w:rsidR="003723DB" w:rsidRPr="00666909">
              <w:rPr>
                <w:rFonts w:ascii="Garamond" w:eastAsia="Times New Roman" w:hAnsi="Garamond" w:cstheme="minorHAnsi"/>
                <w:bCs/>
                <w:vertAlign w:val="superscript"/>
                <w:lang w:val="en-GB" w:eastAsia="en-GB"/>
              </w:rPr>
              <w:t>th</w:t>
            </w:r>
            <w:r w:rsidRPr="00666909">
              <w:rPr>
                <w:rFonts w:ascii="Garamond" w:eastAsia="Times New Roman" w:hAnsi="Garamond" w:cstheme="minorHAnsi"/>
                <w:bCs/>
                <w:lang w:val="en-GB" w:eastAsia="en-GB"/>
              </w:rPr>
              <w:t xml:space="preserve"> Oct</w:t>
            </w:r>
          </w:p>
        </w:tc>
      </w:tr>
      <w:tr w:rsidR="008B5D0C" w:rsidRPr="00666909" w14:paraId="3099EB82" w14:textId="77777777" w:rsidTr="00666909">
        <w:trPr>
          <w:ins w:id="11" w:author="Sarju Garg" w:date="2020-04-29T08:27:00Z"/>
        </w:trPr>
        <w:tc>
          <w:tcPr>
            <w:tcW w:w="545" w:type="pct"/>
            <w:vAlign w:val="center"/>
          </w:tcPr>
          <w:p w14:paraId="1FF936D0" w14:textId="77777777" w:rsidR="008B5D0C" w:rsidRPr="00666909" w:rsidRDefault="008B5D0C" w:rsidP="004D2824">
            <w:pPr>
              <w:spacing w:before="60" w:after="60" w:line="240" w:lineRule="auto"/>
              <w:jc w:val="left"/>
              <w:rPr>
                <w:ins w:id="12" w:author="Sarju Garg" w:date="2020-04-29T08:27:00Z"/>
                <w:rFonts w:ascii="Garamond" w:eastAsia="Times New Roman" w:hAnsi="Garamond" w:cstheme="minorHAnsi"/>
                <w:bCs/>
                <w:lang w:val="en-GB" w:eastAsia="en-GB"/>
              </w:rPr>
            </w:pPr>
            <w:ins w:id="13" w:author="Sarju Garg" w:date="2020-04-29T08:27:00Z">
              <w:r>
                <w:rPr>
                  <w:rFonts w:ascii="Garamond" w:eastAsia="Times New Roman" w:hAnsi="Garamond" w:cstheme="minorHAnsi"/>
                  <w:bCs/>
                  <w:lang w:val="en-GB" w:eastAsia="en-GB"/>
                </w:rPr>
                <w:t>6</w:t>
              </w:r>
            </w:ins>
          </w:p>
        </w:tc>
        <w:tc>
          <w:tcPr>
            <w:tcW w:w="633" w:type="pct"/>
            <w:vAlign w:val="center"/>
          </w:tcPr>
          <w:p w14:paraId="36B8837C" w14:textId="77777777" w:rsidR="008B5D0C" w:rsidRPr="00666909" w:rsidRDefault="008B5D0C" w:rsidP="004D2824">
            <w:pPr>
              <w:spacing w:before="60" w:after="60" w:line="240" w:lineRule="auto"/>
              <w:jc w:val="left"/>
              <w:rPr>
                <w:ins w:id="14" w:author="Sarju Garg" w:date="2020-04-29T08:27:00Z"/>
                <w:rFonts w:ascii="Garamond" w:eastAsia="Times New Roman" w:hAnsi="Garamond" w:cstheme="minorHAnsi"/>
                <w:bCs/>
                <w:lang w:val="en-GB" w:eastAsia="en-GB"/>
              </w:rPr>
            </w:pPr>
            <w:ins w:id="15" w:author="Sarju Garg" w:date="2020-04-29T08:27:00Z">
              <w:r>
                <w:rPr>
                  <w:rFonts w:ascii="Garamond" w:eastAsia="Times New Roman" w:hAnsi="Garamond" w:cstheme="minorHAnsi"/>
                  <w:bCs/>
                  <w:lang w:val="en-GB" w:eastAsia="en-GB"/>
                </w:rPr>
                <w:t>0.6</w:t>
              </w:r>
            </w:ins>
          </w:p>
        </w:tc>
        <w:tc>
          <w:tcPr>
            <w:tcW w:w="731" w:type="pct"/>
            <w:vAlign w:val="center"/>
          </w:tcPr>
          <w:p w14:paraId="5F98EF2E" w14:textId="77777777" w:rsidR="008B5D0C" w:rsidRDefault="008B5D0C" w:rsidP="004D2824">
            <w:pPr>
              <w:spacing w:before="60" w:after="60" w:line="240" w:lineRule="auto"/>
              <w:jc w:val="left"/>
              <w:rPr>
                <w:ins w:id="16" w:author="Sarju Garg" w:date="2020-04-29T08:27:00Z"/>
                <w:rFonts w:ascii="Garamond" w:eastAsia="Times New Roman" w:hAnsi="Garamond" w:cstheme="minorHAnsi"/>
                <w:bCs/>
                <w:lang w:val="en-GB" w:eastAsia="en-GB"/>
              </w:rPr>
            </w:pPr>
            <w:ins w:id="17" w:author="Sarju Garg" w:date="2020-04-29T08:27:00Z">
              <w:r>
                <w:rPr>
                  <w:rFonts w:ascii="Garamond" w:eastAsia="Times New Roman" w:hAnsi="Garamond" w:cstheme="minorHAnsi"/>
                  <w:bCs/>
                  <w:lang w:val="en-GB" w:eastAsia="en-GB"/>
                </w:rPr>
                <w:t>29 Apr-2020</w:t>
              </w:r>
            </w:ins>
          </w:p>
        </w:tc>
        <w:tc>
          <w:tcPr>
            <w:tcW w:w="536" w:type="pct"/>
            <w:vAlign w:val="center"/>
          </w:tcPr>
          <w:p w14:paraId="091CAE53" w14:textId="77777777" w:rsidR="008B5D0C" w:rsidRPr="00666909" w:rsidRDefault="008B5D0C" w:rsidP="004D2824">
            <w:pPr>
              <w:spacing w:after="0" w:line="240" w:lineRule="auto"/>
              <w:jc w:val="left"/>
              <w:rPr>
                <w:ins w:id="18" w:author="Sarju Garg" w:date="2020-04-29T08:27:00Z"/>
                <w:rFonts w:ascii="Garamond" w:eastAsia="Times New Roman" w:hAnsi="Garamond" w:cstheme="minorHAnsi"/>
                <w:bCs/>
                <w:lang w:val="en-GB" w:eastAsia="en-GB"/>
              </w:rPr>
            </w:pPr>
            <w:ins w:id="19" w:author="Sarju Garg" w:date="2020-04-29T08:27:00Z">
              <w:r>
                <w:rPr>
                  <w:rFonts w:ascii="Garamond" w:eastAsia="Times New Roman" w:hAnsi="Garamond" w:cstheme="minorHAnsi"/>
                  <w:bCs/>
                  <w:lang w:val="en-GB" w:eastAsia="en-GB"/>
                </w:rPr>
                <w:t>Sterlite</w:t>
              </w:r>
            </w:ins>
          </w:p>
        </w:tc>
        <w:tc>
          <w:tcPr>
            <w:tcW w:w="682" w:type="pct"/>
            <w:vAlign w:val="center"/>
          </w:tcPr>
          <w:p w14:paraId="2C586E3C" w14:textId="77777777" w:rsidR="008B5D0C" w:rsidRPr="00666909" w:rsidRDefault="008B5D0C" w:rsidP="004D2824">
            <w:pPr>
              <w:spacing w:after="0" w:line="240" w:lineRule="auto"/>
              <w:jc w:val="left"/>
              <w:rPr>
                <w:ins w:id="20" w:author="Sarju Garg" w:date="2020-04-29T08:27:00Z"/>
                <w:rFonts w:ascii="Garamond" w:eastAsia="Times New Roman" w:hAnsi="Garamond" w:cstheme="minorHAnsi"/>
                <w:bCs/>
                <w:lang w:val="en-GB" w:eastAsia="en-GB"/>
              </w:rPr>
            </w:pPr>
            <w:ins w:id="21" w:author="Sarju Garg" w:date="2020-04-29T08:27:00Z">
              <w:r>
                <w:rPr>
                  <w:rFonts w:ascii="Garamond" w:eastAsia="Times New Roman" w:hAnsi="Garamond" w:cstheme="minorHAnsi"/>
                  <w:bCs/>
                  <w:lang w:val="en-GB" w:eastAsia="en-GB"/>
                </w:rPr>
                <w:t>All</w:t>
              </w:r>
            </w:ins>
          </w:p>
        </w:tc>
        <w:tc>
          <w:tcPr>
            <w:tcW w:w="648" w:type="pct"/>
            <w:vAlign w:val="center"/>
          </w:tcPr>
          <w:p w14:paraId="5789C398" w14:textId="77777777" w:rsidR="008B5D0C" w:rsidRPr="00666909" w:rsidRDefault="008B5D0C" w:rsidP="004D2824">
            <w:pPr>
              <w:spacing w:after="0" w:line="240" w:lineRule="auto"/>
              <w:jc w:val="left"/>
              <w:rPr>
                <w:ins w:id="22" w:author="Sarju Garg" w:date="2020-04-29T08:27:00Z"/>
                <w:rFonts w:ascii="Garamond" w:eastAsia="Times New Roman" w:hAnsi="Garamond" w:cstheme="minorHAnsi"/>
                <w:bCs/>
                <w:lang w:val="en-GB" w:eastAsia="en-GB"/>
              </w:rPr>
            </w:pPr>
          </w:p>
        </w:tc>
        <w:tc>
          <w:tcPr>
            <w:tcW w:w="1226" w:type="pct"/>
            <w:vAlign w:val="center"/>
          </w:tcPr>
          <w:p w14:paraId="5B218937" w14:textId="77777777" w:rsidR="008B5D0C" w:rsidRPr="00666909" w:rsidRDefault="008B5D0C" w:rsidP="004D2824">
            <w:pPr>
              <w:spacing w:after="0" w:line="240" w:lineRule="auto"/>
              <w:jc w:val="left"/>
              <w:rPr>
                <w:ins w:id="23" w:author="Sarju Garg" w:date="2020-04-29T08:27:00Z"/>
                <w:rFonts w:ascii="Garamond" w:eastAsia="Times New Roman" w:hAnsi="Garamond" w:cstheme="minorHAnsi"/>
                <w:bCs/>
                <w:lang w:val="en-GB" w:eastAsia="en-GB"/>
              </w:rPr>
            </w:pPr>
            <w:ins w:id="24" w:author="Sarju Garg" w:date="2020-04-29T08:27:00Z">
              <w:r>
                <w:rPr>
                  <w:rFonts w:ascii="Garamond" w:eastAsia="Times New Roman" w:hAnsi="Garamond" w:cstheme="minorHAnsi"/>
                  <w:bCs/>
                  <w:lang w:val="en-GB" w:eastAsia="en-GB"/>
                </w:rPr>
                <w:t xml:space="preserve">As per discussion with Sterlite where the </w:t>
              </w:r>
            </w:ins>
            <w:ins w:id="25" w:author="Sarju Garg" w:date="2020-04-29T08:29:00Z">
              <w:r>
                <w:rPr>
                  <w:rFonts w:ascii="Garamond" w:eastAsia="Times New Roman" w:hAnsi="Garamond" w:cstheme="minorHAnsi"/>
                  <w:bCs/>
                  <w:lang w:val="en-GB" w:eastAsia="en-GB"/>
                </w:rPr>
                <w:t>Mediation</w:t>
              </w:r>
            </w:ins>
            <w:ins w:id="26" w:author="Sarju Garg" w:date="2020-04-29T08:27:00Z">
              <w:r>
                <w:rPr>
                  <w:rFonts w:ascii="Garamond" w:eastAsia="Times New Roman" w:hAnsi="Garamond" w:cstheme="minorHAnsi"/>
                  <w:bCs/>
                  <w:lang w:val="en-GB" w:eastAsia="en-GB"/>
                </w:rPr>
                <w:t xml:space="preserve"> is no longer be the</w:t>
              </w:r>
            </w:ins>
            <w:ins w:id="27" w:author="Sarju Garg" w:date="2020-04-29T08:28:00Z">
              <w:r>
                <w:rPr>
                  <w:rFonts w:ascii="Garamond" w:eastAsia="Times New Roman" w:hAnsi="Garamond" w:cstheme="minorHAnsi"/>
                  <w:bCs/>
                  <w:lang w:val="en-GB" w:eastAsia="en-GB"/>
                </w:rPr>
                <w:t>r</w:t>
              </w:r>
            </w:ins>
            <w:ins w:id="28" w:author="Sarju Garg" w:date="2020-04-29T08:27:00Z">
              <w:r>
                <w:rPr>
                  <w:rFonts w:ascii="Garamond" w:eastAsia="Times New Roman" w:hAnsi="Garamond" w:cstheme="minorHAnsi"/>
                  <w:bCs/>
                  <w:lang w:val="en-GB" w:eastAsia="en-GB"/>
                </w:rPr>
                <w:t xml:space="preserve">e and data would be shared from </w:t>
              </w:r>
            </w:ins>
            <w:ins w:id="29" w:author="Sarju Garg" w:date="2020-04-29T08:29:00Z">
              <w:r>
                <w:rPr>
                  <w:rFonts w:ascii="Garamond" w:eastAsia="Times New Roman" w:hAnsi="Garamond" w:cstheme="minorHAnsi"/>
                  <w:bCs/>
                  <w:lang w:val="en-GB" w:eastAsia="en-GB"/>
                </w:rPr>
                <w:t>Mediation</w:t>
              </w:r>
            </w:ins>
          </w:p>
        </w:tc>
      </w:tr>
      <w:tr w:rsidR="002C70BE" w:rsidRPr="00666909" w14:paraId="33C1FBB3" w14:textId="77777777" w:rsidTr="00666909">
        <w:trPr>
          <w:ins w:id="30" w:author="Sarju Garg" w:date="2020-09-30T12:14:00Z"/>
        </w:trPr>
        <w:tc>
          <w:tcPr>
            <w:tcW w:w="545" w:type="pct"/>
            <w:vAlign w:val="center"/>
          </w:tcPr>
          <w:p w14:paraId="1BEC9C9E" w14:textId="77777777" w:rsidR="002C70BE" w:rsidRDefault="002C70BE" w:rsidP="004D2824">
            <w:pPr>
              <w:spacing w:before="60" w:after="60" w:line="240" w:lineRule="auto"/>
              <w:jc w:val="left"/>
              <w:rPr>
                <w:ins w:id="31" w:author="Sarju Garg" w:date="2020-09-30T12:14:00Z"/>
                <w:rFonts w:ascii="Garamond" w:eastAsia="Times New Roman" w:hAnsi="Garamond" w:cstheme="minorHAnsi"/>
                <w:bCs/>
                <w:lang w:val="en-GB" w:eastAsia="en-GB"/>
              </w:rPr>
            </w:pPr>
            <w:ins w:id="32" w:author="Sarju Garg" w:date="2020-09-30T12:14:00Z">
              <w:r>
                <w:rPr>
                  <w:rFonts w:ascii="Garamond" w:eastAsia="Times New Roman" w:hAnsi="Garamond" w:cstheme="minorHAnsi"/>
                  <w:bCs/>
                  <w:lang w:val="en-GB" w:eastAsia="en-GB"/>
                </w:rPr>
                <w:t>7</w:t>
              </w:r>
            </w:ins>
          </w:p>
        </w:tc>
        <w:tc>
          <w:tcPr>
            <w:tcW w:w="633" w:type="pct"/>
            <w:vAlign w:val="center"/>
          </w:tcPr>
          <w:p w14:paraId="5F410A53" w14:textId="77777777" w:rsidR="002C70BE" w:rsidRDefault="002C70BE" w:rsidP="004D2824">
            <w:pPr>
              <w:spacing w:before="60" w:after="60" w:line="240" w:lineRule="auto"/>
              <w:jc w:val="left"/>
              <w:rPr>
                <w:ins w:id="33" w:author="Sarju Garg" w:date="2020-09-30T12:14:00Z"/>
                <w:rFonts w:ascii="Garamond" w:eastAsia="Times New Roman" w:hAnsi="Garamond" w:cstheme="minorHAnsi"/>
                <w:bCs/>
                <w:lang w:val="en-GB" w:eastAsia="en-GB"/>
              </w:rPr>
            </w:pPr>
            <w:ins w:id="34" w:author="Sarju Garg" w:date="2020-09-30T12:14:00Z">
              <w:r>
                <w:rPr>
                  <w:rFonts w:ascii="Garamond" w:eastAsia="Times New Roman" w:hAnsi="Garamond" w:cstheme="minorHAnsi"/>
                  <w:bCs/>
                  <w:lang w:val="en-GB" w:eastAsia="en-GB"/>
                </w:rPr>
                <w:t>0.7</w:t>
              </w:r>
            </w:ins>
          </w:p>
        </w:tc>
        <w:tc>
          <w:tcPr>
            <w:tcW w:w="731" w:type="pct"/>
            <w:vAlign w:val="center"/>
          </w:tcPr>
          <w:p w14:paraId="5D360371" w14:textId="77777777" w:rsidR="002C70BE" w:rsidRDefault="002C70BE" w:rsidP="004D2824">
            <w:pPr>
              <w:spacing w:before="60" w:after="60" w:line="240" w:lineRule="auto"/>
              <w:jc w:val="left"/>
              <w:rPr>
                <w:ins w:id="35" w:author="Sarju Garg" w:date="2020-09-30T12:14:00Z"/>
                <w:rFonts w:ascii="Garamond" w:eastAsia="Times New Roman" w:hAnsi="Garamond" w:cstheme="minorHAnsi"/>
                <w:bCs/>
                <w:lang w:val="en-GB" w:eastAsia="en-GB"/>
              </w:rPr>
            </w:pPr>
            <w:ins w:id="36" w:author="Sarju Garg" w:date="2020-09-30T12:14:00Z">
              <w:r>
                <w:rPr>
                  <w:rFonts w:ascii="Garamond" w:eastAsia="Times New Roman" w:hAnsi="Garamond" w:cstheme="minorHAnsi"/>
                  <w:bCs/>
                  <w:lang w:val="en-GB" w:eastAsia="en-GB"/>
                </w:rPr>
                <w:t>30-Sep-2020</w:t>
              </w:r>
            </w:ins>
          </w:p>
        </w:tc>
        <w:tc>
          <w:tcPr>
            <w:tcW w:w="536" w:type="pct"/>
            <w:vAlign w:val="center"/>
          </w:tcPr>
          <w:p w14:paraId="7C2EF877" w14:textId="77777777" w:rsidR="002C70BE" w:rsidRDefault="002C70BE" w:rsidP="004D2824">
            <w:pPr>
              <w:spacing w:after="0" w:line="240" w:lineRule="auto"/>
              <w:jc w:val="left"/>
              <w:rPr>
                <w:ins w:id="37" w:author="Sarju Garg" w:date="2020-09-30T12:14:00Z"/>
                <w:rFonts w:ascii="Garamond" w:eastAsia="Times New Roman" w:hAnsi="Garamond" w:cstheme="minorHAnsi"/>
                <w:bCs/>
                <w:lang w:val="en-GB" w:eastAsia="en-GB"/>
              </w:rPr>
            </w:pPr>
            <w:ins w:id="38" w:author="Sarju Garg" w:date="2020-09-30T12:14:00Z">
              <w:r>
                <w:rPr>
                  <w:rFonts w:ascii="Garamond" w:eastAsia="Times New Roman" w:hAnsi="Garamond" w:cstheme="minorHAnsi"/>
                  <w:bCs/>
                  <w:lang w:val="en-GB" w:eastAsia="en-GB"/>
                </w:rPr>
                <w:t>Sterlite</w:t>
              </w:r>
            </w:ins>
          </w:p>
        </w:tc>
        <w:tc>
          <w:tcPr>
            <w:tcW w:w="682" w:type="pct"/>
            <w:vAlign w:val="center"/>
          </w:tcPr>
          <w:p w14:paraId="30FED515" w14:textId="77777777" w:rsidR="002C70BE" w:rsidRDefault="002C70BE" w:rsidP="004D2824">
            <w:pPr>
              <w:spacing w:after="0" w:line="240" w:lineRule="auto"/>
              <w:jc w:val="left"/>
              <w:rPr>
                <w:ins w:id="39" w:author="Sarju Garg" w:date="2020-09-30T12:14:00Z"/>
                <w:rFonts w:ascii="Garamond" w:eastAsia="Times New Roman" w:hAnsi="Garamond" w:cstheme="minorHAnsi"/>
                <w:bCs/>
                <w:lang w:val="en-GB" w:eastAsia="en-GB"/>
              </w:rPr>
            </w:pPr>
            <w:ins w:id="40" w:author="Sarju Garg" w:date="2020-09-30T12:15:00Z">
              <w:r>
                <w:rPr>
                  <w:rFonts w:ascii="Garamond" w:eastAsia="Times New Roman" w:hAnsi="Garamond" w:cstheme="minorHAnsi"/>
                  <w:bCs/>
                  <w:lang w:val="en-GB" w:eastAsia="en-GB"/>
                </w:rPr>
                <w:t>All</w:t>
              </w:r>
            </w:ins>
          </w:p>
        </w:tc>
        <w:tc>
          <w:tcPr>
            <w:tcW w:w="648" w:type="pct"/>
            <w:vAlign w:val="center"/>
          </w:tcPr>
          <w:p w14:paraId="3B41572D" w14:textId="77777777" w:rsidR="002C70BE" w:rsidRPr="00666909" w:rsidRDefault="002C70BE" w:rsidP="004D2824">
            <w:pPr>
              <w:spacing w:after="0" w:line="240" w:lineRule="auto"/>
              <w:jc w:val="left"/>
              <w:rPr>
                <w:ins w:id="41" w:author="Sarju Garg" w:date="2020-09-30T12:14:00Z"/>
                <w:rFonts w:ascii="Garamond" w:eastAsia="Times New Roman" w:hAnsi="Garamond" w:cstheme="minorHAnsi"/>
                <w:bCs/>
                <w:lang w:val="en-GB" w:eastAsia="en-GB"/>
              </w:rPr>
            </w:pPr>
          </w:p>
        </w:tc>
        <w:tc>
          <w:tcPr>
            <w:tcW w:w="1226" w:type="pct"/>
            <w:vAlign w:val="center"/>
          </w:tcPr>
          <w:p w14:paraId="54BA3D4D" w14:textId="77777777" w:rsidR="002C70BE" w:rsidRDefault="002C70BE" w:rsidP="004D2824">
            <w:pPr>
              <w:spacing w:after="0" w:line="240" w:lineRule="auto"/>
              <w:jc w:val="left"/>
              <w:rPr>
                <w:ins w:id="42" w:author="Sarju Garg" w:date="2020-09-30T12:15:00Z"/>
                <w:rFonts w:ascii="Garamond" w:eastAsia="Times New Roman" w:hAnsi="Garamond" w:cstheme="minorHAnsi"/>
                <w:bCs/>
                <w:lang w:val="en-GB" w:eastAsia="en-GB"/>
              </w:rPr>
            </w:pPr>
            <w:ins w:id="43" w:author="Sarju Garg" w:date="2020-09-30T12:15:00Z">
              <w:r>
                <w:rPr>
                  <w:rFonts w:ascii="Garamond" w:eastAsia="Times New Roman" w:hAnsi="Garamond" w:cstheme="minorHAnsi"/>
                  <w:bCs/>
                  <w:lang w:val="en-GB" w:eastAsia="en-GB"/>
                </w:rPr>
                <w:t>Updated for new sources of Huwaei in Cell Card.</w:t>
              </w:r>
            </w:ins>
          </w:p>
          <w:p w14:paraId="07CE98A7" w14:textId="77777777" w:rsidR="002C70BE" w:rsidRDefault="002C70BE" w:rsidP="004D2824">
            <w:pPr>
              <w:spacing w:after="0" w:line="240" w:lineRule="auto"/>
              <w:jc w:val="left"/>
              <w:rPr>
                <w:ins w:id="44" w:author="Sarju Garg" w:date="2020-09-30T12:31:00Z"/>
                <w:rFonts w:ascii="Garamond" w:eastAsia="Times New Roman" w:hAnsi="Garamond" w:cstheme="minorHAnsi"/>
                <w:bCs/>
                <w:lang w:val="en-GB" w:eastAsia="en-GB"/>
              </w:rPr>
            </w:pPr>
            <w:ins w:id="45" w:author="Sarju Garg" w:date="2020-09-30T12:21:00Z">
              <w:r>
                <w:rPr>
                  <w:rFonts w:ascii="Garamond" w:eastAsia="Times New Roman" w:hAnsi="Garamond" w:cstheme="minorHAnsi"/>
                  <w:bCs/>
                  <w:lang w:val="en-GB" w:eastAsia="en-GB"/>
                </w:rPr>
                <w:t xml:space="preserve">Handling of call forwarding CDR in the Smart IMS and </w:t>
              </w:r>
            </w:ins>
            <w:ins w:id="46" w:author="Sarju Garg" w:date="2020-09-30T12:24:00Z">
              <w:r>
                <w:rPr>
                  <w:rFonts w:ascii="Garamond" w:eastAsia="Times New Roman" w:hAnsi="Garamond" w:cstheme="minorHAnsi"/>
                  <w:bCs/>
                  <w:lang w:val="en-GB" w:eastAsia="en-GB"/>
                </w:rPr>
                <w:t>ZTE sources</w:t>
              </w:r>
            </w:ins>
          </w:p>
          <w:p w14:paraId="1BC304CE" w14:textId="77777777" w:rsidR="0023615F" w:rsidRDefault="0023615F" w:rsidP="004D2824">
            <w:pPr>
              <w:spacing w:after="0" w:line="240" w:lineRule="auto"/>
              <w:jc w:val="left"/>
              <w:rPr>
                <w:ins w:id="47" w:author="Sarju Garg" w:date="2020-09-30T12:31:00Z"/>
                <w:rFonts w:ascii="Garamond" w:eastAsia="Times New Roman" w:hAnsi="Garamond" w:cstheme="minorHAnsi"/>
                <w:bCs/>
                <w:lang w:val="en-GB" w:eastAsia="en-GB"/>
              </w:rPr>
            </w:pPr>
            <w:ins w:id="48" w:author="Sarju Garg" w:date="2020-09-30T12:31:00Z">
              <w:r>
                <w:rPr>
                  <w:rFonts w:ascii="Garamond" w:eastAsia="Times New Roman" w:hAnsi="Garamond" w:cstheme="minorHAnsi"/>
                  <w:bCs/>
                  <w:lang w:val="en-GB" w:eastAsia="en-GB"/>
                </w:rPr>
                <w:t>FTP based transfer from Mediation to CEIR system</w:t>
              </w:r>
            </w:ins>
          </w:p>
          <w:p w14:paraId="239C06EA" w14:textId="77777777" w:rsidR="0023615F" w:rsidRDefault="0023615F" w:rsidP="004D2824">
            <w:pPr>
              <w:spacing w:after="0" w:line="240" w:lineRule="auto"/>
              <w:jc w:val="left"/>
              <w:rPr>
                <w:ins w:id="49" w:author="Sarju Garg" w:date="2020-09-30T12:14:00Z"/>
                <w:rFonts w:ascii="Garamond" w:eastAsia="Times New Roman" w:hAnsi="Garamond" w:cstheme="minorHAnsi"/>
                <w:bCs/>
                <w:lang w:val="en-GB" w:eastAsia="en-GB"/>
              </w:rPr>
            </w:pPr>
            <w:ins w:id="50" w:author="Sarju Garg" w:date="2020-09-30T12:32:00Z">
              <w:r>
                <w:rPr>
                  <w:rFonts w:ascii="Garamond" w:eastAsia="Times New Roman" w:hAnsi="Garamond" w:cstheme="minorHAnsi"/>
                  <w:bCs/>
                  <w:lang w:val="en-GB" w:eastAsia="en-GB"/>
                </w:rPr>
                <w:t>Removal of QB as operator</w:t>
              </w:r>
            </w:ins>
          </w:p>
        </w:tc>
      </w:tr>
    </w:tbl>
    <w:p w14:paraId="33E1E0D0" w14:textId="77777777" w:rsidR="00792BEB" w:rsidRDefault="00792BEB" w:rsidP="00017AFD">
      <w:pPr>
        <w:rPr>
          <w:lang w:val="en-GB" w:eastAsia="en-GB"/>
        </w:rPr>
      </w:pPr>
    </w:p>
    <w:p w14:paraId="7B7A5CC8" w14:textId="77777777" w:rsidR="00387EB2" w:rsidRDefault="00387EB2" w:rsidP="00017AFD">
      <w:pPr>
        <w:rPr>
          <w:lang w:val="en-GB" w:eastAsia="en-GB"/>
        </w:rPr>
      </w:pPr>
    </w:p>
    <w:p w14:paraId="204660F7" w14:textId="77777777" w:rsidR="0025528A" w:rsidRDefault="0025528A">
      <w:pPr>
        <w:jc w:val="left"/>
        <w:rPr>
          <w:lang w:val="en-GB" w:eastAsia="en-GB"/>
        </w:rPr>
      </w:pPr>
      <w:r>
        <w:rPr>
          <w:lang w:val="en-GB" w:eastAsia="en-GB"/>
        </w:rPr>
        <w:br w:type="page"/>
      </w:r>
    </w:p>
    <w:bookmarkEnd w:id="8" w:displacedByCustomXml="next"/>
    <w:bookmarkEnd w:id="7" w:displacedByCustomXml="next"/>
    <w:bookmarkStart w:id="51" w:name="_Toc454891835" w:displacedByCustomXml="next"/>
    <w:bookmarkStart w:id="52" w:name="_Toc448264058" w:displacedByCustomXml="next"/>
    <w:sdt>
      <w:sdtPr>
        <w:rPr>
          <w:rFonts w:asciiTheme="minorHAnsi" w:eastAsiaTheme="minorHAnsi" w:hAnsiTheme="minorHAnsi" w:cs="Times New Roman"/>
          <w:b w:val="0"/>
          <w:bCs w:val="0"/>
          <w:caps/>
          <w:color w:val="auto"/>
          <w:sz w:val="22"/>
          <w:szCs w:val="22"/>
          <w:lang w:val="en-GB" w:eastAsia="en-GB"/>
        </w:rPr>
        <w:id w:val="1483687"/>
        <w:docPartObj>
          <w:docPartGallery w:val="Table of Contents"/>
          <w:docPartUnique/>
        </w:docPartObj>
      </w:sdtPr>
      <w:sdtEndPr>
        <w:rPr>
          <w:rFonts w:cstheme="minorBidi"/>
          <w:b/>
          <w:color w:val="333333"/>
          <w:sz w:val="20"/>
          <w:lang w:val="en-US" w:eastAsia="en-US"/>
        </w:rPr>
      </w:sdtEndPr>
      <w:sdtContent>
        <w:p w14:paraId="4702A465" w14:textId="77777777" w:rsidR="00A45C1C" w:rsidRDefault="00387EB2" w:rsidP="00587AE1">
          <w:pPr>
            <w:pStyle w:val="TOCHeading"/>
            <w:jc w:val="center"/>
          </w:pPr>
          <w:r w:rsidRPr="00387EB2">
            <w:t>T</w:t>
          </w:r>
          <w:r w:rsidR="00A45C1C" w:rsidRPr="00450538">
            <w:t>able of Contents</w:t>
          </w:r>
        </w:p>
        <w:p w14:paraId="4B69872A" w14:textId="77777777" w:rsidR="00D81A3F" w:rsidRDefault="003941FB">
          <w:pPr>
            <w:pStyle w:val="TOC1"/>
            <w:tabs>
              <w:tab w:val="right" w:leader="dot" w:pos="9017"/>
            </w:tabs>
            <w:rPr>
              <w:rFonts w:eastAsiaTheme="minorEastAsia"/>
              <w:b w:val="0"/>
              <w:caps w:val="0"/>
              <w:noProof/>
              <w:color w:val="auto"/>
              <w:sz w:val="24"/>
              <w:szCs w:val="24"/>
              <w:lang w:val="en-IN" w:eastAsia="ja-JP"/>
            </w:rPr>
          </w:pPr>
          <w:r>
            <w:fldChar w:fldCharType="begin"/>
          </w:r>
          <w:r w:rsidR="00A45C1C">
            <w:instrText xml:space="preserve"> TOC \o "1-3" \h \z \u </w:instrText>
          </w:r>
          <w:r>
            <w:fldChar w:fldCharType="separate"/>
          </w:r>
          <w:r w:rsidR="00D81A3F" w:rsidRPr="002E426B">
            <w:rPr>
              <w:rFonts w:cs="Arial"/>
              <w:noProof/>
              <w:color w:val="1F497D" w:themeColor="text2"/>
            </w:rPr>
            <w:t>Table of Tables</w:t>
          </w:r>
          <w:r w:rsidR="00D81A3F">
            <w:rPr>
              <w:noProof/>
            </w:rPr>
            <w:tab/>
          </w:r>
          <w:r w:rsidR="00D81A3F">
            <w:rPr>
              <w:noProof/>
            </w:rPr>
            <w:fldChar w:fldCharType="begin"/>
          </w:r>
          <w:r w:rsidR="00D81A3F">
            <w:rPr>
              <w:noProof/>
            </w:rPr>
            <w:instrText xml:space="preserve"> PAGEREF _Toc463093925 \h </w:instrText>
          </w:r>
          <w:r w:rsidR="00D81A3F">
            <w:rPr>
              <w:noProof/>
            </w:rPr>
          </w:r>
          <w:r w:rsidR="00D81A3F">
            <w:rPr>
              <w:noProof/>
            </w:rPr>
            <w:fldChar w:fldCharType="separate"/>
          </w:r>
          <w:r w:rsidR="00D81A3F">
            <w:rPr>
              <w:noProof/>
            </w:rPr>
            <w:t>5</w:t>
          </w:r>
          <w:r w:rsidR="00D81A3F">
            <w:rPr>
              <w:noProof/>
            </w:rPr>
            <w:fldChar w:fldCharType="end"/>
          </w:r>
        </w:p>
        <w:p w14:paraId="2A73333F" w14:textId="77777777" w:rsidR="00D81A3F" w:rsidRDefault="00D81A3F">
          <w:pPr>
            <w:pStyle w:val="TOC1"/>
            <w:tabs>
              <w:tab w:val="right" w:leader="dot" w:pos="9017"/>
            </w:tabs>
            <w:rPr>
              <w:rFonts w:eastAsiaTheme="minorEastAsia"/>
              <w:b w:val="0"/>
              <w:caps w:val="0"/>
              <w:noProof/>
              <w:color w:val="auto"/>
              <w:sz w:val="24"/>
              <w:szCs w:val="24"/>
              <w:lang w:val="en-IN" w:eastAsia="ja-JP"/>
            </w:rPr>
          </w:pPr>
          <w:r w:rsidRPr="002E426B">
            <w:rPr>
              <w:rFonts w:cs="Arial"/>
              <w:noProof/>
              <w:color w:val="1F497D" w:themeColor="text2"/>
            </w:rPr>
            <w:t>Table of Figures</w:t>
          </w:r>
          <w:r>
            <w:rPr>
              <w:noProof/>
            </w:rPr>
            <w:tab/>
          </w:r>
          <w:r>
            <w:rPr>
              <w:noProof/>
            </w:rPr>
            <w:fldChar w:fldCharType="begin"/>
          </w:r>
          <w:r>
            <w:rPr>
              <w:noProof/>
            </w:rPr>
            <w:instrText xml:space="preserve"> PAGEREF _Toc463093926 \h </w:instrText>
          </w:r>
          <w:r>
            <w:rPr>
              <w:noProof/>
            </w:rPr>
          </w:r>
          <w:r>
            <w:rPr>
              <w:noProof/>
            </w:rPr>
            <w:fldChar w:fldCharType="separate"/>
          </w:r>
          <w:r>
            <w:rPr>
              <w:noProof/>
            </w:rPr>
            <w:t>6</w:t>
          </w:r>
          <w:r>
            <w:rPr>
              <w:noProof/>
            </w:rPr>
            <w:fldChar w:fldCharType="end"/>
          </w:r>
        </w:p>
        <w:p w14:paraId="2081BB53" w14:textId="77777777" w:rsidR="00D81A3F" w:rsidRDefault="00D81A3F">
          <w:pPr>
            <w:pStyle w:val="TOC1"/>
            <w:tabs>
              <w:tab w:val="left" w:pos="395"/>
              <w:tab w:val="right" w:leader="dot" w:pos="9017"/>
            </w:tabs>
            <w:rPr>
              <w:rFonts w:eastAsiaTheme="minorEastAsia"/>
              <w:b w:val="0"/>
              <w:caps w:val="0"/>
              <w:noProof/>
              <w:color w:val="auto"/>
              <w:sz w:val="24"/>
              <w:szCs w:val="24"/>
              <w:lang w:val="en-IN" w:eastAsia="ja-JP"/>
            </w:rPr>
          </w:pPr>
          <w:r w:rsidRPr="002E426B">
            <w:rPr>
              <w:rFonts w:ascii="Calibri" w:hAnsi="Calibri"/>
              <w:noProof/>
            </w:rPr>
            <w:t>1.</w:t>
          </w:r>
          <w:r>
            <w:rPr>
              <w:rFonts w:eastAsiaTheme="minorEastAsia"/>
              <w:b w:val="0"/>
              <w:caps w:val="0"/>
              <w:noProof/>
              <w:color w:val="auto"/>
              <w:sz w:val="24"/>
              <w:szCs w:val="24"/>
              <w:lang w:val="en-IN" w:eastAsia="ja-JP"/>
            </w:rPr>
            <w:tab/>
          </w:r>
          <w:r>
            <w:rPr>
              <w:noProof/>
            </w:rPr>
            <w:t>Introduction</w:t>
          </w:r>
          <w:r>
            <w:rPr>
              <w:noProof/>
            </w:rPr>
            <w:tab/>
          </w:r>
          <w:r>
            <w:rPr>
              <w:noProof/>
            </w:rPr>
            <w:fldChar w:fldCharType="begin"/>
          </w:r>
          <w:r>
            <w:rPr>
              <w:noProof/>
            </w:rPr>
            <w:instrText xml:space="preserve"> PAGEREF _Toc463093927 \h </w:instrText>
          </w:r>
          <w:r>
            <w:rPr>
              <w:noProof/>
            </w:rPr>
          </w:r>
          <w:r>
            <w:rPr>
              <w:noProof/>
            </w:rPr>
            <w:fldChar w:fldCharType="separate"/>
          </w:r>
          <w:r>
            <w:rPr>
              <w:noProof/>
            </w:rPr>
            <w:t>7</w:t>
          </w:r>
          <w:r>
            <w:rPr>
              <w:noProof/>
            </w:rPr>
            <w:fldChar w:fldCharType="end"/>
          </w:r>
        </w:p>
        <w:p w14:paraId="2BFC24EA" w14:textId="77777777" w:rsidR="00D81A3F" w:rsidRDefault="00D81A3F">
          <w:pPr>
            <w:pStyle w:val="TOC1"/>
            <w:tabs>
              <w:tab w:val="left" w:pos="395"/>
              <w:tab w:val="right" w:leader="dot" w:pos="9017"/>
            </w:tabs>
            <w:rPr>
              <w:rFonts w:eastAsiaTheme="minorEastAsia"/>
              <w:b w:val="0"/>
              <w:caps w:val="0"/>
              <w:noProof/>
              <w:color w:val="auto"/>
              <w:sz w:val="24"/>
              <w:szCs w:val="24"/>
              <w:lang w:val="en-IN" w:eastAsia="ja-JP"/>
            </w:rPr>
          </w:pPr>
          <w:r w:rsidRPr="002E426B">
            <w:rPr>
              <w:rFonts w:ascii="Calibri" w:hAnsi="Calibri"/>
              <w:noProof/>
            </w:rPr>
            <w:t>2.</w:t>
          </w:r>
          <w:r>
            <w:rPr>
              <w:rFonts w:eastAsiaTheme="minorEastAsia"/>
              <w:b w:val="0"/>
              <w:caps w:val="0"/>
              <w:noProof/>
              <w:color w:val="auto"/>
              <w:sz w:val="24"/>
              <w:szCs w:val="24"/>
              <w:lang w:val="en-IN" w:eastAsia="ja-JP"/>
            </w:rPr>
            <w:tab/>
          </w:r>
          <w:r>
            <w:rPr>
              <w:noProof/>
            </w:rPr>
            <w:t>System Overview</w:t>
          </w:r>
          <w:r>
            <w:rPr>
              <w:noProof/>
            </w:rPr>
            <w:tab/>
          </w:r>
          <w:r>
            <w:rPr>
              <w:noProof/>
            </w:rPr>
            <w:fldChar w:fldCharType="begin"/>
          </w:r>
          <w:r>
            <w:rPr>
              <w:noProof/>
            </w:rPr>
            <w:instrText xml:space="preserve"> PAGEREF _Toc463093928 \h </w:instrText>
          </w:r>
          <w:r>
            <w:rPr>
              <w:noProof/>
            </w:rPr>
          </w:r>
          <w:r>
            <w:rPr>
              <w:noProof/>
            </w:rPr>
            <w:fldChar w:fldCharType="separate"/>
          </w:r>
          <w:r>
            <w:rPr>
              <w:noProof/>
            </w:rPr>
            <w:t>8</w:t>
          </w:r>
          <w:r>
            <w:rPr>
              <w:noProof/>
            </w:rPr>
            <w:fldChar w:fldCharType="end"/>
          </w:r>
        </w:p>
        <w:p w14:paraId="0320DC9C" w14:textId="77777777" w:rsidR="00D81A3F" w:rsidRDefault="00D81A3F">
          <w:pPr>
            <w:pStyle w:val="TOC2"/>
            <w:tabs>
              <w:tab w:val="left" w:pos="733"/>
              <w:tab w:val="right" w:leader="dot" w:pos="9017"/>
            </w:tabs>
            <w:rPr>
              <w:rFonts w:eastAsiaTheme="minorEastAsia"/>
              <w:smallCaps w:val="0"/>
              <w:noProof/>
              <w:color w:val="auto"/>
              <w:sz w:val="24"/>
              <w:szCs w:val="24"/>
              <w:lang w:val="en-IN" w:eastAsia="ja-JP"/>
            </w:rPr>
          </w:pPr>
          <w:r w:rsidRPr="002E426B">
            <w:rPr>
              <w:rFonts w:ascii="Calibri" w:hAnsi="Calibri"/>
              <w:noProof/>
              <w:color w:val="1F5CA9"/>
              <w:lang w:bidi="en-US"/>
            </w:rPr>
            <w:t>2.1</w:t>
          </w:r>
          <w:r>
            <w:rPr>
              <w:rFonts w:eastAsiaTheme="minorEastAsia"/>
              <w:smallCaps w:val="0"/>
              <w:noProof/>
              <w:color w:val="auto"/>
              <w:sz w:val="24"/>
              <w:szCs w:val="24"/>
              <w:lang w:val="en-IN" w:eastAsia="ja-JP"/>
            </w:rPr>
            <w:tab/>
          </w:r>
          <w:r>
            <w:rPr>
              <w:noProof/>
              <w:lang w:bidi="en-US"/>
            </w:rPr>
            <w:t>Objective</w:t>
          </w:r>
          <w:r>
            <w:rPr>
              <w:noProof/>
            </w:rPr>
            <w:tab/>
          </w:r>
          <w:r>
            <w:rPr>
              <w:noProof/>
            </w:rPr>
            <w:fldChar w:fldCharType="begin"/>
          </w:r>
          <w:r>
            <w:rPr>
              <w:noProof/>
            </w:rPr>
            <w:instrText xml:space="preserve"> PAGEREF _Toc463093929 \h </w:instrText>
          </w:r>
          <w:r>
            <w:rPr>
              <w:noProof/>
            </w:rPr>
          </w:r>
          <w:r>
            <w:rPr>
              <w:noProof/>
            </w:rPr>
            <w:fldChar w:fldCharType="separate"/>
          </w:r>
          <w:r>
            <w:rPr>
              <w:noProof/>
            </w:rPr>
            <w:t>8</w:t>
          </w:r>
          <w:r>
            <w:rPr>
              <w:noProof/>
            </w:rPr>
            <w:fldChar w:fldCharType="end"/>
          </w:r>
        </w:p>
        <w:p w14:paraId="1EBBF79C" w14:textId="77777777" w:rsidR="00D81A3F" w:rsidRDefault="00D81A3F">
          <w:pPr>
            <w:pStyle w:val="TOC2"/>
            <w:tabs>
              <w:tab w:val="left" w:pos="733"/>
              <w:tab w:val="right" w:leader="dot" w:pos="9017"/>
            </w:tabs>
            <w:rPr>
              <w:rFonts w:eastAsiaTheme="minorEastAsia"/>
              <w:smallCaps w:val="0"/>
              <w:noProof/>
              <w:color w:val="auto"/>
              <w:sz w:val="24"/>
              <w:szCs w:val="24"/>
              <w:lang w:val="en-IN" w:eastAsia="ja-JP"/>
            </w:rPr>
          </w:pPr>
          <w:r w:rsidRPr="002E426B">
            <w:rPr>
              <w:rFonts w:ascii="Calibri" w:hAnsi="Calibri"/>
              <w:noProof/>
              <w:color w:val="1F5CA9"/>
              <w:lang w:bidi="en-US"/>
            </w:rPr>
            <w:t>2.2</w:t>
          </w:r>
          <w:r>
            <w:rPr>
              <w:rFonts w:eastAsiaTheme="minorEastAsia"/>
              <w:smallCaps w:val="0"/>
              <w:noProof/>
              <w:color w:val="auto"/>
              <w:sz w:val="24"/>
              <w:szCs w:val="24"/>
              <w:lang w:val="en-IN" w:eastAsia="ja-JP"/>
            </w:rPr>
            <w:tab/>
          </w:r>
          <w:r>
            <w:rPr>
              <w:noProof/>
              <w:lang w:bidi="en-US"/>
            </w:rPr>
            <w:t>CDR Processing</w:t>
          </w:r>
          <w:r>
            <w:rPr>
              <w:noProof/>
            </w:rPr>
            <w:tab/>
          </w:r>
          <w:r>
            <w:rPr>
              <w:noProof/>
            </w:rPr>
            <w:fldChar w:fldCharType="begin"/>
          </w:r>
          <w:r>
            <w:rPr>
              <w:noProof/>
            </w:rPr>
            <w:instrText xml:space="preserve"> PAGEREF _Toc463093930 \h </w:instrText>
          </w:r>
          <w:r>
            <w:rPr>
              <w:noProof/>
            </w:rPr>
          </w:r>
          <w:r>
            <w:rPr>
              <w:noProof/>
            </w:rPr>
            <w:fldChar w:fldCharType="separate"/>
          </w:r>
          <w:r>
            <w:rPr>
              <w:noProof/>
            </w:rPr>
            <w:t>8</w:t>
          </w:r>
          <w:r>
            <w:rPr>
              <w:noProof/>
            </w:rPr>
            <w:fldChar w:fldCharType="end"/>
          </w:r>
        </w:p>
        <w:p w14:paraId="2C16D239" w14:textId="77777777" w:rsidR="00D81A3F" w:rsidRDefault="00D81A3F">
          <w:pPr>
            <w:pStyle w:val="TOC3"/>
            <w:tabs>
              <w:tab w:val="left" w:pos="1134"/>
            </w:tabs>
            <w:rPr>
              <w:rFonts w:eastAsiaTheme="minorEastAsia"/>
              <w:color w:val="auto"/>
              <w:sz w:val="24"/>
              <w:szCs w:val="24"/>
              <w:lang w:val="en-IN" w:eastAsia="ja-JP" w:bidi="ar-SA"/>
            </w:rPr>
          </w:pPr>
          <w:r>
            <w:t>2.2.1</w:t>
          </w:r>
          <w:r>
            <w:rPr>
              <w:rFonts w:eastAsiaTheme="minorEastAsia"/>
              <w:color w:val="auto"/>
              <w:sz w:val="24"/>
              <w:szCs w:val="24"/>
              <w:lang w:val="en-IN" w:eastAsia="ja-JP" w:bidi="ar-SA"/>
            </w:rPr>
            <w:tab/>
          </w:r>
          <w:r>
            <w:t>Requirement</w:t>
          </w:r>
          <w:r>
            <w:tab/>
          </w:r>
          <w:r>
            <w:fldChar w:fldCharType="begin"/>
          </w:r>
          <w:r>
            <w:instrText xml:space="preserve"> PAGEREF _Toc463093931 \h </w:instrText>
          </w:r>
          <w:r>
            <w:fldChar w:fldCharType="separate"/>
          </w:r>
          <w:r>
            <w:t>8</w:t>
          </w:r>
          <w:r>
            <w:fldChar w:fldCharType="end"/>
          </w:r>
        </w:p>
        <w:p w14:paraId="028BA82E" w14:textId="77777777" w:rsidR="00D81A3F" w:rsidRDefault="00D81A3F">
          <w:pPr>
            <w:pStyle w:val="TOC3"/>
            <w:tabs>
              <w:tab w:val="left" w:pos="1134"/>
            </w:tabs>
            <w:rPr>
              <w:rFonts w:eastAsiaTheme="minorEastAsia"/>
              <w:color w:val="auto"/>
              <w:sz w:val="24"/>
              <w:szCs w:val="24"/>
              <w:lang w:val="en-IN" w:eastAsia="ja-JP" w:bidi="ar-SA"/>
            </w:rPr>
          </w:pPr>
          <w:r>
            <w:t>2.2.2</w:t>
          </w:r>
          <w:r>
            <w:rPr>
              <w:rFonts w:eastAsiaTheme="minorEastAsia"/>
              <w:color w:val="auto"/>
              <w:sz w:val="24"/>
              <w:szCs w:val="24"/>
              <w:lang w:val="en-IN" w:eastAsia="ja-JP" w:bidi="ar-SA"/>
            </w:rPr>
            <w:tab/>
          </w:r>
          <w:r>
            <w:t>Expected CDR file format</w:t>
          </w:r>
          <w:r>
            <w:tab/>
          </w:r>
          <w:r>
            <w:fldChar w:fldCharType="begin"/>
          </w:r>
          <w:r>
            <w:instrText xml:space="preserve"> PAGEREF _Toc463093932 \h </w:instrText>
          </w:r>
          <w:r>
            <w:fldChar w:fldCharType="separate"/>
          </w:r>
          <w:r>
            <w:t>8</w:t>
          </w:r>
          <w:r>
            <w:fldChar w:fldCharType="end"/>
          </w:r>
        </w:p>
        <w:p w14:paraId="42BFAD86" w14:textId="77777777" w:rsidR="00D81A3F" w:rsidRDefault="00D81A3F">
          <w:pPr>
            <w:pStyle w:val="TOC3"/>
            <w:tabs>
              <w:tab w:val="left" w:pos="1134"/>
            </w:tabs>
            <w:rPr>
              <w:rFonts w:eastAsiaTheme="minorEastAsia"/>
              <w:color w:val="auto"/>
              <w:sz w:val="24"/>
              <w:szCs w:val="24"/>
              <w:lang w:val="en-IN" w:eastAsia="ja-JP" w:bidi="ar-SA"/>
            </w:rPr>
          </w:pPr>
          <w:r>
            <w:t>2.2.3</w:t>
          </w:r>
          <w:r>
            <w:rPr>
              <w:rFonts w:eastAsiaTheme="minorEastAsia"/>
              <w:color w:val="auto"/>
              <w:sz w:val="24"/>
              <w:szCs w:val="24"/>
              <w:lang w:val="en-IN" w:eastAsia="ja-JP" w:bidi="ar-SA"/>
            </w:rPr>
            <w:tab/>
          </w:r>
          <w:r>
            <w:t>Input</w:t>
          </w:r>
          <w:r>
            <w:tab/>
          </w:r>
          <w:r>
            <w:fldChar w:fldCharType="begin"/>
          </w:r>
          <w:r>
            <w:instrText xml:space="preserve"> PAGEREF _Toc463093933 \h </w:instrText>
          </w:r>
          <w:r>
            <w:fldChar w:fldCharType="separate"/>
          </w:r>
          <w:r>
            <w:t>8</w:t>
          </w:r>
          <w:r>
            <w:fldChar w:fldCharType="end"/>
          </w:r>
        </w:p>
        <w:p w14:paraId="4E70CC17" w14:textId="77777777" w:rsidR="00D81A3F" w:rsidRDefault="00D81A3F">
          <w:pPr>
            <w:pStyle w:val="TOC2"/>
            <w:tabs>
              <w:tab w:val="left" w:pos="733"/>
              <w:tab w:val="right" w:leader="dot" w:pos="9017"/>
            </w:tabs>
            <w:rPr>
              <w:rFonts w:eastAsiaTheme="minorEastAsia"/>
              <w:smallCaps w:val="0"/>
              <w:noProof/>
              <w:color w:val="auto"/>
              <w:sz w:val="24"/>
              <w:szCs w:val="24"/>
              <w:lang w:val="en-IN" w:eastAsia="ja-JP"/>
            </w:rPr>
          </w:pPr>
          <w:r w:rsidRPr="002E426B">
            <w:rPr>
              <w:rFonts w:ascii="Calibri" w:hAnsi="Calibri"/>
              <w:noProof/>
              <w:color w:val="1F5CA9"/>
              <w:lang w:bidi="en-US"/>
            </w:rPr>
            <w:t>2.3</w:t>
          </w:r>
          <w:r>
            <w:rPr>
              <w:rFonts w:eastAsiaTheme="minorEastAsia"/>
              <w:smallCaps w:val="0"/>
              <w:noProof/>
              <w:color w:val="auto"/>
              <w:sz w:val="24"/>
              <w:szCs w:val="24"/>
              <w:lang w:val="en-IN" w:eastAsia="ja-JP"/>
            </w:rPr>
            <w:tab/>
          </w:r>
          <w:r>
            <w:rPr>
              <w:noProof/>
              <w:lang w:bidi="en-US"/>
            </w:rPr>
            <w:t>CDR Files Distribution</w:t>
          </w:r>
          <w:r>
            <w:rPr>
              <w:noProof/>
            </w:rPr>
            <w:tab/>
          </w:r>
          <w:r>
            <w:rPr>
              <w:noProof/>
            </w:rPr>
            <w:fldChar w:fldCharType="begin"/>
          </w:r>
          <w:r>
            <w:rPr>
              <w:noProof/>
            </w:rPr>
            <w:instrText xml:space="preserve"> PAGEREF _Toc463093934 \h </w:instrText>
          </w:r>
          <w:r>
            <w:rPr>
              <w:noProof/>
            </w:rPr>
          </w:r>
          <w:r>
            <w:rPr>
              <w:noProof/>
            </w:rPr>
            <w:fldChar w:fldCharType="separate"/>
          </w:r>
          <w:r>
            <w:rPr>
              <w:noProof/>
            </w:rPr>
            <w:t>9</w:t>
          </w:r>
          <w:r>
            <w:rPr>
              <w:noProof/>
            </w:rPr>
            <w:fldChar w:fldCharType="end"/>
          </w:r>
        </w:p>
        <w:p w14:paraId="58527A1A" w14:textId="77777777" w:rsidR="00D81A3F" w:rsidRDefault="00D81A3F">
          <w:pPr>
            <w:pStyle w:val="TOC2"/>
            <w:tabs>
              <w:tab w:val="left" w:pos="733"/>
              <w:tab w:val="right" w:leader="dot" w:pos="9017"/>
            </w:tabs>
            <w:rPr>
              <w:rFonts w:eastAsiaTheme="minorEastAsia"/>
              <w:smallCaps w:val="0"/>
              <w:noProof/>
              <w:color w:val="auto"/>
              <w:sz w:val="24"/>
              <w:szCs w:val="24"/>
              <w:lang w:val="en-IN" w:eastAsia="ja-JP"/>
            </w:rPr>
          </w:pPr>
          <w:r w:rsidRPr="002E426B">
            <w:rPr>
              <w:rFonts w:ascii="Calibri" w:hAnsi="Calibri"/>
              <w:noProof/>
              <w:color w:val="1F5CA9"/>
              <w:lang w:bidi="en-US"/>
            </w:rPr>
            <w:t>2.4</w:t>
          </w:r>
          <w:r>
            <w:rPr>
              <w:rFonts w:eastAsiaTheme="minorEastAsia"/>
              <w:smallCaps w:val="0"/>
              <w:noProof/>
              <w:color w:val="auto"/>
              <w:sz w:val="24"/>
              <w:szCs w:val="24"/>
              <w:lang w:val="en-IN" w:eastAsia="ja-JP"/>
            </w:rPr>
            <w:tab/>
          </w:r>
          <w:r>
            <w:rPr>
              <w:noProof/>
              <w:lang w:bidi="en-US"/>
            </w:rPr>
            <w:t>List of Sources</w:t>
          </w:r>
          <w:r>
            <w:rPr>
              <w:noProof/>
            </w:rPr>
            <w:tab/>
          </w:r>
          <w:r>
            <w:rPr>
              <w:noProof/>
            </w:rPr>
            <w:fldChar w:fldCharType="begin"/>
          </w:r>
          <w:r>
            <w:rPr>
              <w:noProof/>
            </w:rPr>
            <w:instrText xml:space="preserve"> PAGEREF _Toc463093935 \h </w:instrText>
          </w:r>
          <w:r>
            <w:rPr>
              <w:noProof/>
            </w:rPr>
          </w:r>
          <w:r>
            <w:rPr>
              <w:noProof/>
            </w:rPr>
            <w:fldChar w:fldCharType="separate"/>
          </w:r>
          <w:r>
            <w:rPr>
              <w:noProof/>
            </w:rPr>
            <w:t>9</w:t>
          </w:r>
          <w:r>
            <w:rPr>
              <w:noProof/>
            </w:rPr>
            <w:fldChar w:fldCharType="end"/>
          </w:r>
        </w:p>
        <w:p w14:paraId="6F2318ED" w14:textId="77777777" w:rsidR="00D81A3F" w:rsidRDefault="00D81A3F">
          <w:pPr>
            <w:pStyle w:val="TOC1"/>
            <w:tabs>
              <w:tab w:val="right" w:leader="dot" w:pos="9017"/>
            </w:tabs>
            <w:rPr>
              <w:rFonts w:eastAsiaTheme="minorEastAsia"/>
              <w:b w:val="0"/>
              <w:caps w:val="0"/>
              <w:noProof/>
              <w:color w:val="auto"/>
              <w:sz w:val="24"/>
              <w:szCs w:val="24"/>
              <w:lang w:val="en-IN" w:eastAsia="ja-JP"/>
            </w:rPr>
          </w:pPr>
          <w:r>
            <w:rPr>
              <w:noProof/>
              <w:lang w:bidi="en-US"/>
            </w:rPr>
            <w:t>Annex A</w:t>
          </w:r>
          <w:r>
            <w:rPr>
              <w:noProof/>
            </w:rPr>
            <w:tab/>
          </w:r>
          <w:r>
            <w:rPr>
              <w:noProof/>
            </w:rPr>
            <w:fldChar w:fldCharType="begin"/>
          </w:r>
          <w:r>
            <w:rPr>
              <w:noProof/>
            </w:rPr>
            <w:instrText xml:space="preserve"> PAGEREF _Toc463093936 \h </w:instrText>
          </w:r>
          <w:r>
            <w:rPr>
              <w:noProof/>
            </w:rPr>
          </w:r>
          <w:r>
            <w:rPr>
              <w:noProof/>
            </w:rPr>
            <w:fldChar w:fldCharType="separate"/>
          </w:r>
          <w:r>
            <w:rPr>
              <w:noProof/>
            </w:rPr>
            <w:t>11</w:t>
          </w:r>
          <w:r>
            <w:rPr>
              <w:noProof/>
            </w:rPr>
            <w:fldChar w:fldCharType="end"/>
          </w:r>
        </w:p>
        <w:p w14:paraId="30802200" w14:textId="77777777" w:rsidR="00E92D4C" w:rsidRDefault="003941FB" w:rsidP="0054174E">
          <w:pPr>
            <w:pStyle w:val="TOC1"/>
            <w:tabs>
              <w:tab w:val="left" w:pos="480"/>
              <w:tab w:val="right" w:leader="dot" w:pos="9017"/>
            </w:tabs>
          </w:pPr>
          <w:r>
            <w:fldChar w:fldCharType="end"/>
          </w:r>
        </w:p>
      </w:sdtContent>
    </w:sdt>
    <w:bookmarkStart w:id="53" w:name="_Toc389042919" w:displacedByCustomXml="prev"/>
    <w:bookmarkStart w:id="54" w:name="_Toc373925425" w:displacedByCustomXml="prev"/>
    <w:bookmarkEnd w:id="54"/>
    <w:bookmarkEnd w:id="53"/>
    <w:p w14:paraId="3EA5350A" w14:textId="77777777" w:rsidR="00A45C1C" w:rsidRDefault="00A45C1C" w:rsidP="00017AFD">
      <w:pPr>
        <w:pStyle w:val="STLParagraph"/>
      </w:pPr>
    </w:p>
    <w:p w14:paraId="62F08EB5" w14:textId="77777777" w:rsidR="00516816" w:rsidRPr="00D5056D" w:rsidRDefault="00516816" w:rsidP="00516816">
      <w:pPr>
        <w:pStyle w:val="Heading10"/>
        <w:pBdr>
          <w:bottom w:val="single" w:sz="4" w:space="1" w:color="auto"/>
        </w:pBdr>
        <w:jc w:val="center"/>
        <w:rPr>
          <w:rFonts w:asciiTheme="minorHAnsi" w:hAnsiTheme="minorHAnsi" w:cs="Arial"/>
          <w:b/>
          <w:color w:val="1F497D" w:themeColor="text2"/>
        </w:rPr>
      </w:pPr>
      <w:bookmarkStart w:id="55" w:name="_Toc458085550"/>
      <w:bookmarkStart w:id="56" w:name="_Toc458085584"/>
      <w:bookmarkStart w:id="57" w:name="_Toc458086172"/>
      <w:bookmarkStart w:id="58" w:name="_Toc480332134"/>
      <w:bookmarkStart w:id="59" w:name="_Toc3900313"/>
      <w:bookmarkStart w:id="60" w:name="_Toc463093925"/>
      <w:bookmarkEnd w:id="0"/>
      <w:bookmarkEnd w:id="1"/>
      <w:bookmarkEnd w:id="2"/>
      <w:bookmarkEnd w:id="3"/>
      <w:bookmarkEnd w:id="4"/>
      <w:bookmarkEnd w:id="5"/>
      <w:bookmarkEnd w:id="6"/>
      <w:bookmarkEnd w:id="52"/>
      <w:bookmarkEnd w:id="51"/>
      <w:r w:rsidRPr="00D5056D">
        <w:rPr>
          <w:rFonts w:asciiTheme="minorHAnsi" w:hAnsiTheme="minorHAnsi" w:cs="Arial"/>
          <w:b/>
          <w:color w:val="1F497D" w:themeColor="text2"/>
        </w:rPr>
        <w:lastRenderedPageBreak/>
        <w:t>Table of Tables</w:t>
      </w:r>
      <w:bookmarkEnd w:id="55"/>
      <w:bookmarkEnd w:id="56"/>
      <w:bookmarkEnd w:id="57"/>
      <w:bookmarkEnd w:id="58"/>
      <w:bookmarkEnd w:id="59"/>
      <w:bookmarkEnd w:id="60"/>
    </w:p>
    <w:p w14:paraId="419F99EF" w14:textId="77777777" w:rsidR="003F3FF5" w:rsidRDefault="003941FB">
      <w:pPr>
        <w:pStyle w:val="TableofFigures"/>
        <w:tabs>
          <w:tab w:val="right" w:leader="dot" w:pos="9017"/>
        </w:tabs>
        <w:rPr>
          <w:rFonts w:eastAsiaTheme="minorEastAsia" w:cstheme="minorBidi"/>
          <w:caps w:val="0"/>
          <w:noProof/>
          <w:sz w:val="22"/>
          <w:szCs w:val="22"/>
        </w:rPr>
      </w:pPr>
      <w:r w:rsidRPr="008D5D0C">
        <w:rPr>
          <w:rFonts w:eastAsia="Times New Roman" w:cs="Times New Roman"/>
          <w:b/>
          <w:szCs w:val="22"/>
        </w:rPr>
        <w:fldChar w:fldCharType="begin"/>
      </w:r>
      <w:r w:rsidR="00516816" w:rsidRPr="008D5D0C">
        <w:rPr>
          <w:b/>
        </w:rPr>
        <w:instrText xml:space="preserve"> TOC \h \z \c "Table" </w:instrText>
      </w:r>
      <w:r w:rsidRPr="008D5D0C">
        <w:rPr>
          <w:rFonts w:eastAsia="Times New Roman" w:cs="Times New Roman"/>
          <w:b/>
          <w:szCs w:val="22"/>
        </w:rPr>
        <w:fldChar w:fldCharType="separate"/>
      </w:r>
      <w:r w:rsidR="008B5D0C">
        <w:fldChar w:fldCharType="begin"/>
      </w:r>
      <w:r w:rsidR="008B5D0C">
        <w:instrText xml:space="preserve"> HYPERLINK \l "_Toc21603025" </w:instrText>
      </w:r>
      <w:r w:rsidR="008B5D0C">
        <w:fldChar w:fldCharType="separate"/>
      </w:r>
      <w:r w:rsidR="003F3FF5" w:rsidRPr="008C2B9C">
        <w:rPr>
          <w:rStyle w:val="Hyperlink"/>
          <w:noProof/>
        </w:rPr>
        <w:t>Table 1: Dependencies</w:t>
      </w:r>
      <w:r w:rsidR="003F3FF5">
        <w:rPr>
          <w:noProof/>
          <w:webHidden/>
        </w:rPr>
        <w:tab/>
      </w:r>
      <w:r>
        <w:rPr>
          <w:noProof/>
          <w:webHidden/>
        </w:rPr>
        <w:fldChar w:fldCharType="begin"/>
      </w:r>
      <w:r w:rsidR="003F3FF5">
        <w:rPr>
          <w:noProof/>
          <w:webHidden/>
        </w:rPr>
        <w:instrText xml:space="preserve"> PAGEREF _Toc21603025 \h </w:instrText>
      </w:r>
      <w:r>
        <w:rPr>
          <w:noProof/>
          <w:webHidden/>
        </w:rPr>
      </w:r>
      <w:r>
        <w:rPr>
          <w:noProof/>
          <w:webHidden/>
        </w:rPr>
        <w:fldChar w:fldCharType="separate"/>
      </w:r>
      <w:ins w:id="61" w:author="Sarju Garg" w:date="2020-04-29T08:50:00Z">
        <w:r w:rsidR="00F45B3B">
          <w:rPr>
            <w:b/>
            <w:noProof/>
            <w:webHidden/>
          </w:rPr>
          <w:t>Error! Bookmark not defined.</w:t>
        </w:r>
      </w:ins>
      <w:r w:rsidR="003F3FF5">
        <w:rPr>
          <w:noProof/>
          <w:webHidden/>
        </w:rPr>
        <w:t>7</w:t>
      </w:r>
      <w:r>
        <w:rPr>
          <w:noProof/>
          <w:webHidden/>
        </w:rPr>
        <w:fldChar w:fldCharType="end"/>
      </w:r>
      <w:r w:rsidR="008B5D0C">
        <w:rPr>
          <w:noProof/>
        </w:rPr>
        <w:fldChar w:fldCharType="end"/>
      </w:r>
    </w:p>
    <w:p w14:paraId="22E13A0C" w14:textId="77777777" w:rsidR="003F3FF5" w:rsidRDefault="008B5D0C">
      <w:pPr>
        <w:pStyle w:val="TableofFigures"/>
        <w:tabs>
          <w:tab w:val="right" w:leader="dot" w:pos="9017"/>
        </w:tabs>
        <w:rPr>
          <w:rFonts w:eastAsiaTheme="minorEastAsia" w:cstheme="minorBidi"/>
          <w:caps w:val="0"/>
          <w:noProof/>
          <w:sz w:val="22"/>
          <w:szCs w:val="22"/>
        </w:rPr>
      </w:pPr>
      <w:r>
        <w:fldChar w:fldCharType="begin"/>
      </w:r>
      <w:r>
        <w:instrText xml:space="preserve"> HYPERLINK \l "_Toc21603026" </w:instrText>
      </w:r>
      <w:r>
        <w:fldChar w:fldCharType="separate"/>
      </w:r>
      <w:r w:rsidR="003F3FF5" w:rsidRPr="008C2B9C">
        <w:rPr>
          <w:rStyle w:val="Hyperlink"/>
          <w:noProof/>
        </w:rPr>
        <w:t>Table 2: Document Reference</w:t>
      </w:r>
      <w:r w:rsidR="003F3FF5">
        <w:rPr>
          <w:noProof/>
          <w:webHidden/>
        </w:rPr>
        <w:tab/>
      </w:r>
      <w:r w:rsidR="003941FB">
        <w:rPr>
          <w:noProof/>
          <w:webHidden/>
        </w:rPr>
        <w:fldChar w:fldCharType="begin"/>
      </w:r>
      <w:r w:rsidR="003F3FF5">
        <w:rPr>
          <w:noProof/>
          <w:webHidden/>
        </w:rPr>
        <w:instrText xml:space="preserve"> PAGEREF _Toc21603026 \h </w:instrText>
      </w:r>
      <w:r w:rsidR="003941FB">
        <w:rPr>
          <w:noProof/>
          <w:webHidden/>
        </w:rPr>
      </w:r>
      <w:r w:rsidR="003941FB">
        <w:rPr>
          <w:noProof/>
          <w:webHidden/>
        </w:rPr>
        <w:fldChar w:fldCharType="separate"/>
      </w:r>
      <w:ins w:id="62" w:author="Sarju Garg" w:date="2020-04-29T08:50:00Z">
        <w:r w:rsidR="00F45B3B">
          <w:rPr>
            <w:b/>
            <w:noProof/>
            <w:webHidden/>
          </w:rPr>
          <w:t>Error! Bookmark not defined.</w:t>
        </w:r>
      </w:ins>
      <w:r w:rsidR="003F3FF5">
        <w:rPr>
          <w:noProof/>
          <w:webHidden/>
        </w:rPr>
        <w:t>7</w:t>
      </w:r>
      <w:r w:rsidR="003941FB">
        <w:rPr>
          <w:noProof/>
          <w:webHidden/>
        </w:rPr>
        <w:fldChar w:fldCharType="end"/>
      </w:r>
      <w:r>
        <w:rPr>
          <w:noProof/>
        </w:rPr>
        <w:fldChar w:fldCharType="end"/>
      </w:r>
    </w:p>
    <w:p w14:paraId="357C9821" w14:textId="77777777" w:rsidR="003F3FF5" w:rsidRDefault="00F90307">
      <w:pPr>
        <w:pStyle w:val="TableofFigures"/>
        <w:tabs>
          <w:tab w:val="right" w:leader="dot" w:pos="9017"/>
        </w:tabs>
        <w:rPr>
          <w:rFonts w:eastAsiaTheme="minorEastAsia" w:cstheme="minorBidi"/>
          <w:caps w:val="0"/>
          <w:noProof/>
          <w:sz w:val="22"/>
          <w:szCs w:val="22"/>
        </w:rPr>
      </w:pPr>
      <w:hyperlink w:anchor="_Toc21603027" w:history="1">
        <w:r w:rsidR="003F3FF5" w:rsidRPr="008C2B9C">
          <w:rPr>
            <w:rStyle w:val="Hyperlink"/>
            <w:noProof/>
          </w:rPr>
          <w:t>Table 3: List of fields required</w:t>
        </w:r>
        <w:r w:rsidR="003F3FF5">
          <w:rPr>
            <w:noProof/>
            <w:webHidden/>
          </w:rPr>
          <w:tab/>
        </w:r>
        <w:r w:rsidR="003941FB">
          <w:rPr>
            <w:noProof/>
            <w:webHidden/>
          </w:rPr>
          <w:fldChar w:fldCharType="begin"/>
        </w:r>
        <w:r w:rsidR="003F3FF5">
          <w:rPr>
            <w:noProof/>
            <w:webHidden/>
          </w:rPr>
          <w:instrText xml:space="preserve"> PAGEREF _Toc21603027 \h </w:instrText>
        </w:r>
        <w:r w:rsidR="003941FB">
          <w:rPr>
            <w:noProof/>
            <w:webHidden/>
          </w:rPr>
        </w:r>
        <w:r w:rsidR="003941FB">
          <w:rPr>
            <w:noProof/>
            <w:webHidden/>
          </w:rPr>
          <w:fldChar w:fldCharType="separate"/>
        </w:r>
        <w:r w:rsidR="00F45B3B">
          <w:rPr>
            <w:noProof/>
            <w:webHidden/>
          </w:rPr>
          <w:t>9</w:t>
        </w:r>
        <w:r w:rsidR="003941FB">
          <w:rPr>
            <w:noProof/>
            <w:webHidden/>
          </w:rPr>
          <w:fldChar w:fldCharType="end"/>
        </w:r>
      </w:hyperlink>
    </w:p>
    <w:p w14:paraId="07E5058E" w14:textId="77777777" w:rsidR="003F3FF5" w:rsidRDefault="008B5D0C">
      <w:pPr>
        <w:pStyle w:val="TableofFigures"/>
        <w:tabs>
          <w:tab w:val="right" w:leader="dot" w:pos="9017"/>
        </w:tabs>
        <w:rPr>
          <w:rFonts w:eastAsiaTheme="minorEastAsia" w:cstheme="minorBidi"/>
          <w:caps w:val="0"/>
          <w:noProof/>
          <w:sz w:val="22"/>
          <w:szCs w:val="22"/>
        </w:rPr>
      </w:pPr>
      <w:r>
        <w:fldChar w:fldCharType="begin"/>
      </w:r>
      <w:r>
        <w:instrText xml:space="preserve"> HYPERLINK \l "_Toc21603028" </w:instrText>
      </w:r>
      <w:r>
        <w:fldChar w:fldCharType="separate"/>
      </w:r>
      <w:r w:rsidR="003F3FF5" w:rsidRPr="008C2B9C">
        <w:rPr>
          <w:rStyle w:val="Hyperlink"/>
          <w:noProof/>
        </w:rPr>
        <w:t>Table 4: List of data-sources</w:t>
      </w:r>
      <w:r w:rsidR="003F3FF5">
        <w:rPr>
          <w:noProof/>
          <w:webHidden/>
        </w:rPr>
        <w:tab/>
      </w:r>
      <w:r w:rsidR="003941FB">
        <w:rPr>
          <w:noProof/>
          <w:webHidden/>
        </w:rPr>
        <w:fldChar w:fldCharType="begin"/>
      </w:r>
      <w:r w:rsidR="003F3FF5">
        <w:rPr>
          <w:noProof/>
          <w:webHidden/>
        </w:rPr>
        <w:instrText xml:space="preserve"> PAGEREF _Toc21603028 \h </w:instrText>
      </w:r>
      <w:r w:rsidR="003941FB">
        <w:rPr>
          <w:noProof/>
          <w:webHidden/>
        </w:rPr>
      </w:r>
      <w:r w:rsidR="003941FB">
        <w:rPr>
          <w:noProof/>
          <w:webHidden/>
        </w:rPr>
        <w:fldChar w:fldCharType="separate"/>
      </w:r>
      <w:ins w:id="63" w:author="Sarju Garg" w:date="2020-04-29T08:50:00Z">
        <w:r w:rsidR="00F45B3B">
          <w:rPr>
            <w:noProof/>
            <w:webHidden/>
          </w:rPr>
          <w:t>10</w:t>
        </w:r>
      </w:ins>
      <w:r w:rsidR="003941FB">
        <w:rPr>
          <w:noProof/>
          <w:webHidden/>
        </w:rPr>
        <w:fldChar w:fldCharType="end"/>
      </w:r>
      <w:r>
        <w:rPr>
          <w:noProof/>
        </w:rPr>
        <w:fldChar w:fldCharType="end"/>
      </w:r>
    </w:p>
    <w:p w14:paraId="7812CAB6" w14:textId="77777777" w:rsidR="00516816" w:rsidRDefault="003941FB" w:rsidP="00516816">
      <w:pPr>
        <w:pStyle w:val="STLParagraph"/>
      </w:pPr>
      <w:r w:rsidRPr="008D5D0C">
        <w:rPr>
          <w:b/>
          <w:szCs w:val="20"/>
        </w:rPr>
        <w:fldChar w:fldCharType="end"/>
      </w:r>
    </w:p>
    <w:p w14:paraId="03F795D1" w14:textId="77777777" w:rsidR="00C4045B" w:rsidRDefault="00C4045B">
      <w:pPr>
        <w:jc w:val="left"/>
        <w:rPr>
          <w:rFonts w:eastAsia="Times New Roman" w:cs="Arial"/>
          <w:color w:val="1F5CA9"/>
          <w:sz w:val="36"/>
          <w:szCs w:val="32"/>
          <w:lang w:val="en-GB" w:eastAsia="en-GB" w:bidi="en-US"/>
        </w:rPr>
      </w:pPr>
      <w:r>
        <w:rPr>
          <w:rFonts w:eastAsia="Times New Roman" w:cs="Arial"/>
          <w:color w:val="1F5CA9"/>
          <w:sz w:val="36"/>
          <w:szCs w:val="32"/>
          <w:lang w:val="en-GB" w:eastAsia="en-GB" w:bidi="en-US"/>
        </w:rPr>
        <w:br w:type="page"/>
      </w:r>
    </w:p>
    <w:p w14:paraId="4C3B2367" w14:textId="77777777" w:rsidR="003B0370" w:rsidRPr="00C4045B" w:rsidRDefault="003B0370" w:rsidP="003B0370">
      <w:pPr>
        <w:pStyle w:val="Heading10"/>
        <w:pBdr>
          <w:bottom w:val="single" w:sz="4" w:space="1" w:color="auto"/>
        </w:pBdr>
        <w:jc w:val="center"/>
        <w:rPr>
          <w:rFonts w:asciiTheme="minorHAnsi" w:hAnsiTheme="minorHAnsi" w:cs="Arial"/>
          <w:b/>
          <w:color w:val="1F497D" w:themeColor="text2"/>
        </w:rPr>
      </w:pPr>
      <w:bookmarkStart w:id="64" w:name="_Toc10023164"/>
      <w:bookmarkStart w:id="65" w:name="_Toc463093926"/>
      <w:r w:rsidRPr="00C4045B">
        <w:rPr>
          <w:rFonts w:asciiTheme="minorHAnsi" w:hAnsiTheme="minorHAnsi" w:cs="Arial"/>
          <w:b/>
          <w:color w:val="1F497D" w:themeColor="text2"/>
        </w:rPr>
        <w:lastRenderedPageBreak/>
        <w:t>Table of Figures</w:t>
      </w:r>
      <w:bookmarkEnd w:id="64"/>
      <w:bookmarkEnd w:id="65"/>
    </w:p>
    <w:p w14:paraId="13CA1444" w14:textId="77777777" w:rsidR="004A7B60" w:rsidRDefault="003941FB">
      <w:pPr>
        <w:pStyle w:val="TableofFigures"/>
        <w:tabs>
          <w:tab w:val="right" w:leader="dot" w:pos="9017"/>
        </w:tabs>
        <w:rPr>
          <w:rFonts w:eastAsiaTheme="minorEastAsia" w:cstheme="minorBidi"/>
          <w:caps w:val="0"/>
          <w:noProof/>
          <w:sz w:val="22"/>
          <w:szCs w:val="22"/>
        </w:rPr>
      </w:pPr>
      <w:r>
        <w:rPr>
          <w:lang w:val="en-GB" w:eastAsia="en-GB" w:bidi="en-US"/>
        </w:rPr>
        <w:fldChar w:fldCharType="begin"/>
      </w:r>
      <w:r w:rsidR="003B0370">
        <w:rPr>
          <w:lang w:val="en-GB" w:eastAsia="en-GB" w:bidi="en-US"/>
        </w:rPr>
        <w:instrText xml:space="preserve"> TOC \h \z \c "Figure" </w:instrText>
      </w:r>
      <w:r>
        <w:rPr>
          <w:lang w:val="en-GB" w:eastAsia="en-GB" w:bidi="en-US"/>
        </w:rPr>
        <w:fldChar w:fldCharType="separate"/>
      </w:r>
      <w:r w:rsidR="008B5D0C">
        <w:fldChar w:fldCharType="begin"/>
      </w:r>
      <w:r w:rsidR="008B5D0C">
        <w:instrText xml:space="preserve"> HYPERLINK \l "_Toc19551568" </w:instrText>
      </w:r>
      <w:r w:rsidR="008B5D0C">
        <w:fldChar w:fldCharType="separate"/>
      </w:r>
      <w:r w:rsidR="004A7B60" w:rsidRPr="005E1468">
        <w:rPr>
          <w:rStyle w:val="Hyperlink"/>
          <w:noProof/>
        </w:rPr>
        <w:t>Figure 1: File distribution architecture</w:t>
      </w:r>
      <w:r w:rsidR="004A7B60">
        <w:rPr>
          <w:noProof/>
          <w:webHidden/>
        </w:rPr>
        <w:tab/>
      </w:r>
      <w:r>
        <w:rPr>
          <w:noProof/>
          <w:webHidden/>
        </w:rPr>
        <w:fldChar w:fldCharType="begin"/>
      </w:r>
      <w:r w:rsidR="004A7B60">
        <w:rPr>
          <w:noProof/>
          <w:webHidden/>
        </w:rPr>
        <w:instrText xml:space="preserve"> PAGEREF _Toc19551568 \h </w:instrText>
      </w:r>
      <w:r>
        <w:rPr>
          <w:noProof/>
          <w:webHidden/>
        </w:rPr>
      </w:r>
      <w:r>
        <w:rPr>
          <w:noProof/>
          <w:webHidden/>
        </w:rPr>
        <w:fldChar w:fldCharType="separate"/>
      </w:r>
      <w:ins w:id="66" w:author="Sarju Garg" w:date="2020-04-29T08:50:00Z">
        <w:r w:rsidR="00F45B3B">
          <w:rPr>
            <w:noProof/>
            <w:webHidden/>
          </w:rPr>
          <w:t>9</w:t>
        </w:r>
      </w:ins>
      <w:r>
        <w:rPr>
          <w:noProof/>
          <w:webHidden/>
        </w:rPr>
        <w:fldChar w:fldCharType="end"/>
      </w:r>
      <w:r w:rsidR="008B5D0C">
        <w:rPr>
          <w:noProof/>
        </w:rPr>
        <w:fldChar w:fldCharType="end"/>
      </w:r>
    </w:p>
    <w:p w14:paraId="4A78331E" w14:textId="77777777" w:rsidR="00336D84" w:rsidRDefault="003941FB" w:rsidP="002D3164">
      <w:pPr>
        <w:rPr>
          <w:lang w:val="en-GB" w:eastAsia="en-GB" w:bidi="en-US"/>
        </w:rPr>
      </w:pPr>
      <w:r>
        <w:rPr>
          <w:lang w:val="en-GB" w:eastAsia="en-GB" w:bidi="en-US"/>
        </w:rPr>
        <w:fldChar w:fldCharType="end"/>
      </w:r>
      <w:r w:rsidR="00336D84">
        <w:rPr>
          <w:lang w:val="en-GB" w:eastAsia="en-GB" w:bidi="en-US"/>
        </w:rPr>
        <w:br w:type="page"/>
      </w:r>
    </w:p>
    <w:p w14:paraId="004DEB81" w14:textId="77777777" w:rsidR="00DC2791" w:rsidRPr="00DC2791" w:rsidRDefault="00CC5803" w:rsidP="002112FE">
      <w:pPr>
        <w:pStyle w:val="STLHeading1"/>
      </w:pPr>
      <w:bookmarkStart w:id="67" w:name="_Toc463093927"/>
      <w:r>
        <w:lastRenderedPageBreak/>
        <w:t>Introduction</w:t>
      </w:r>
      <w:bookmarkEnd w:id="67"/>
    </w:p>
    <w:p w14:paraId="48507307" w14:textId="77777777" w:rsidR="00E235E6" w:rsidRPr="00327778" w:rsidRDefault="00E235E6" w:rsidP="00E235E6">
      <w:pPr>
        <w:rPr>
          <w:rFonts w:ascii="Garamond" w:hAnsi="Garamond"/>
          <w:lang w:val="en-GB" w:eastAsia="en-GB"/>
        </w:rPr>
      </w:pPr>
      <w:bookmarkStart w:id="68" w:name="_Toc367368223"/>
      <w:r w:rsidRPr="00327778">
        <w:rPr>
          <w:rFonts w:ascii="Garamond" w:hAnsi="Garamond"/>
          <w:lang w:val="en-GB" w:eastAsia="en-GB"/>
        </w:rPr>
        <w:t xml:space="preserve">This document contains the description of the </w:t>
      </w:r>
      <w:r w:rsidR="002A3DE5" w:rsidRPr="00327778">
        <w:rPr>
          <w:rFonts w:ascii="Garamond" w:hAnsi="Garamond"/>
          <w:lang w:val="en-GB" w:eastAsia="en-GB"/>
        </w:rPr>
        <w:t>process, which</w:t>
      </w:r>
      <w:r w:rsidRPr="00327778">
        <w:rPr>
          <w:rFonts w:ascii="Garamond" w:hAnsi="Garamond"/>
          <w:lang w:val="en-GB" w:eastAsia="en-GB"/>
        </w:rPr>
        <w:t xml:space="preserve"> is</w:t>
      </w:r>
      <w:r w:rsidR="006768CB">
        <w:rPr>
          <w:rFonts w:ascii="Garamond" w:hAnsi="Garamond"/>
          <w:lang w:val="en-GB" w:eastAsia="en-GB"/>
        </w:rPr>
        <w:t xml:space="preserve"> expected to run on </w:t>
      </w:r>
      <w:ins w:id="69" w:author="Sarju Garg" w:date="2020-04-29T08:29:00Z">
        <w:r w:rsidR="008B5D0C">
          <w:rPr>
            <w:rFonts w:ascii="Garamond" w:hAnsi="Garamond"/>
            <w:lang w:val="en-GB" w:eastAsia="en-GB"/>
          </w:rPr>
          <w:t>Mediation</w:t>
        </w:r>
      </w:ins>
      <w:r w:rsidR="006768CB">
        <w:rPr>
          <w:rFonts w:ascii="Garamond" w:hAnsi="Garamond"/>
          <w:lang w:val="en-GB" w:eastAsia="en-GB"/>
        </w:rPr>
        <w:t xml:space="preserve"> system </w:t>
      </w:r>
      <w:r w:rsidRPr="00327778">
        <w:rPr>
          <w:rFonts w:ascii="Garamond" w:hAnsi="Garamond"/>
          <w:lang w:val="en-GB" w:eastAsia="en-GB"/>
        </w:rPr>
        <w:tab/>
      </w:r>
    </w:p>
    <w:p w14:paraId="5159B21A" w14:textId="77777777" w:rsidR="00E235E6" w:rsidRPr="00327778" w:rsidRDefault="00E235E6" w:rsidP="006768CB">
      <w:pPr>
        <w:ind w:firstLine="720"/>
        <w:rPr>
          <w:rFonts w:ascii="Garamond" w:hAnsi="Garamond"/>
          <w:lang w:val="en-GB" w:eastAsia="en-GB"/>
        </w:rPr>
      </w:pPr>
      <w:r w:rsidRPr="00327778">
        <w:rPr>
          <w:rFonts w:ascii="Garamond" w:hAnsi="Garamond"/>
          <w:lang w:val="en-GB" w:eastAsia="en-GB"/>
        </w:rPr>
        <w:t>Distribution of CDR Files</w:t>
      </w:r>
    </w:p>
    <w:p w14:paraId="79128082" w14:textId="66CD625A" w:rsidR="00E235E6" w:rsidRPr="00327778" w:rsidRDefault="0023615F" w:rsidP="00E235E6">
      <w:pPr>
        <w:rPr>
          <w:rFonts w:ascii="Garamond" w:hAnsi="Garamond"/>
          <w:lang w:val="en-GB" w:eastAsia="en-GB"/>
        </w:rPr>
      </w:pPr>
      <w:ins w:id="70" w:author="Sarju Garg" w:date="2020-09-30T12:32:00Z">
        <w:r>
          <w:rPr>
            <w:rFonts w:ascii="Garamond" w:hAnsi="Garamond"/>
            <w:lang w:val="en-GB" w:eastAsia="en-GB"/>
          </w:rPr>
          <w:t xml:space="preserve">The file will be uploaded on the CEIR system as and when generated at mediation end. </w:t>
        </w:r>
      </w:ins>
      <w:ins w:id="71" w:author="Sarju Garg" w:date="2020-09-30T12:45:00Z">
        <w:r w:rsidR="00131447">
          <w:rPr>
            <w:rFonts w:ascii="Garamond" w:hAnsi="Garamond"/>
            <w:lang w:val="en-GB" w:eastAsia="en-GB"/>
          </w:rPr>
          <w:t>CEIR team would create a SFTP account</w:t>
        </w:r>
      </w:ins>
      <w:ins w:id="72" w:author="Sarju Garg" w:date="2020-09-30T12:46:00Z">
        <w:r w:rsidR="00131447">
          <w:rPr>
            <w:rFonts w:ascii="Garamond" w:hAnsi="Garamond"/>
            <w:lang w:val="en-GB" w:eastAsia="en-GB"/>
          </w:rPr>
          <w:t xml:space="preserve"> on signalling server</w:t>
        </w:r>
      </w:ins>
      <w:ins w:id="73" w:author="Sarju Garg" w:date="2020-09-30T12:36:00Z">
        <w:r w:rsidR="0071379E">
          <w:rPr>
            <w:rFonts w:ascii="Garamond" w:hAnsi="Garamond"/>
            <w:lang w:val="en-GB" w:eastAsia="en-GB"/>
          </w:rPr>
          <w:t xml:space="preserve">. The ftp would </w:t>
        </w:r>
      </w:ins>
      <w:ins w:id="74" w:author="Sarju Garg" w:date="2020-09-30T12:37:00Z">
        <w:r w:rsidR="0071379E">
          <w:rPr>
            <w:rFonts w:ascii="Garamond" w:hAnsi="Garamond"/>
            <w:lang w:val="en-GB" w:eastAsia="en-GB"/>
          </w:rPr>
          <w:t>happen</w:t>
        </w:r>
      </w:ins>
      <w:ins w:id="75" w:author="Sarju Garg" w:date="2020-09-30T12:36:00Z">
        <w:r w:rsidR="0071379E">
          <w:rPr>
            <w:rFonts w:ascii="Garamond" w:hAnsi="Garamond"/>
            <w:lang w:val="en-GB" w:eastAsia="en-GB"/>
          </w:rPr>
          <w:t xml:space="preserve"> </w:t>
        </w:r>
      </w:ins>
      <w:ins w:id="76" w:author="Sarju Garg" w:date="2020-09-30T12:37:00Z">
        <w:r w:rsidR="0071379E">
          <w:rPr>
            <w:rFonts w:ascii="Garamond" w:hAnsi="Garamond"/>
            <w:lang w:val="en-GB" w:eastAsia="en-GB"/>
          </w:rPr>
          <w:t xml:space="preserve">on the </w:t>
        </w:r>
      </w:ins>
      <w:ins w:id="77" w:author="Sarju Garg" w:date="2020-09-30T12:44:00Z">
        <w:r w:rsidR="00131447">
          <w:rPr>
            <w:rFonts w:ascii="Garamond" w:hAnsi="Garamond"/>
            <w:lang w:val="en-GB" w:eastAsia="en-GB"/>
          </w:rPr>
          <w:t xml:space="preserve">virtual IP. There are 2 CEIR </w:t>
        </w:r>
      </w:ins>
      <w:ins w:id="78" w:author="Sarju Garg" w:date="2020-09-30T12:45:00Z">
        <w:r w:rsidR="00131447">
          <w:rPr>
            <w:rFonts w:ascii="Garamond" w:hAnsi="Garamond"/>
            <w:lang w:val="en-GB" w:eastAsia="en-GB"/>
          </w:rPr>
          <w:t>signalling</w:t>
        </w:r>
      </w:ins>
      <w:ins w:id="79" w:author="Sarju Garg" w:date="2020-09-30T12:44:00Z">
        <w:r w:rsidR="00131447">
          <w:rPr>
            <w:rFonts w:ascii="Garamond" w:hAnsi="Garamond"/>
            <w:lang w:val="en-GB" w:eastAsia="en-GB"/>
          </w:rPr>
          <w:t xml:space="preserve"> </w:t>
        </w:r>
      </w:ins>
      <w:ins w:id="80" w:author="Sarju Garg" w:date="2020-09-30T12:45:00Z">
        <w:r w:rsidR="00131447">
          <w:rPr>
            <w:rFonts w:ascii="Garamond" w:hAnsi="Garamond"/>
            <w:lang w:val="en-GB" w:eastAsia="en-GB"/>
          </w:rPr>
          <w:t xml:space="preserve">servers. So the file will be copied on the server hosting the virtual IP. There will be process running on the </w:t>
        </w:r>
      </w:ins>
      <w:ins w:id="81" w:author="Sarju Garg" w:date="2020-09-30T12:46:00Z">
        <w:r w:rsidR="00131447">
          <w:rPr>
            <w:rFonts w:ascii="Garamond" w:hAnsi="Garamond"/>
            <w:lang w:val="en-GB" w:eastAsia="en-GB"/>
          </w:rPr>
          <w:t>CEIR Servers which will replicate the files to the other server.</w:t>
        </w:r>
        <w:r w:rsidR="00BF3E87">
          <w:rPr>
            <w:rFonts w:ascii="Garamond" w:hAnsi="Garamond"/>
            <w:lang w:val="en-GB" w:eastAsia="en-GB"/>
          </w:rPr>
          <w:t xml:space="preserve"> </w:t>
        </w:r>
      </w:ins>
    </w:p>
    <w:p w14:paraId="55D8FF19" w14:textId="77777777" w:rsidR="00E235E6" w:rsidRDefault="00E235E6" w:rsidP="00E235E6">
      <w:pPr>
        <w:rPr>
          <w:lang w:val="en-GB" w:eastAsia="en-GB"/>
        </w:rPr>
      </w:pPr>
    </w:p>
    <w:p w14:paraId="00BF564D" w14:textId="77777777" w:rsidR="00980586" w:rsidRPr="00980586" w:rsidRDefault="00980586" w:rsidP="00980586">
      <w:pPr>
        <w:rPr>
          <w:lang w:val="en-GB" w:eastAsia="en-GB"/>
        </w:rPr>
      </w:pPr>
    </w:p>
    <w:p w14:paraId="475E70E2" w14:textId="77777777" w:rsidR="00A534B5" w:rsidRDefault="00A534B5">
      <w:pPr>
        <w:jc w:val="left"/>
        <w:rPr>
          <w:rFonts w:eastAsia="SimSun" w:cs="Arial"/>
          <w:bCs/>
          <w:color w:val="333333"/>
          <w:lang w:val="en-GB" w:eastAsia="en-GB"/>
        </w:rPr>
      </w:pPr>
      <w:r>
        <w:br w:type="page"/>
      </w:r>
    </w:p>
    <w:p w14:paraId="0D1D6EB0" w14:textId="77777777" w:rsidR="00BB129E" w:rsidRDefault="00967FA1" w:rsidP="002112FE">
      <w:pPr>
        <w:pStyle w:val="STLHeading1"/>
      </w:pPr>
      <w:bookmarkStart w:id="82" w:name="_Toc463093928"/>
      <w:bookmarkEnd w:id="68"/>
      <w:r>
        <w:lastRenderedPageBreak/>
        <w:t>System Overview</w:t>
      </w:r>
      <w:bookmarkEnd w:id="82"/>
    </w:p>
    <w:p w14:paraId="3D2C1A0C" w14:textId="77777777" w:rsidR="00B97F18" w:rsidRPr="00B97F18" w:rsidRDefault="00B97F18" w:rsidP="00B97F18">
      <w:pPr>
        <w:pStyle w:val="ListParagraph"/>
        <w:numPr>
          <w:ilvl w:val="0"/>
          <w:numId w:val="4"/>
        </w:numPr>
        <w:spacing w:before="120" w:after="120" w:line="240" w:lineRule="auto"/>
        <w:jc w:val="left"/>
        <w:outlineLvl w:val="1"/>
        <w:rPr>
          <w:rFonts w:ascii="Arial" w:eastAsia="Times New Roman" w:hAnsi="Arial" w:cs="Times New Roman"/>
          <w:vanish/>
          <w:sz w:val="24"/>
          <w:szCs w:val="19"/>
          <w:lang w:val="en-GB" w:eastAsia="en-GB" w:bidi="en-US"/>
        </w:rPr>
      </w:pPr>
      <w:bookmarkStart w:id="83" w:name="_Toc14369009"/>
      <w:bookmarkStart w:id="84" w:name="_Toc14687274"/>
      <w:bookmarkStart w:id="85" w:name="_Toc14790046"/>
      <w:bookmarkStart w:id="86" w:name="_Toc15053804"/>
      <w:bookmarkStart w:id="87" w:name="_Toc15483655"/>
      <w:bookmarkStart w:id="88" w:name="_Toc15564372"/>
      <w:bookmarkStart w:id="89" w:name="_Toc15572199"/>
      <w:bookmarkStart w:id="90" w:name="_Toc15575852"/>
      <w:bookmarkStart w:id="91" w:name="_Toc15659619"/>
      <w:bookmarkStart w:id="92" w:name="_Toc15660184"/>
      <w:bookmarkStart w:id="93" w:name="_Toc15904083"/>
      <w:bookmarkStart w:id="94" w:name="_Toc19293392"/>
      <w:bookmarkStart w:id="95" w:name="_Toc19293544"/>
      <w:bookmarkStart w:id="96" w:name="_Toc19294179"/>
      <w:bookmarkStart w:id="97" w:name="_Toc19551555"/>
      <w:bookmarkStart w:id="98" w:name="_Toc21603043"/>
      <w:bookmarkStart w:id="99" w:name="_Toc21603103"/>
      <w:bookmarkStart w:id="100" w:name="_Toc21704851"/>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5FF01C78" w14:textId="77777777" w:rsidR="00FB2F81" w:rsidRDefault="008C6EF3" w:rsidP="006768CB">
      <w:pPr>
        <w:pStyle w:val="Heading2"/>
        <w:numPr>
          <w:ilvl w:val="1"/>
          <w:numId w:val="20"/>
        </w:numPr>
        <w:rPr>
          <w:lang w:bidi="en-US"/>
        </w:rPr>
      </w:pPr>
      <w:bookmarkStart w:id="101" w:name="_Toc463093929"/>
      <w:r>
        <w:rPr>
          <w:lang w:bidi="en-US"/>
        </w:rPr>
        <w:t>Objective</w:t>
      </w:r>
      <w:bookmarkEnd w:id="101"/>
    </w:p>
    <w:p w14:paraId="198106D5" w14:textId="77777777" w:rsidR="006768CB" w:rsidRPr="00327778" w:rsidRDefault="006768CB" w:rsidP="00070A15">
      <w:pPr>
        <w:rPr>
          <w:rFonts w:ascii="Garamond" w:hAnsi="Garamond"/>
        </w:rPr>
      </w:pPr>
      <w:r w:rsidRPr="009B2F7A">
        <w:rPr>
          <w:rFonts w:ascii="Garamond" w:hAnsi="Garamond"/>
          <w:sz w:val="24"/>
          <w:szCs w:val="24"/>
          <w:lang w:val="en-GB" w:eastAsia="en-GB"/>
        </w:rPr>
        <w:t xml:space="preserve">This document </w:t>
      </w:r>
      <w:r w:rsidR="00301956" w:rsidRPr="009B2F7A">
        <w:rPr>
          <w:rFonts w:ascii="Garamond" w:hAnsi="Garamond"/>
          <w:sz w:val="24"/>
          <w:szCs w:val="24"/>
          <w:lang w:val="en-GB" w:eastAsia="en-GB"/>
        </w:rPr>
        <w:t xml:space="preserve">objective is to list down the requirement and the logic for the downstream data </w:t>
      </w:r>
      <w:r w:rsidR="00676558" w:rsidRPr="009B2F7A">
        <w:rPr>
          <w:rFonts w:ascii="Garamond" w:hAnsi="Garamond"/>
          <w:sz w:val="24"/>
          <w:szCs w:val="24"/>
          <w:lang w:val="en-GB" w:eastAsia="en-GB"/>
        </w:rPr>
        <w:t>to</w:t>
      </w:r>
      <w:r w:rsidR="00301956" w:rsidRPr="009B2F7A">
        <w:rPr>
          <w:rFonts w:ascii="Garamond" w:hAnsi="Garamond"/>
          <w:sz w:val="24"/>
          <w:szCs w:val="24"/>
          <w:lang w:val="en-GB" w:eastAsia="en-GB"/>
        </w:rPr>
        <w:t xml:space="preserve"> CEIR system </w:t>
      </w:r>
      <w:r w:rsidR="00676558" w:rsidRPr="009B2F7A">
        <w:rPr>
          <w:rFonts w:ascii="Garamond" w:hAnsi="Garamond"/>
          <w:sz w:val="24"/>
          <w:szCs w:val="24"/>
        </w:rPr>
        <w:t xml:space="preserve">from </w:t>
      </w:r>
      <w:ins w:id="102" w:author="Sarju Garg" w:date="2020-04-29T08:29:00Z">
        <w:r w:rsidR="008B5D0C">
          <w:rPr>
            <w:rFonts w:ascii="Garamond" w:hAnsi="Garamond"/>
            <w:sz w:val="24"/>
            <w:szCs w:val="24"/>
          </w:rPr>
          <w:t>Mediation</w:t>
        </w:r>
      </w:ins>
      <w:r w:rsidR="00676558" w:rsidRPr="009B2F7A">
        <w:rPr>
          <w:rFonts w:ascii="Garamond" w:hAnsi="Garamond"/>
          <w:sz w:val="24"/>
          <w:szCs w:val="24"/>
        </w:rPr>
        <w:t xml:space="preserve"> System and to specify the CDR file distribution methodology for load balancing.</w:t>
      </w:r>
    </w:p>
    <w:p w14:paraId="05EFC7B0" w14:textId="77777777" w:rsidR="00B57540" w:rsidRDefault="00B57540" w:rsidP="006768CB">
      <w:pPr>
        <w:pStyle w:val="Heading2"/>
        <w:numPr>
          <w:ilvl w:val="1"/>
          <w:numId w:val="20"/>
        </w:numPr>
        <w:rPr>
          <w:lang w:bidi="en-US"/>
        </w:rPr>
      </w:pPr>
      <w:bookmarkStart w:id="103" w:name="_Toc463093930"/>
      <w:r>
        <w:rPr>
          <w:lang w:bidi="en-US"/>
        </w:rPr>
        <w:t>CDR Processing</w:t>
      </w:r>
      <w:bookmarkEnd w:id="103"/>
    </w:p>
    <w:p w14:paraId="5ACC6827" w14:textId="77777777" w:rsidR="00B57540" w:rsidRPr="009B2F7A" w:rsidRDefault="0030614C" w:rsidP="00B57540">
      <w:pPr>
        <w:pStyle w:val="Text"/>
        <w:rPr>
          <w:rFonts w:ascii="Garamond" w:hAnsi="Garamond"/>
          <w:sz w:val="24"/>
          <w:szCs w:val="24"/>
          <w:lang w:bidi="en-US"/>
        </w:rPr>
      </w:pPr>
      <w:r w:rsidRPr="009B2F7A">
        <w:rPr>
          <w:rFonts w:ascii="Garamond" w:hAnsi="Garamond"/>
          <w:sz w:val="24"/>
          <w:szCs w:val="24"/>
          <w:lang w:bidi="en-US"/>
        </w:rPr>
        <w:t>The foll</w:t>
      </w:r>
      <w:r w:rsidR="008678EC">
        <w:rPr>
          <w:rFonts w:ascii="Garamond" w:hAnsi="Garamond"/>
          <w:sz w:val="24"/>
          <w:szCs w:val="24"/>
          <w:lang w:bidi="en-US"/>
        </w:rPr>
        <w:t>owing document section explains</w:t>
      </w:r>
      <w:r w:rsidRPr="009B2F7A">
        <w:rPr>
          <w:rFonts w:ascii="Garamond" w:hAnsi="Garamond"/>
          <w:sz w:val="24"/>
          <w:szCs w:val="24"/>
          <w:lang w:bidi="en-US"/>
        </w:rPr>
        <w:t xml:space="preserve"> </w:t>
      </w:r>
      <w:r w:rsidR="008678EC">
        <w:rPr>
          <w:rFonts w:ascii="Garamond" w:hAnsi="Garamond"/>
          <w:sz w:val="24"/>
          <w:szCs w:val="24"/>
          <w:lang w:bidi="en-US"/>
        </w:rPr>
        <w:t xml:space="preserve">the </w:t>
      </w:r>
      <w:r w:rsidRPr="009B2F7A">
        <w:rPr>
          <w:rFonts w:ascii="Garamond" w:hAnsi="Garamond"/>
          <w:sz w:val="24"/>
          <w:szCs w:val="24"/>
          <w:lang w:bidi="en-US"/>
        </w:rPr>
        <w:t xml:space="preserve">desired output from the </w:t>
      </w:r>
      <w:ins w:id="104" w:author="Sarju Garg" w:date="2020-04-29T08:29:00Z">
        <w:r w:rsidR="008B5D0C">
          <w:rPr>
            <w:rFonts w:ascii="Garamond" w:hAnsi="Garamond"/>
            <w:sz w:val="24"/>
            <w:szCs w:val="24"/>
            <w:lang w:bidi="en-US"/>
          </w:rPr>
          <w:t>Mediation</w:t>
        </w:r>
      </w:ins>
      <w:r w:rsidRPr="009B2F7A">
        <w:rPr>
          <w:rFonts w:ascii="Garamond" w:hAnsi="Garamond"/>
          <w:sz w:val="24"/>
          <w:szCs w:val="24"/>
          <w:lang w:bidi="en-US"/>
        </w:rPr>
        <w:t xml:space="preserve"> system for CEIR system.</w:t>
      </w:r>
    </w:p>
    <w:p w14:paraId="6EC4895D" w14:textId="77777777" w:rsidR="00B57540" w:rsidRPr="00B57540" w:rsidRDefault="00B57540" w:rsidP="00B57540">
      <w:pPr>
        <w:pStyle w:val="Text"/>
        <w:rPr>
          <w:lang w:bidi="en-US"/>
        </w:rPr>
      </w:pPr>
    </w:p>
    <w:p w14:paraId="04D6B5E4" w14:textId="77777777" w:rsidR="0030614C" w:rsidRPr="0030614C" w:rsidRDefault="0030614C" w:rsidP="0030614C">
      <w:pPr>
        <w:pStyle w:val="ListParagraph"/>
        <w:numPr>
          <w:ilvl w:val="0"/>
          <w:numId w:val="4"/>
        </w:numPr>
        <w:spacing w:before="120" w:after="120" w:line="240" w:lineRule="auto"/>
        <w:jc w:val="left"/>
        <w:outlineLvl w:val="1"/>
        <w:rPr>
          <w:rFonts w:ascii="Arial" w:eastAsia="Times New Roman" w:hAnsi="Arial" w:cs="Times New Roman"/>
          <w:vanish/>
          <w:sz w:val="24"/>
          <w:szCs w:val="19"/>
          <w:lang w:val="en-GB" w:eastAsia="en-GB" w:bidi="en-US"/>
        </w:rPr>
      </w:pPr>
      <w:bookmarkStart w:id="105" w:name="_Toc21704854"/>
      <w:bookmarkEnd w:id="105"/>
    </w:p>
    <w:p w14:paraId="3C0C9E1B" w14:textId="77777777" w:rsidR="0030614C" w:rsidRPr="0030614C" w:rsidRDefault="0030614C" w:rsidP="0030614C">
      <w:pPr>
        <w:pStyle w:val="ListParagraph"/>
        <w:numPr>
          <w:ilvl w:val="1"/>
          <w:numId w:val="4"/>
        </w:numPr>
        <w:spacing w:before="120" w:after="120" w:line="240" w:lineRule="auto"/>
        <w:jc w:val="left"/>
        <w:outlineLvl w:val="1"/>
        <w:rPr>
          <w:rFonts w:ascii="Arial" w:eastAsia="Times New Roman" w:hAnsi="Arial" w:cs="Times New Roman"/>
          <w:vanish/>
          <w:sz w:val="24"/>
          <w:szCs w:val="19"/>
          <w:lang w:val="en-GB" w:eastAsia="en-GB" w:bidi="en-US"/>
        </w:rPr>
      </w:pPr>
      <w:bookmarkStart w:id="106" w:name="_Toc21704855"/>
      <w:bookmarkEnd w:id="106"/>
    </w:p>
    <w:p w14:paraId="4B1A4714" w14:textId="77777777" w:rsidR="0030614C" w:rsidRPr="0030614C" w:rsidRDefault="0030614C" w:rsidP="0030614C">
      <w:pPr>
        <w:pStyle w:val="ListParagraph"/>
        <w:numPr>
          <w:ilvl w:val="1"/>
          <w:numId w:val="4"/>
        </w:numPr>
        <w:spacing w:before="120" w:after="120" w:line="240" w:lineRule="auto"/>
        <w:jc w:val="left"/>
        <w:outlineLvl w:val="1"/>
        <w:rPr>
          <w:rFonts w:ascii="Arial" w:eastAsia="Times New Roman" w:hAnsi="Arial" w:cs="Times New Roman"/>
          <w:vanish/>
          <w:sz w:val="24"/>
          <w:szCs w:val="19"/>
          <w:lang w:val="en-GB" w:eastAsia="en-GB" w:bidi="en-US"/>
        </w:rPr>
      </w:pPr>
      <w:bookmarkStart w:id="107" w:name="_Toc21704856"/>
      <w:bookmarkEnd w:id="107"/>
    </w:p>
    <w:p w14:paraId="4A2598DD" w14:textId="77777777" w:rsidR="00D90B47" w:rsidRDefault="00D90B47" w:rsidP="0030614C">
      <w:pPr>
        <w:pStyle w:val="Heading3"/>
        <w:rPr>
          <w:lang w:bidi="en-US"/>
        </w:rPr>
      </w:pPr>
      <w:bookmarkStart w:id="108" w:name="_Toc463093931"/>
      <w:r>
        <w:rPr>
          <w:lang w:bidi="en-US"/>
        </w:rPr>
        <w:t>Requirement</w:t>
      </w:r>
      <w:bookmarkEnd w:id="108"/>
    </w:p>
    <w:p w14:paraId="1F6644E2" w14:textId="77777777" w:rsidR="00D90B47" w:rsidRPr="009B2F7A" w:rsidRDefault="008B5D0C" w:rsidP="00D90B47">
      <w:pPr>
        <w:rPr>
          <w:rFonts w:ascii="Garamond" w:hAnsi="Garamond"/>
          <w:sz w:val="24"/>
          <w:szCs w:val="24"/>
        </w:rPr>
      </w:pPr>
      <w:ins w:id="109" w:author="Sarju Garg" w:date="2020-04-29T08:29:00Z">
        <w:r>
          <w:rPr>
            <w:rFonts w:ascii="Garamond" w:hAnsi="Garamond"/>
            <w:sz w:val="24"/>
            <w:szCs w:val="24"/>
          </w:rPr>
          <w:t>Mediation</w:t>
        </w:r>
      </w:ins>
      <w:r w:rsidR="00D90B47" w:rsidRPr="009B2F7A">
        <w:rPr>
          <w:rFonts w:ascii="Garamond" w:hAnsi="Garamond"/>
          <w:sz w:val="24"/>
          <w:szCs w:val="24"/>
        </w:rPr>
        <w:t xml:space="preserve"> </w:t>
      </w:r>
      <w:r w:rsidR="00637A93" w:rsidRPr="009B2F7A">
        <w:rPr>
          <w:rFonts w:ascii="Garamond" w:hAnsi="Garamond"/>
          <w:sz w:val="24"/>
          <w:szCs w:val="24"/>
        </w:rPr>
        <w:t xml:space="preserve">system </w:t>
      </w:r>
      <w:r w:rsidR="008678EC">
        <w:rPr>
          <w:rFonts w:ascii="Garamond" w:hAnsi="Garamond"/>
          <w:sz w:val="24"/>
          <w:szCs w:val="24"/>
        </w:rPr>
        <w:t>is required to</w:t>
      </w:r>
      <w:r w:rsidR="00D90B47" w:rsidRPr="009B2F7A">
        <w:rPr>
          <w:rFonts w:ascii="Garamond" w:hAnsi="Garamond"/>
          <w:sz w:val="24"/>
          <w:szCs w:val="24"/>
        </w:rPr>
        <w:t xml:space="preserve"> </w:t>
      </w:r>
      <w:ins w:id="110" w:author="Sarju Garg" w:date="2020-04-29T08:50:00Z">
        <w:r w:rsidR="00F45B3B" w:rsidRPr="009B2F7A">
          <w:rPr>
            <w:rFonts w:ascii="Garamond" w:hAnsi="Garamond"/>
            <w:sz w:val="24"/>
            <w:szCs w:val="24"/>
          </w:rPr>
          <w:t>perform</w:t>
        </w:r>
      </w:ins>
      <w:r w:rsidR="00D90B47" w:rsidRPr="009B2F7A">
        <w:rPr>
          <w:rFonts w:ascii="Garamond" w:hAnsi="Garamond"/>
          <w:sz w:val="24"/>
          <w:szCs w:val="24"/>
        </w:rPr>
        <w:t xml:space="preserve"> the following op</w:t>
      </w:r>
      <w:r w:rsidR="00832107" w:rsidRPr="009B2F7A">
        <w:rPr>
          <w:rFonts w:ascii="Garamond" w:hAnsi="Garamond"/>
          <w:sz w:val="24"/>
          <w:szCs w:val="24"/>
        </w:rPr>
        <w:t>erations</w:t>
      </w:r>
    </w:p>
    <w:p w14:paraId="316D497A" w14:textId="77777777" w:rsidR="00EF0D68" w:rsidRDefault="00626B4E" w:rsidP="0010674C">
      <w:pPr>
        <w:pStyle w:val="ListParagraph"/>
        <w:numPr>
          <w:ilvl w:val="0"/>
          <w:numId w:val="37"/>
        </w:numPr>
        <w:spacing w:after="120" w:line="240" w:lineRule="auto"/>
        <w:outlineLvl w:val="9"/>
        <w:rPr>
          <w:ins w:id="111" w:author="Sarju Garg" w:date="2020-09-30T12:46:00Z"/>
          <w:rFonts w:ascii="Garamond" w:hAnsi="Garamond"/>
          <w:b w:val="0"/>
          <w:sz w:val="24"/>
          <w:szCs w:val="24"/>
        </w:rPr>
      </w:pPr>
      <w:r w:rsidRPr="009B2F7A">
        <w:rPr>
          <w:rFonts w:ascii="Garamond" w:hAnsi="Garamond"/>
          <w:b w:val="0"/>
          <w:sz w:val="24"/>
          <w:szCs w:val="24"/>
        </w:rPr>
        <w:t xml:space="preserve">CDR </w:t>
      </w:r>
      <w:r w:rsidR="001B09D7" w:rsidRPr="009B2F7A">
        <w:rPr>
          <w:rFonts w:ascii="Garamond" w:hAnsi="Garamond"/>
          <w:b w:val="0"/>
          <w:sz w:val="24"/>
          <w:szCs w:val="24"/>
        </w:rPr>
        <w:t>from multiple</w:t>
      </w:r>
      <w:r w:rsidR="00D90B47" w:rsidRPr="009B2F7A">
        <w:rPr>
          <w:rFonts w:ascii="Garamond" w:hAnsi="Garamond"/>
          <w:b w:val="0"/>
          <w:sz w:val="24"/>
          <w:szCs w:val="24"/>
        </w:rPr>
        <w:t xml:space="preserve"> node</w:t>
      </w:r>
      <w:r w:rsidR="001B09D7" w:rsidRPr="009B2F7A">
        <w:rPr>
          <w:rFonts w:ascii="Garamond" w:hAnsi="Garamond"/>
          <w:b w:val="0"/>
          <w:sz w:val="24"/>
          <w:szCs w:val="24"/>
        </w:rPr>
        <w:t xml:space="preserve">s from an </w:t>
      </w:r>
      <w:ins w:id="112" w:author="Sarju Garg" w:date="2020-04-29T08:50:00Z">
        <w:r w:rsidR="00F45B3B" w:rsidRPr="009B2F7A">
          <w:rPr>
            <w:rFonts w:ascii="Garamond" w:hAnsi="Garamond"/>
            <w:b w:val="0"/>
            <w:sz w:val="24"/>
            <w:szCs w:val="24"/>
          </w:rPr>
          <w:t xml:space="preserve">Operator </w:t>
        </w:r>
        <w:r w:rsidR="00F45B3B">
          <w:rPr>
            <w:rFonts w:ascii="Garamond" w:hAnsi="Garamond"/>
            <w:b w:val="0"/>
            <w:sz w:val="24"/>
            <w:szCs w:val="24"/>
          </w:rPr>
          <w:t>and</w:t>
        </w:r>
      </w:ins>
      <w:ins w:id="113" w:author="Sarju Garg" w:date="2020-04-29T08:30:00Z">
        <w:r w:rsidR="008B5D0C">
          <w:rPr>
            <w:rFonts w:ascii="Garamond" w:hAnsi="Garamond"/>
            <w:b w:val="0"/>
            <w:sz w:val="24"/>
            <w:szCs w:val="24"/>
          </w:rPr>
          <w:t xml:space="preserve"> all operator to be provided in the single format</w:t>
        </w:r>
      </w:ins>
    </w:p>
    <w:p w14:paraId="48A889B6" w14:textId="77777777" w:rsidR="00BF3E87" w:rsidRPr="009B2F7A" w:rsidRDefault="00BF3E87" w:rsidP="0010674C">
      <w:pPr>
        <w:pStyle w:val="ListParagraph"/>
        <w:numPr>
          <w:ilvl w:val="0"/>
          <w:numId w:val="37"/>
        </w:numPr>
        <w:spacing w:after="120" w:line="240" w:lineRule="auto"/>
        <w:outlineLvl w:val="9"/>
        <w:rPr>
          <w:rFonts w:ascii="Garamond" w:hAnsi="Garamond"/>
          <w:b w:val="0"/>
          <w:sz w:val="24"/>
          <w:szCs w:val="24"/>
        </w:rPr>
      </w:pPr>
      <w:ins w:id="114" w:author="Sarju Garg" w:date="2020-09-30T12:46:00Z">
        <w:r>
          <w:rPr>
            <w:rFonts w:ascii="Garamond" w:hAnsi="Garamond"/>
            <w:b w:val="0"/>
            <w:sz w:val="24"/>
            <w:szCs w:val="24"/>
          </w:rPr>
          <w:t>As a deviation, the format for Smart IMS would be different and explained in Annex A along with the processing logic</w:t>
        </w:r>
      </w:ins>
    </w:p>
    <w:p w14:paraId="04B7F465" w14:textId="77777777" w:rsidR="004D7648" w:rsidRPr="004D7648" w:rsidRDefault="004D7648" w:rsidP="004D7648">
      <w:pPr>
        <w:spacing w:after="120" w:line="240" w:lineRule="auto"/>
      </w:pPr>
    </w:p>
    <w:p w14:paraId="20278209" w14:textId="77777777" w:rsidR="00FB2F81" w:rsidRDefault="00AB6948" w:rsidP="0030614C">
      <w:pPr>
        <w:pStyle w:val="Heading3"/>
        <w:rPr>
          <w:lang w:bidi="en-US"/>
        </w:rPr>
      </w:pPr>
      <w:bookmarkStart w:id="115" w:name="_Toc463093932"/>
      <w:r>
        <w:rPr>
          <w:lang w:bidi="en-US"/>
        </w:rPr>
        <w:t>Expected CDR file format</w:t>
      </w:r>
      <w:bookmarkEnd w:id="115"/>
    </w:p>
    <w:p w14:paraId="26B467B7" w14:textId="70430ECE" w:rsidR="009D4812" w:rsidRPr="009B2F7A" w:rsidRDefault="009D4812" w:rsidP="009D4812">
      <w:pPr>
        <w:rPr>
          <w:rFonts w:ascii="Garamond" w:hAnsi="Garamond"/>
          <w:sz w:val="24"/>
          <w:szCs w:val="24"/>
        </w:rPr>
      </w:pPr>
      <w:r w:rsidRPr="009B2F7A">
        <w:rPr>
          <w:rFonts w:ascii="Garamond" w:hAnsi="Garamond"/>
          <w:sz w:val="24"/>
          <w:szCs w:val="24"/>
        </w:rPr>
        <w:t xml:space="preserve">CEIR team will create a folder on the CEIR signaling server in following nomenclature when the files are uploaded by Sterlite </w:t>
      </w:r>
      <w:ins w:id="116" w:author="Sarju Garg" w:date="2020-04-29T08:29:00Z">
        <w:r w:rsidR="008B5D0C">
          <w:rPr>
            <w:rFonts w:ascii="Garamond" w:hAnsi="Garamond"/>
            <w:sz w:val="24"/>
            <w:szCs w:val="24"/>
          </w:rPr>
          <w:t>Mediation</w:t>
        </w:r>
      </w:ins>
      <w:r w:rsidR="000B03C3" w:rsidRPr="009B2F7A">
        <w:rPr>
          <w:rFonts w:ascii="Garamond" w:hAnsi="Garamond"/>
          <w:sz w:val="24"/>
          <w:szCs w:val="24"/>
        </w:rPr>
        <w:t xml:space="preserve"> System</w:t>
      </w:r>
      <w:r w:rsidRPr="009B2F7A">
        <w:rPr>
          <w:rFonts w:ascii="Garamond" w:hAnsi="Garamond"/>
          <w:sz w:val="24"/>
          <w:szCs w:val="24"/>
        </w:rPr>
        <w:t xml:space="preserve">. </w:t>
      </w:r>
      <w:r w:rsidR="000B03C3" w:rsidRPr="009B2F7A">
        <w:rPr>
          <w:rFonts w:ascii="Garamond" w:hAnsi="Garamond"/>
          <w:sz w:val="24"/>
          <w:szCs w:val="24"/>
        </w:rPr>
        <w:t>Therefore</w:t>
      </w:r>
      <w:r w:rsidRPr="009B2F7A">
        <w:rPr>
          <w:rFonts w:ascii="Garamond" w:hAnsi="Garamond"/>
          <w:sz w:val="24"/>
          <w:szCs w:val="24"/>
        </w:rPr>
        <w:t xml:space="preserve">, the mechanism would be push where file is pushed to CEIR as </w:t>
      </w:r>
      <w:ins w:id="117" w:author="Sarju Garg" w:date="2020-09-30T12:48:00Z">
        <w:r w:rsidR="00BF3E87">
          <w:rPr>
            <w:rFonts w:ascii="Garamond" w:hAnsi="Garamond"/>
            <w:sz w:val="24"/>
            <w:szCs w:val="24"/>
          </w:rPr>
          <w:t>and when created on mediation system</w:t>
        </w:r>
      </w:ins>
      <w:r w:rsidRPr="009B2F7A">
        <w:rPr>
          <w:rFonts w:ascii="Garamond" w:hAnsi="Garamond"/>
          <w:sz w:val="24"/>
          <w:szCs w:val="24"/>
        </w:rPr>
        <w:t>.</w:t>
      </w:r>
    </w:p>
    <w:p w14:paraId="71FBA627" w14:textId="77777777" w:rsidR="009D4812" w:rsidRPr="009B2F7A" w:rsidRDefault="008B5D0C" w:rsidP="0010674C">
      <w:pPr>
        <w:pStyle w:val="ListParagraph"/>
        <w:numPr>
          <w:ilvl w:val="0"/>
          <w:numId w:val="36"/>
        </w:numPr>
        <w:spacing w:after="120" w:line="240" w:lineRule="auto"/>
        <w:outlineLvl w:val="9"/>
        <w:rPr>
          <w:rFonts w:ascii="Garamond" w:hAnsi="Garamond"/>
          <w:b w:val="0"/>
          <w:sz w:val="24"/>
          <w:szCs w:val="24"/>
        </w:rPr>
      </w:pPr>
      <w:ins w:id="118" w:author="Sarju Garg" w:date="2020-04-29T08:29:00Z">
        <w:r>
          <w:rPr>
            <w:rFonts w:ascii="Garamond" w:hAnsi="Garamond"/>
            <w:b w:val="0"/>
            <w:sz w:val="24"/>
            <w:szCs w:val="24"/>
          </w:rPr>
          <w:t>Mediation</w:t>
        </w:r>
      </w:ins>
      <w:r w:rsidR="000B03C3" w:rsidRPr="009B2F7A">
        <w:rPr>
          <w:rFonts w:ascii="Garamond" w:hAnsi="Garamond"/>
          <w:b w:val="0"/>
          <w:sz w:val="24"/>
          <w:szCs w:val="24"/>
        </w:rPr>
        <w:t xml:space="preserve"> /</w:t>
      </w:r>
      <w:r w:rsidR="009D4812" w:rsidRPr="009B2F7A">
        <w:rPr>
          <w:rFonts w:ascii="Garamond" w:hAnsi="Garamond"/>
          <w:b w:val="0"/>
          <w:sz w:val="24"/>
          <w:szCs w:val="24"/>
        </w:rPr>
        <w:t xml:space="preserve"> &lt;operator name&gt; / &lt;source type&gt;/ files.</w:t>
      </w:r>
    </w:p>
    <w:p w14:paraId="5E221BBB" w14:textId="77777777" w:rsidR="009D4812" w:rsidRPr="009B2F7A" w:rsidRDefault="009D4812" w:rsidP="0010674C">
      <w:pPr>
        <w:pStyle w:val="ListParagraph"/>
        <w:numPr>
          <w:ilvl w:val="0"/>
          <w:numId w:val="36"/>
        </w:numPr>
        <w:spacing w:after="120" w:line="240" w:lineRule="auto"/>
        <w:outlineLvl w:val="9"/>
        <w:rPr>
          <w:rFonts w:ascii="Garamond" w:hAnsi="Garamond"/>
          <w:b w:val="0"/>
          <w:sz w:val="24"/>
          <w:szCs w:val="24"/>
        </w:rPr>
      </w:pPr>
      <w:r w:rsidRPr="009B2F7A">
        <w:rPr>
          <w:rFonts w:ascii="Garamond" w:hAnsi="Garamond"/>
          <w:b w:val="0"/>
          <w:sz w:val="24"/>
          <w:szCs w:val="24"/>
        </w:rPr>
        <w:t xml:space="preserve">Source type </w:t>
      </w:r>
      <w:ins w:id="119" w:author="Sarju Garg" w:date="2020-04-29T08:30:00Z">
        <w:r w:rsidR="008B5D0C">
          <w:rPr>
            <w:rFonts w:ascii="Garamond" w:hAnsi="Garamond"/>
            <w:b w:val="0"/>
            <w:sz w:val="24"/>
            <w:szCs w:val="24"/>
          </w:rPr>
          <w:t xml:space="preserve">would be as per table </w:t>
        </w:r>
      </w:ins>
      <w:ins w:id="120" w:author="Sarju Garg" w:date="2020-04-29T08:50:00Z">
        <w:r w:rsidR="00F45B3B">
          <w:rPr>
            <w:rFonts w:ascii="Garamond" w:hAnsi="Garamond"/>
            <w:b w:val="0"/>
            <w:sz w:val="24"/>
            <w:szCs w:val="24"/>
          </w:rPr>
          <w:t>below</w:t>
        </w:r>
      </w:ins>
      <w:bookmarkStart w:id="121" w:name="_GoBack"/>
      <w:bookmarkEnd w:id="121"/>
    </w:p>
    <w:p w14:paraId="5D8EAE9F" w14:textId="77777777" w:rsidR="009D4812" w:rsidRPr="009B2F7A" w:rsidRDefault="008B5D0C" w:rsidP="0010674C">
      <w:pPr>
        <w:pStyle w:val="ListParagraph"/>
        <w:numPr>
          <w:ilvl w:val="0"/>
          <w:numId w:val="36"/>
        </w:numPr>
        <w:spacing w:after="120" w:line="240" w:lineRule="auto"/>
        <w:outlineLvl w:val="9"/>
        <w:rPr>
          <w:rFonts w:ascii="Garamond" w:hAnsi="Garamond"/>
          <w:b w:val="0"/>
          <w:sz w:val="24"/>
          <w:szCs w:val="24"/>
        </w:rPr>
      </w:pPr>
      <w:ins w:id="122" w:author="Sarju Garg" w:date="2020-04-29T08:29:00Z">
        <w:r>
          <w:rPr>
            <w:rFonts w:ascii="Garamond" w:hAnsi="Garamond"/>
            <w:b w:val="0"/>
            <w:sz w:val="24"/>
            <w:szCs w:val="24"/>
          </w:rPr>
          <w:t>Mediation</w:t>
        </w:r>
      </w:ins>
      <w:r w:rsidR="000B03C3" w:rsidRPr="009B2F7A">
        <w:rPr>
          <w:rFonts w:ascii="Garamond" w:hAnsi="Garamond"/>
          <w:b w:val="0"/>
          <w:sz w:val="24"/>
          <w:szCs w:val="24"/>
        </w:rPr>
        <w:t xml:space="preserve"> will</w:t>
      </w:r>
      <w:r w:rsidR="009D4812" w:rsidRPr="009B2F7A">
        <w:rPr>
          <w:rFonts w:ascii="Garamond" w:hAnsi="Garamond"/>
          <w:b w:val="0"/>
          <w:sz w:val="24"/>
          <w:szCs w:val="24"/>
        </w:rPr>
        <w:t xml:space="preserve"> share all the </w:t>
      </w:r>
      <w:ins w:id="123" w:author="Sarju Garg" w:date="2020-04-29T08:30:00Z">
        <w:r>
          <w:rPr>
            <w:rFonts w:ascii="Garamond" w:hAnsi="Garamond"/>
            <w:b w:val="0"/>
            <w:sz w:val="24"/>
            <w:szCs w:val="24"/>
          </w:rPr>
          <w:t>5</w:t>
        </w:r>
        <w:r w:rsidRPr="009B2F7A">
          <w:rPr>
            <w:rFonts w:ascii="Garamond" w:hAnsi="Garamond"/>
            <w:b w:val="0"/>
            <w:sz w:val="24"/>
            <w:szCs w:val="24"/>
          </w:rPr>
          <w:t xml:space="preserve"> </w:t>
        </w:r>
      </w:ins>
      <w:r w:rsidR="009D4812" w:rsidRPr="009B2F7A">
        <w:rPr>
          <w:rFonts w:ascii="Garamond" w:hAnsi="Garamond"/>
          <w:b w:val="0"/>
          <w:sz w:val="24"/>
          <w:szCs w:val="24"/>
        </w:rPr>
        <w:t xml:space="preserve">fields as input. </w:t>
      </w:r>
    </w:p>
    <w:p w14:paraId="45CDF3DC" w14:textId="77777777" w:rsidR="009D4812" w:rsidRPr="009B2F7A" w:rsidRDefault="009D4812" w:rsidP="009D4812">
      <w:pPr>
        <w:rPr>
          <w:rFonts w:ascii="Garamond" w:hAnsi="Garamond"/>
          <w:sz w:val="24"/>
          <w:szCs w:val="24"/>
        </w:rPr>
      </w:pPr>
      <w:r w:rsidRPr="009B2F7A">
        <w:rPr>
          <w:rFonts w:ascii="Garamond" w:hAnsi="Garamond"/>
          <w:sz w:val="24"/>
          <w:szCs w:val="24"/>
        </w:rPr>
        <w:t>File Name Convention</w:t>
      </w:r>
      <w:r w:rsidRPr="009B2F7A">
        <w:rPr>
          <w:rFonts w:ascii="Garamond" w:hAnsi="Garamond"/>
          <w:sz w:val="24"/>
          <w:szCs w:val="24"/>
        </w:rPr>
        <w:tab/>
      </w:r>
      <w:ins w:id="124" w:author="Sarju Garg" w:date="2020-04-29T08:30:00Z">
        <w:r w:rsidR="007A00DC">
          <w:rPr>
            <w:rFonts w:ascii="Garamond" w:hAnsi="Garamond"/>
            <w:sz w:val="24"/>
            <w:szCs w:val="24"/>
          </w:rPr>
          <w:t>: The file name as received from operator would be shared with CEIR.</w:t>
        </w:r>
      </w:ins>
    </w:p>
    <w:p w14:paraId="0911208F" w14:textId="77777777" w:rsidR="00CC44E6" w:rsidRPr="009B2F7A" w:rsidRDefault="00CC44E6" w:rsidP="0010674C">
      <w:pPr>
        <w:pStyle w:val="ListParagraph"/>
        <w:numPr>
          <w:ilvl w:val="0"/>
          <w:numId w:val="39"/>
        </w:numPr>
        <w:spacing w:after="120" w:line="240" w:lineRule="auto"/>
        <w:outlineLvl w:val="9"/>
        <w:rPr>
          <w:rFonts w:ascii="Garamond" w:hAnsi="Garamond"/>
          <w:b w:val="0"/>
          <w:sz w:val="24"/>
          <w:szCs w:val="24"/>
        </w:rPr>
      </w:pPr>
      <w:r w:rsidRPr="009B2F7A">
        <w:rPr>
          <w:rFonts w:ascii="Garamond" w:hAnsi="Garamond"/>
          <w:b w:val="0"/>
          <w:sz w:val="24"/>
          <w:szCs w:val="24"/>
        </w:rPr>
        <w:t>Header: The file is expected to have valid pre-defined column names. If the column names are not proper, the process reading the file will throw an error.</w:t>
      </w:r>
    </w:p>
    <w:p w14:paraId="28A0F99C" w14:textId="77777777" w:rsidR="009B2F7A" w:rsidRPr="009B2F7A" w:rsidRDefault="009B2F7A" w:rsidP="009B2F7A">
      <w:pPr>
        <w:pStyle w:val="ListParagraph"/>
        <w:spacing w:after="120" w:line="240" w:lineRule="auto"/>
        <w:ind w:left="720"/>
        <w:outlineLvl w:val="9"/>
        <w:rPr>
          <w:rFonts w:ascii="Garamond" w:hAnsi="Garamond"/>
          <w:b w:val="0"/>
        </w:rPr>
      </w:pPr>
    </w:p>
    <w:p w14:paraId="4294A492" w14:textId="77777777" w:rsidR="00B57540" w:rsidRDefault="00B57540" w:rsidP="00821C15">
      <w:pPr>
        <w:pStyle w:val="Heading3"/>
        <w:tabs>
          <w:tab w:val="clear" w:pos="1622"/>
          <w:tab w:val="num" w:pos="0"/>
        </w:tabs>
        <w:ind w:left="362" w:hanging="2"/>
        <w:rPr>
          <w:lang w:bidi="en-US"/>
        </w:rPr>
      </w:pPr>
      <w:bookmarkStart w:id="125" w:name="_Toc463093933"/>
      <w:r>
        <w:rPr>
          <w:lang w:bidi="en-US"/>
        </w:rPr>
        <w:t>Input</w:t>
      </w:r>
      <w:bookmarkEnd w:id="125"/>
    </w:p>
    <w:p w14:paraId="5B7A5924" w14:textId="77777777" w:rsidR="00B57540" w:rsidRPr="009B2F7A" w:rsidRDefault="00B57540" w:rsidP="00821C15">
      <w:pPr>
        <w:pStyle w:val="Text"/>
        <w:tabs>
          <w:tab w:val="num" w:pos="0"/>
        </w:tabs>
        <w:ind w:left="362" w:hanging="2"/>
        <w:jc w:val="both"/>
        <w:rPr>
          <w:rFonts w:ascii="Garamond" w:hAnsi="Garamond"/>
          <w:sz w:val="24"/>
          <w:szCs w:val="24"/>
        </w:rPr>
      </w:pPr>
      <w:r w:rsidRPr="009B2F7A">
        <w:rPr>
          <w:rFonts w:ascii="Garamond" w:hAnsi="Garamond"/>
          <w:sz w:val="24"/>
          <w:szCs w:val="24"/>
        </w:rPr>
        <w:t xml:space="preserve">The CEIR system primarily requires capturing the IMEI, IMSI and MSISDN information from the CDR for its data building activity. For this purpose the sample source data provided by Sterlite team was analysed to pick the data from CDR in a way which gives maximum output (i.e. ensure that CEIR system gets the required information most of the time from each record present in the CDR file). </w:t>
      </w:r>
    </w:p>
    <w:p w14:paraId="7FBAADB0" w14:textId="77777777" w:rsidR="00012AAB" w:rsidRPr="009B2F7A" w:rsidRDefault="00012AAB" w:rsidP="00821C15">
      <w:pPr>
        <w:pStyle w:val="Text"/>
        <w:numPr>
          <w:ilvl w:val="6"/>
          <w:numId w:val="19"/>
        </w:numPr>
        <w:tabs>
          <w:tab w:val="num" w:pos="0"/>
        </w:tabs>
        <w:ind w:left="1080"/>
        <w:rPr>
          <w:rFonts w:ascii="Garamond" w:hAnsi="Garamond"/>
          <w:sz w:val="24"/>
          <w:szCs w:val="24"/>
        </w:rPr>
      </w:pPr>
      <w:r w:rsidRPr="009B2F7A">
        <w:rPr>
          <w:rFonts w:ascii="Garamond" w:hAnsi="Garamond"/>
          <w:sz w:val="24"/>
          <w:szCs w:val="24"/>
        </w:rPr>
        <w:t xml:space="preserve">The list of 19 sources is identified out of the 40 sources shared. Please refer to </w:t>
      </w:r>
      <w:ins w:id="126" w:author="Sarju Garg" w:date="2020-04-29T08:50:00Z">
        <w:r w:rsidR="00F45B3B" w:rsidRPr="009B2F7A">
          <w:rPr>
            <w:rFonts w:ascii="Garamond" w:hAnsi="Garamond"/>
            <w:sz w:val="24"/>
            <w:szCs w:val="24"/>
          </w:rPr>
          <w:t xml:space="preserve">section </w:t>
        </w:r>
        <w:r w:rsidR="00F45B3B">
          <w:rPr>
            <w:rFonts w:ascii="Garamond" w:hAnsi="Garamond"/>
            <w:sz w:val="24"/>
            <w:szCs w:val="24"/>
          </w:rPr>
          <w:t>2.4</w:t>
        </w:r>
      </w:ins>
      <w:r w:rsidRPr="009B2F7A">
        <w:rPr>
          <w:rFonts w:ascii="Garamond" w:hAnsi="Garamond"/>
          <w:sz w:val="24"/>
          <w:szCs w:val="24"/>
        </w:rPr>
        <w:t xml:space="preserve"> of this document for the same.</w:t>
      </w:r>
    </w:p>
    <w:p w14:paraId="37A6438E" w14:textId="77777777" w:rsidR="00012AAB" w:rsidRPr="009B2F7A" w:rsidRDefault="00012AAB" w:rsidP="00821C15">
      <w:pPr>
        <w:pStyle w:val="Text"/>
        <w:tabs>
          <w:tab w:val="num" w:pos="0"/>
        </w:tabs>
        <w:ind w:left="1080" w:hanging="360"/>
        <w:rPr>
          <w:rFonts w:ascii="Garamond" w:hAnsi="Garamond"/>
          <w:sz w:val="24"/>
          <w:szCs w:val="24"/>
        </w:rPr>
      </w:pPr>
      <w:r w:rsidRPr="009B2F7A">
        <w:rPr>
          <w:rFonts w:ascii="Garamond" w:hAnsi="Garamond"/>
          <w:sz w:val="24"/>
          <w:szCs w:val="24"/>
        </w:rPr>
        <w:lastRenderedPageBreak/>
        <w:t>2.    Populate the CDR files for the identified 19 sources with the specified 5 fields a</w:t>
      </w:r>
      <w:r w:rsidR="009B2F7A">
        <w:rPr>
          <w:rFonts w:ascii="Garamond" w:hAnsi="Garamond"/>
          <w:sz w:val="24"/>
          <w:szCs w:val="24"/>
        </w:rPr>
        <w:t>s mentioned below</w:t>
      </w:r>
    </w:p>
    <w:p w14:paraId="007A79ED" w14:textId="77777777" w:rsidR="005B4BAD" w:rsidRDefault="005B4BAD" w:rsidP="00012AAB">
      <w:pPr>
        <w:pStyle w:val="Text"/>
        <w:ind w:left="1080" w:hanging="360"/>
        <w:rPr>
          <w:rFonts w:ascii="Garamond" w:hAnsi="Garamond"/>
          <w:sz w:val="22"/>
          <w:szCs w:val="22"/>
        </w:rPr>
      </w:pPr>
    </w:p>
    <w:tbl>
      <w:tblPr>
        <w:tblW w:w="4723" w:type="pct"/>
        <w:tblInd w:w="4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20" w:firstRow="1" w:lastRow="0" w:firstColumn="0" w:lastColumn="0" w:noHBand="1" w:noVBand="1"/>
      </w:tblPr>
      <w:tblGrid>
        <w:gridCol w:w="1701"/>
        <w:gridCol w:w="7030"/>
      </w:tblGrid>
      <w:tr w:rsidR="005B4BAD" w:rsidRPr="00327778" w14:paraId="26740D66" w14:textId="77777777" w:rsidTr="00821C15">
        <w:tc>
          <w:tcPr>
            <w:tcW w:w="732" w:type="pct"/>
            <w:shd w:val="clear" w:color="auto" w:fill="BFBFBF"/>
            <w:vAlign w:val="center"/>
          </w:tcPr>
          <w:p w14:paraId="75A43CAE" w14:textId="77777777" w:rsidR="005B4BAD" w:rsidRPr="00327778" w:rsidRDefault="005B4BAD" w:rsidP="002C0A55">
            <w:pPr>
              <w:tabs>
                <w:tab w:val="center" w:pos="4402"/>
              </w:tabs>
              <w:spacing w:before="60" w:after="60" w:line="240" w:lineRule="auto"/>
              <w:jc w:val="left"/>
              <w:rPr>
                <w:rFonts w:ascii="Arial" w:eastAsia="Times New Roman" w:hAnsi="Arial" w:cs="Arial"/>
                <w:b/>
                <w:bCs/>
                <w:sz w:val="24"/>
                <w:szCs w:val="24"/>
                <w:lang w:val="en-GB" w:eastAsia="en-GB"/>
              </w:rPr>
            </w:pPr>
            <w:r w:rsidRPr="00327778">
              <w:rPr>
                <w:rFonts w:ascii="Arial" w:eastAsia="Times New Roman" w:hAnsi="Arial" w:cs="Arial"/>
                <w:b/>
                <w:bCs/>
                <w:sz w:val="24"/>
                <w:szCs w:val="24"/>
                <w:lang w:val="en-GB" w:eastAsia="en-GB"/>
              </w:rPr>
              <w:t>Field Name</w:t>
            </w:r>
          </w:p>
        </w:tc>
        <w:tc>
          <w:tcPr>
            <w:tcW w:w="4268" w:type="pct"/>
            <w:shd w:val="clear" w:color="auto" w:fill="BFBFBF"/>
            <w:vAlign w:val="center"/>
          </w:tcPr>
          <w:p w14:paraId="38B8D945" w14:textId="77777777" w:rsidR="005B4BAD" w:rsidRPr="00327778" w:rsidRDefault="005B4BAD" w:rsidP="002C0A55">
            <w:pPr>
              <w:tabs>
                <w:tab w:val="center" w:pos="4402"/>
              </w:tabs>
              <w:spacing w:before="60" w:after="60" w:line="240" w:lineRule="auto"/>
              <w:jc w:val="left"/>
              <w:rPr>
                <w:rFonts w:ascii="Arial" w:eastAsia="Times New Roman" w:hAnsi="Arial" w:cs="Arial"/>
                <w:b/>
                <w:bCs/>
                <w:sz w:val="24"/>
                <w:szCs w:val="24"/>
                <w:lang w:val="en-GB" w:eastAsia="en-GB"/>
              </w:rPr>
            </w:pPr>
            <w:r w:rsidRPr="00327778">
              <w:rPr>
                <w:rFonts w:ascii="Arial" w:eastAsia="Times New Roman" w:hAnsi="Arial" w:cs="Arial"/>
                <w:b/>
                <w:bCs/>
                <w:sz w:val="24"/>
                <w:szCs w:val="24"/>
                <w:lang w:val="en-GB" w:eastAsia="en-GB"/>
              </w:rPr>
              <w:t>Description</w:t>
            </w:r>
          </w:p>
        </w:tc>
      </w:tr>
      <w:tr w:rsidR="005B4BAD" w:rsidRPr="002C0A55" w14:paraId="4315ED68" w14:textId="77777777" w:rsidTr="00821C15">
        <w:tc>
          <w:tcPr>
            <w:tcW w:w="732" w:type="pct"/>
            <w:shd w:val="clear" w:color="auto" w:fill="auto"/>
            <w:vAlign w:val="center"/>
          </w:tcPr>
          <w:p w14:paraId="4D32DA05" w14:textId="77777777" w:rsidR="005B4BAD" w:rsidRPr="002C0A55" w:rsidRDefault="005B4BAD" w:rsidP="002C0A55">
            <w:pPr>
              <w:tabs>
                <w:tab w:val="center" w:pos="4402"/>
              </w:tabs>
              <w:spacing w:before="60" w:after="60" w:line="240" w:lineRule="auto"/>
              <w:jc w:val="left"/>
              <w:rPr>
                <w:rFonts w:ascii="Garamond" w:eastAsia="Times New Roman" w:hAnsi="Garamond" w:cstheme="minorHAnsi"/>
                <w:b/>
                <w:bCs/>
                <w:sz w:val="24"/>
                <w:szCs w:val="24"/>
                <w:lang w:val="en-GB" w:eastAsia="en-GB"/>
              </w:rPr>
            </w:pPr>
            <w:r w:rsidRPr="002C0A55">
              <w:rPr>
                <w:rFonts w:ascii="Garamond" w:hAnsi="Garamond"/>
                <w:color w:val="000000"/>
                <w:sz w:val="24"/>
                <w:szCs w:val="24"/>
              </w:rPr>
              <w:t>recordType</w:t>
            </w:r>
          </w:p>
        </w:tc>
        <w:tc>
          <w:tcPr>
            <w:tcW w:w="4268" w:type="pct"/>
            <w:shd w:val="clear" w:color="auto" w:fill="auto"/>
            <w:vAlign w:val="center"/>
          </w:tcPr>
          <w:p w14:paraId="32E2D519" w14:textId="77777777" w:rsidR="005B4BAD" w:rsidRPr="002C0A55" w:rsidRDefault="005B4BAD" w:rsidP="002C0A55">
            <w:pPr>
              <w:tabs>
                <w:tab w:val="center" w:pos="4402"/>
              </w:tabs>
              <w:spacing w:before="60" w:after="60" w:line="240" w:lineRule="auto"/>
              <w:jc w:val="left"/>
              <w:rPr>
                <w:rFonts w:ascii="Garamond" w:eastAsia="Times New Roman" w:hAnsi="Garamond" w:cstheme="minorHAnsi"/>
                <w:b/>
                <w:bCs/>
                <w:sz w:val="24"/>
                <w:szCs w:val="24"/>
                <w:lang w:val="en-GB" w:eastAsia="en-GB"/>
              </w:rPr>
            </w:pPr>
            <w:r w:rsidRPr="002C0A55">
              <w:rPr>
                <w:rFonts w:ascii="Garamond" w:hAnsi="Garamond"/>
                <w:color w:val="000000"/>
                <w:sz w:val="24"/>
                <w:szCs w:val="24"/>
              </w:rPr>
              <w:t>Identifies the type of service for which the record was created. The expected record type information is highlighted in this section below the table</w:t>
            </w:r>
          </w:p>
        </w:tc>
      </w:tr>
      <w:tr w:rsidR="005B4BAD" w:rsidRPr="002C0A55" w14:paraId="37972B59" w14:textId="77777777" w:rsidTr="00821C15">
        <w:tc>
          <w:tcPr>
            <w:tcW w:w="732" w:type="pct"/>
            <w:shd w:val="clear" w:color="auto" w:fill="auto"/>
            <w:vAlign w:val="center"/>
          </w:tcPr>
          <w:p w14:paraId="3B419A01" w14:textId="77777777" w:rsidR="005B4BAD" w:rsidRPr="002C0A55" w:rsidRDefault="005B4BAD" w:rsidP="002C0A55">
            <w:pPr>
              <w:tabs>
                <w:tab w:val="center" w:pos="4402"/>
              </w:tabs>
              <w:spacing w:before="60" w:after="60" w:line="240" w:lineRule="auto"/>
              <w:jc w:val="left"/>
              <w:rPr>
                <w:rFonts w:ascii="Garamond" w:eastAsia="Times New Roman" w:hAnsi="Garamond" w:cstheme="minorHAnsi"/>
                <w:b/>
                <w:bCs/>
                <w:sz w:val="24"/>
                <w:szCs w:val="24"/>
                <w:lang w:val="en-GB" w:eastAsia="en-GB"/>
              </w:rPr>
            </w:pPr>
            <w:r w:rsidRPr="002C0A55">
              <w:rPr>
                <w:rFonts w:ascii="Garamond" w:hAnsi="Garamond"/>
                <w:color w:val="000000"/>
                <w:sz w:val="24"/>
                <w:szCs w:val="24"/>
              </w:rPr>
              <w:t>servedIMEI</w:t>
            </w:r>
          </w:p>
        </w:tc>
        <w:tc>
          <w:tcPr>
            <w:tcW w:w="4268" w:type="pct"/>
            <w:shd w:val="clear" w:color="auto" w:fill="auto"/>
            <w:vAlign w:val="center"/>
          </w:tcPr>
          <w:p w14:paraId="5EBDEF6E" w14:textId="77777777" w:rsidR="005B4BAD" w:rsidRPr="002C0A55" w:rsidRDefault="005B4BAD" w:rsidP="002C0A55">
            <w:pPr>
              <w:rPr>
                <w:rFonts w:ascii="Garamond" w:hAnsi="Garamond"/>
                <w:color w:val="000000"/>
                <w:sz w:val="24"/>
                <w:szCs w:val="24"/>
              </w:rPr>
            </w:pPr>
            <w:r w:rsidRPr="002C0A55">
              <w:rPr>
                <w:rFonts w:ascii="Garamond" w:hAnsi="Garamond"/>
                <w:color w:val="000000"/>
                <w:sz w:val="24"/>
                <w:szCs w:val="24"/>
              </w:rPr>
              <w:t>The calling device IMEI</w:t>
            </w:r>
          </w:p>
        </w:tc>
      </w:tr>
      <w:tr w:rsidR="005B4BAD" w:rsidRPr="002C0A55" w14:paraId="311AD680" w14:textId="77777777" w:rsidTr="00821C15">
        <w:tc>
          <w:tcPr>
            <w:tcW w:w="732" w:type="pct"/>
            <w:shd w:val="clear" w:color="auto" w:fill="auto"/>
            <w:vAlign w:val="center"/>
          </w:tcPr>
          <w:p w14:paraId="3D66CDBF" w14:textId="77777777" w:rsidR="005B4BAD" w:rsidRPr="002C0A55" w:rsidRDefault="005B4BAD" w:rsidP="002C0A55">
            <w:pPr>
              <w:rPr>
                <w:rFonts w:ascii="Garamond" w:hAnsi="Garamond"/>
                <w:color w:val="000000"/>
                <w:sz w:val="24"/>
                <w:szCs w:val="24"/>
              </w:rPr>
            </w:pPr>
            <w:r w:rsidRPr="002C0A55">
              <w:rPr>
                <w:rFonts w:ascii="Garamond" w:hAnsi="Garamond"/>
                <w:color w:val="000000"/>
                <w:sz w:val="24"/>
                <w:szCs w:val="24"/>
              </w:rPr>
              <w:t>servedIMSI</w:t>
            </w:r>
          </w:p>
        </w:tc>
        <w:tc>
          <w:tcPr>
            <w:tcW w:w="4268" w:type="pct"/>
            <w:shd w:val="clear" w:color="auto" w:fill="auto"/>
            <w:vAlign w:val="center"/>
          </w:tcPr>
          <w:p w14:paraId="2BEFFF1D" w14:textId="77777777" w:rsidR="005B4BAD" w:rsidRPr="002C0A55" w:rsidRDefault="005B4BAD" w:rsidP="002C0A55">
            <w:pPr>
              <w:rPr>
                <w:rFonts w:ascii="Garamond" w:hAnsi="Garamond"/>
                <w:color w:val="000000"/>
                <w:sz w:val="24"/>
                <w:szCs w:val="24"/>
              </w:rPr>
            </w:pPr>
            <w:r w:rsidRPr="002C0A55">
              <w:rPr>
                <w:rFonts w:ascii="Garamond" w:hAnsi="Garamond"/>
                <w:color w:val="000000"/>
                <w:sz w:val="24"/>
                <w:szCs w:val="24"/>
              </w:rPr>
              <w:t>The IMSI of the calling device</w:t>
            </w:r>
          </w:p>
        </w:tc>
      </w:tr>
      <w:tr w:rsidR="005B4BAD" w:rsidRPr="002C0A55" w14:paraId="51FF1984" w14:textId="77777777" w:rsidTr="00821C15">
        <w:tc>
          <w:tcPr>
            <w:tcW w:w="732" w:type="pct"/>
            <w:shd w:val="clear" w:color="auto" w:fill="auto"/>
            <w:vAlign w:val="center"/>
          </w:tcPr>
          <w:p w14:paraId="6DA3B39B" w14:textId="77777777" w:rsidR="005B4BAD" w:rsidRPr="002C0A55" w:rsidRDefault="005B4BAD" w:rsidP="002C0A55">
            <w:pPr>
              <w:rPr>
                <w:rFonts w:ascii="Garamond" w:hAnsi="Garamond"/>
                <w:color w:val="000000"/>
                <w:sz w:val="24"/>
                <w:szCs w:val="24"/>
              </w:rPr>
            </w:pPr>
            <w:r w:rsidRPr="002C0A55">
              <w:rPr>
                <w:rFonts w:ascii="Garamond" w:hAnsi="Garamond"/>
                <w:color w:val="000000"/>
                <w:sz w:val="24"/>
                <w:szCs w:val="24"/>
              </w:rPr>
              <w:t>servedMSISDN</w:t>
            </w:r>
          </w:p>
        </w:tc>
        <w:tc>
          <w:tcPr>
            <w:tcW w:w="4268" w:type="pct"/>
            <w:shd w:val="clear" w:color="auto" w:fill="auto"/>
            <w:vAlign w:val="center"/>
          </w:tcPr>
          <w:p w14:paraId="3C2E299C" w14:textId="77777777" w:rsidR="005B4BAD" w:rsidRPr="002C0A55" w:rsidRDefault="005B4BAD" w:rsidP="002C0A55">
            <w:pPr>
              <w:rPr>
                <w:rFonts w:ascii="Garamond" w:hAnsi="Garamond"/>
                <w:color w:val="000000"/>
                <w:sz w:val="24"/>
                <w:szCs w:val="24"/>
              </w:rPr>
            </w:pPr>
            <w:r w:rsidRPr="002C0A55">
              <w:rPr>
                <w:rFonts w:ascii="Garamond" w:hAnsi="Garamond"/>
                <w:color w:val="000000"/>
                <w:sz w:val="24"/>
                <w:szCs w:val="24"/>
              </w:rPr>
              <w:t>The number of the calling party</w:t>
            </w:r>
          </w:p>
        </w:tc>
      </w:tr>
      <w:tr w:rsidR="005B4BAD" w:rsidRPr="002C0A55" w14:paraId="55E720F0" w14:textId="77777777" w:rsidTr="00821C15">
        <w:tc>
          <w:tcPr>
            <w:tcW w:w="732" w:type="pct"/>
            <w:shd w:val="clear" w:color="auto" w:fill="auto"/>
            <w:vAlign w:val="center"/>
          </w:tcPr>
          <w:p w14:paraId="4282C09C" w14:textId="77777777" w:rsidR="005B4BAD" w:rsidRPr="002C0A55" w:rsidRDefault="005B4BAD" w:rsidP="002C0A55">
            <w:pPr>
              <w:tabs>
                <w:tab w:val="center" w:pos="4402"/>
              </w:tabs>
              <w:spacing w:before="60" w:after="60" w:line="240" w:lineRule="auto"/>
              <w:jc w:val="left"/>
              <w:rPr>
                <w:rFonts w:ascii="Garamond" w:hAnsi="Garamond"/>
                <w:color w:val="000000"/>
                <w:sz w:val="24"/>
                <w:szCs w:val="24"/>
              </w:rPr>
            </w:pPr>
            <w:r w:rsidRPr="002C0A55">
              <w:rPr>
                <w:rFonts w:ascii="Garamond" w:hAnsi="Garamond"/>
                <w:color w:val="000000"/>
                <w:sz w:val="24"/>
                <w:szCs w:val="24"/>
              </w:rPr>
              <w:t>systemType</w:t>
            </w:r>
          </w:p>
        </w:tc>
        <w:tc>
          <w:tcPr>
            <w:tcW w:w="4268" w:type="pct"/>
            <w:shd w:val="clear" w:color="auto" w:fill="auto"/>
            <w:vAlign w:val="center"/>
          </w:tcPr>
          <w:p w14:paraId="2D23EA7A" w14:textId="77777777" w:rsidR="005B4BAD" w:rsidRPr="002C0A55" w:rsidRDefault="005B4BAD" w:rsidP="002C0A55">
            <w:pPr>
              <w:rPr>
                <w:rFonts w:ascii="Garamond" w:hAnsi="Garamond"/>
                <w:color w:val="000000"/>
                <w:sz w:val="24"/>
                <w:szCs w:val="24"/>
              </w:rPr>
            </w:pPr>
            <w:r w:rsidRPr="002C0A55">
              <w:rPr>
                <w:rFonts w:ascii="Garamond" w:hAnsi="Garamond"/>
                <w:color w:val="000000"/>
                <w:sz w:val="24"/>
                <w:szCs w:val="24"/>
              </w:rPr>
              <w:t xml:space="preserve">Identifies system type  </w:t>
            </w:r>
          </w:p>
        </w:tc>
      </w:tr>
    </w:tbl>
    <w:p w14:paraId="1EE77021" w14:textId="77777777" w:rsidR="005B4BAD" w:rsidRDefault="005B4BAD" w:rsidP="005B4BAD">
      <w:pPr>
        <w:pStyle w:val="Caption"/>
        <w:jc w:val="center"/>
      </w:pPr>
      <w:bookmarkStart w:id="127" w:name="_Toc21603027"/>
      <w:r>
        <w:t xml:space="preserve">Table </w:t>
      </w:r>
      <w:r w:rsidR="000F6A4E">
        <w:rPr>
          <w:noProof/>
        </w:rPr>
        <w:fldChar w:fldCharType="begin"/>
      </w:r>
      <w:r w:rsidR="000F6A4E">
        <w:rPr>
          <w:noProof/>
        </w:rPr>
        <w:instrText xml:space="preserve"> SEQ Table \* ARABIC </w:instrText>
      </w:r>
      <w:r w:rsidR="000F6A4E">
        <w:rPr>
          <w:noProof/>
        </w:rPr>
        <w:fldChar w:fldCharType="separate"/>
      </w:r>
      <w:ins w:id="128" w:author="Sarju Garg" w:date="2020-04-29T08:50:00Z">
        <w:r w:rsidR="00F45B3B">
          <w:rPr>
            <w:noProof/>
          </w:rPr>
          <w:t>1</w:t>
        </w:r>
      </w:ins>
      <w:r w:rsidR="000F6A4E">
        <w:rPr>
          <w:noProof/>
        </w:rPr>
        <w:fldChar w:fldCharType="end"/>
      </w:r>
      <w:r>
        <w:t>: List of fields required</w:t>
      </w:r>
      <w:bookmarkEnd w:id="127"/>
    </w:p>
    <w:p w14:paraId="6C78268B" w14:textId="198C510A" w:rsidR="00F90307" w:rsidRDefault="005B4BAD" w:rsidP="00821C15">
      <w:pPr>
        <w:ind w:left="360"/>
        <w:rPr>
          <w:ins w:id="129" w:author="Sarju Garg" w:date="2020-10-01T08:42:00Z"/>
          <w:rFonts w:ascii="Garamond" w:hAnsi="Garamond"/>
          <w:sz w:val="24"/>
          <w:szCs w:val="24"/>
        </w:rPr>
      </w:pPr>
      <w:r w:rsidRPr="002C0A55">
        <w:rPr>
          <w:rFonts w:ascii="Garamond" w:hAnsi="Garamond"/>
          <w:sz w:val="24"/>
          <w:szCs w:val="24"/>
        </w:rPr>
        <w:t>Please refer to</w:t>
      </w:r>
      <w:r w:rsidR="00104E34">
        <w:rPr>
          <w:rFonts w:ascii="Garamond" w:hAnsi="Garamond"/>
          <w:sz w:val="24"/>
          <w:szCs w:val="24"/>
        </w:rPr>
        <w:t xml:space="preserve"> section 2.4</w:t>
      </w:r>
      <w:r w:rsidRPr="002C0A55">
        <w:rPr>
          <w:rFonts w:ascii="Garamond" w:hAnsi="Garamond"/>
          <w:sz w:val="24"/>
          <w:szCs w:val="24"/>
        </w:rPr>
        <w:t xml:space="preserve"> of this document for the expected field name source wise for the </w:t>
      </w:r>
      <w:ins w:id="130" w:author="Sarju Garg" w:date="2020-10-01T08:42:00Z">
        <w:r w:rsidR="00F90307" w:rsidRPr="002C0A55">
          <w:rPr>
            <w:rFonts w:ascii="Garamond" w:hAnsi="Garamond"/>
            <w:sz w:val="24"/>
            <w:szCs w:val="24"/>
          </w:rPr>
          <w:t>above-mentioned</w:t>
        </w:r>
      </w:ins>
      <w:r w:rsidRPr="002C0A55">
        <w:rPr>
          <w:rFonts w:ascii="Garamond" w:hAnsi="Garamond"/>
          <w:sz w:val="24"/>
          <w:szCs w:val="24"/>
        </w:rPr>
        <w:t xml:space="preserve"> fields. </w:t>
      </w:r>
      <w:ins w:id="131" w:author="Sarju Garg" w:date="2020-10-01T08:41:00Z">
        <w:r w:rsidR="00F90307">
          <w:rPr>
            <w:rFonts w:ascii="Garamond" w:hAnsi="Garamond"/>
            <w:sz w:val="24"/>
            <w:szCs w:val="24"/>
          </w:rPr>
          <w:t xml:space="preserve"> </w:t>
        </w:r>
      </w:ins>
    </w:p>
    <w:p w14:paraId="2FC56CC5" w14:textId="3EB7B46A" w:rsidR="005B4BAD" w:rsidRPr="002C0A55" w:rsidRDefault="00F90307" w:rsidP="00821C15">
      <w:pPr>
        <w:ind w:left="360"/>
        <w:rPr>
          <w:rFonts w:ascii="Garamond" w:hAnsi="Garamond"/>
          <w:sz w:val="24"/>
          <w:szCs w:val="24"/>
        </w:rPr>
      </w:pPr>
      <w:ins w:id="132" w:author="Sarju Garg" w:date="2020-10-01T08:41:00Z">
        <w:r>
          <w:rPr>
            <w:rFonts w:ascii="Garamond" w:hAnsi="Garamond"/>
            <w:sz w:val="24"/>
            <w:szCs w:val="24"/>
          </w:rPr>
          <w:t>There might be slight change in field name</w:t>
        </w:r>
      </w:ins>
      <w:ins w:id="133" w:author="Sarju Garg" w:date="2020-10-01T08:42:00Z">
        <w:r>
          <w:rPr>
            <w:rFonts w:ascii="Garamond" w:hAnsi="Garamond"/>
            <w:sz w:val="24"/>
            <w:szCs w:val="24"/>
          </w:rPr>
          <w:t xml:space="preserve"> when data is extracted from the </w:t>
        </w:r>
      </w:ins>
      <w:ins w:id="134" w:author="Sarju Garg" w:date="2020-10-01T08:43:00Z">
        <w:r>
          <w:rPr>
            <w:rFonts w:ascii="Garamond" w:hAnsi="Garamond"/>
            <w:sz w:val="24"/>
            <w:szCs w:val="24"/>
          </w:rPr>
          <w:t>CDR</w:t>
        </w:r>
      </w:ins>
      <w:ins w:id="135" w:author="Sarju Garg" w:date="2020-10-01T08:41:00Z">
        <w:r>
          <w:rPr>
            <w:rFonts w:ascii="Garamond" w:hAnsi="Garamond"/>
            <w:sz w:val="24"/>
            <w:szCs w:val="24"/>
          </w:rPr>
          <w:t xml:space="preserve">. The exact field </w:t>
        </w:r>
      </w:ins>
      <w:ins w:id="136" w:author="Sarju Garg" w:date="2020-10-01T08:44:00Z">
        <w:r>
          <w:rPr>
            <w:rFonts w:ascii="Garamond" w:hAnsi="Garamond"/>
            <w:sz w:val="24"/>
            <w:szCs w:val="24"/>
          </w:rPr>
          <w:t>mapping of</w:t>
        </w:r>
      </w:ins>
      <w:ins w:id="137" w:author="Sarju Garg" w:date="2020-10-01T08:43:00Z">
        <w:r>
          <w:rPr>
            <w:rFonts w:ascii="Garamond" w:hAnsi="Garamond"/>
            <w:sz w:val="24"/>
            <w:szCs w:val="24"/>
          </w:rPr>
          <w:t xml:space="preserve"> CDR with the required field name above is provided in 2.4</w:t>
        </w:r>
      </w:ins>
    </w:p>
    <w:p w14:paraId="43EA7FAF" w14:textId="77777777" w:rsidR="005B4BAD" w:rsidRPr="002C0A55" w:rsidRDefault="005B4BAD" w:rsidP="00012AAB">
      <w:pPr>
        <w:pStyle w:val="Text"/>
        <w:ind w:left="1080" w:hanging="360"/>
        <w:rPr>
          <w:rFonts w:ascii="Garamond" w:hAnsi="Garamond"/>
          <w:sz w:val="24"/>
          <w:szCs w:val="24"/>
        </w:rPr>
      </w:pPr>
    </w:p>
    <w:p w14:paraId="3F5C9D91" w14:textId="59125C1A" w:rsidR="00F90307" w:rsidRDefault="00012AAB" w:rsidP="003A48AF">
      <w:pPr>
        <w:pStyle w:val="Text"/>
        <w:ind w:left="1080" w:hanging="360"/>
        <w:rPr>
          <w:ins w:id="138" w:author="Sarju Garg" w:date="2020-10-01T08:41:00Z"/>
          <w:rFonts w:ascii="Garamond" w:hAnsi="Garamond"/>
          <w:sz w:val="24"/>
          <w:szCs w:val="24"/>
        </w:rPr>
      </w:pPr>
      <w:r w:rsidRPr="002C0A55">
        <w:rPr>
          <w:rFonts w:ascii="Garamond" w:hAnsi="Garamond"/>
          <w:sz w:val="24"/>
          <w:szCs w:val="24"/>
        </w:rPr>
        <w:t xml:space="preserve">3. </w:t>
      </w:r>
      <w:ins w:id="139" w:author="Sarju Garg" w:date="2020-09-30T12:31:00Z">
        <w:r w:rsidR="0023615F">
          <w:rPr>
            <w:rFonts w:ascii="Garamond" w:hAnsi="Garamond"/>
            <w:sz w:val="24"/>
            <w:szCs w:val="24"/>
          </w:rPr>
          <w:t xml:space="preserve">This is applicable </w:t>
        </w:r>
        <w:r w:rsidR="00BF3E87">
          <w:rPr>
            <w:rFonts w:ascii="Garamond" w:hAnsi="Garamond"/>
            <w:sz w:val="24"/>
            <w:szCs w:val="24"/>
          </w:rPr>
          <w:t>for all sources except IMS node of Smart operator. For this, kindly refer to Annex A</w:t>
        </w:r>
      </w:ins>
    </w:p>
    <w:p w14:paraId="3814B7DF" w14:textId="5F158EC1" w:rsidR="00821C15" w:rsidRDefault="002C0A55" w:rsidP="003A48AF">
      <w:pPr>
        <w:pStyle w:val="Text"/>
        <w:ind w:left="1080" w:hanging="360"/>
      </w:pPr>
      <w:r>
        <w:rPr>
          <w:rFonts w:ascii="Garamond" w:hAnsi="Garamond"/>
          <w:sz w:val="22"/>
          <w:szCs w:val="22"/>
        </w:rPr>
        <w:br w:type="textWrapping" w:clear="all"/>
      </w:r>
    </w:p>
    <w:p w14:paraId="32CF69B9" w14:textId="77777777" w:rsidR="00821C15" w:rsidRDefault="00821C15" w:rsidP="003A48AF">
      <w:pPr>
        <w:rPr>
          <w:bCs/>
        </w:rPr>
      </w:pPr>
    </w:p>
    <w:p w14:paraId="5A17B8F2" w14:textId="77777777" w:rsidR="003F0D2D" w:rsidRDefault="003F0D2D" w:rsidP="00CF1B4D">
      <w:pPr>
        <w:ind w:left="720"/>
        <w:rPr>
          <w:bCs/>
        </w:rPr>
      </w:pPr>
    </w:p>
    <w:p w14:paraId="5B1EF47A" w14:textId="77777777" w:rsidR="004876E6" w:rsidRPr="00CF1B4D" w:rsidRDefault="003F0D2D" w:rsidP="0030614C">
      <w:pPr>
        <w:pStyle w:val="Heading2"/>
        <w:numPr>
          <w:ilvl w:val="1"/>
          <w:numId w:val="20"/>
        </w:numPr>
        <w:rPr>
          <w:lang w:bidi="en-US"/>
        </w:rPr>
      </w:pPr>
      <w:bookmarkStart w:id="140" w:name="_Toc463093934"/>
      <w:r>
        <w:rPr>
          <w:lang w:bidi="en-US"/>
        </w:rPr>
        <w:t>CD</w:t>
      </w:r>
      <w:r w:rsidR="004A4364" w:rsidRPr="00CF1B4D">
        <w:rPr>
          <w:lang w:bidi="en-US"/>
        </w:rPr>
        <w:t>R Files Distribution</w:t>
      </w:r>
      <w:bookmarkEnd w:id="140"/>
    </w:p>
    <w:p w14:paraId="4D95E0FC" w14:textId="3D8227E2" w:rsidR="007A00DC" w:rsidRDefault="002B6BDB" w:rsidP="002B6BDB">
      <w:pPr>
        <w:rPr>
          <w:ins w:id="141" w:author="Sarju Garg" w:date="2020-09-30T20:57:00Z"/>
          <w:rFonts w:ascii="Garamond" w:hAnsi="Garamond"/>
          <w:sz w:val="24"/>
          <w:szCs w:val="24"/>
        </w:rPr>
      </w:pPr>
      <w:r w:rsidRPr="002C0A55">
        <w:rPr>
          <w:rFonts w:ascii="Garamond" w:hAnsi="Garamond"/>
          <w:sz w:val="24"/>
          <w:szCs w:val="24"/>
        </w:rPr>
        <w:t xml:space="preserve">The </w:t>
      </w:r>
      <w:ins w:id="142" w:author="Sarju Garg" w:date="2020-04-29T08:29:00Z">
        <w:r w:rsidR="008B5D0C">
          <w:rPr>
            <w:rFonts w:ascii="Garamond" w:hAnsi="Garamond"/>
            <w:sz w:val="24"/>
            <w:szCs w:val="24"/>
          </w:rPr>
          <w:t>Mediation</w:t>
        </w:r>
      </w:ins>
      <w:r w:rsidR="009E5F31" w:rsidRPr="002C0A55">
        <w:rPr>
          <w:rFonts w:ascii="Garamond" w:hAnsi="Garamond"/>
          <w:sz w:val="24"/>
          <w:szCs w:val="24"/>
        </w:rPr>
        <w:t xml:space="preserve"> server</w:t>
      </w:r>
      <w:r w:rsidRPr="002C0A55">
        <w:rPr>
          <w:rFonts w:ascii="Garamond" w:hAnsi="Garamond"/>
          <w:sz w:val="24"/>
          <w:szCs w:val="24"/>
        </w:rPr>
        <w:t xml:space="preserve"> </w:t>
      </w:r>
      <w:ins w:id="143" w:author="Sarju Garg" w:date="2020-04-29T08:34:00Z">
        <w:r w:rsidR="007A00DC">
          <w:rPr>
            <w:rFonts w:ascii="Garamond" w:hAnsi="Garamond"/>
            <w:sz w:val="24"/>
            <w:szCs w:val="24"/>
          </w:rPr>
          <w:t xml:space="preserve">can configure FTP server based on </w:t>
        </w:r>
      </w:ins>
      <w:ins w:id="144" w:author="Sarju Garg" w:date="2020-04-29T08:48:00Z">
        <w:r w:rsidR="00F45B3B">
          <w:rPr>
            <w:rFonts w:ascii="Garamond" w:hAnsi="Garamond"/>
            <w:sz w:val="24"/>
            <w:szCs w:val="24"/>
          </w:rPr>
          <w:t>the operator</w:t>
        </w:r>
      </w:ins>
      <w:ins w:id="145" w:author="Sarju Garg" w:date="2020-04-29T08:34:00Z">
        <w:r w:rsidR="007A00DC">
          <w:rPr>
            <w:rFonts w:ascii="Garamond" w:hAnsi="Garamond"/>
            <w:sz w:val="24"/>
            <w:szCs w:val="24"/>
          </w:rPr>
          <w:t xml:space="preserve"> name and source. </w:t>
        </w:r>
      </w:ins>
      <w:ins w:id="146" w:author="Sarju Garg" w:date="2020-04-29T08:48:00Z">
        <w:r w:rsidR="00F45B3B">
          <w:rPr>
            <w:rFonts w:ascii="Garamond" w:hAnsi="Garamond"/>
            <w:sz w:val="24"/>
            <w:szCs w:val="24"/>
          </w:rPr>
          <w:t>Multiple</w:t>
        </w:r>
      </w:ins>
      <w:ins w:id="147" w:author="Sarju Garg" w:date="2020-04-29T08:34:00Z">
        <w:r w:rsidR="007A00DC">
          <w:rPr>
            <w:rFonts w:ascii="Garamond" w:hAnsi="Garamond"/>
            <w:sz w:val="24"/>
            <w:szCs w:val="24"/>
          </w:rPr>
          <w:t xml:space="preserve"> ftp </w:t>
        </w:r>
      </w:ins>
      <w:ins w:id="148" w:author="Sarju Garg" w:date="2020-04-29T08:48:00Z">
        <w:r w:rsidR="00F45B3B">
          <w:rPr>
            <w:rFonts w:ascii="Garamond" w:hAnsi="Garamond"/>
            <w:sz w:val="24"/>
            <w:szCs w:val="24"/>
          </w:rPr>
          <w:t>servers</w:t>
        </w:r>
      </w:ins>
      <w:ins w:id="149" w:author="Sarju Garg" w:date="2020-04-29T08:34:00Z">
        <w:r w:rsidR="007A00DC">
          <w:rPr>
            <w:rFonts w:ascii="Garamond" w:hAnsi="Garamond"/>
            <w:sz w:val="24"/>
            <w:szCs w:val="24"/>
          </w:rPr>
          <w:t xml:space="preserve"> can be configured.</w:t>
        </w:r>
      </w:ins>
      <w:ins w:id="150" w:author="Sarju Garg" w:date="2020-09-30T12:49:00Z">
        <w:r w:rsidR="00BF3E87">
          <w:rPr>
            <w:rFonts w:ascii="Garamond" w:hAnsi="Garamond"/>
            <w:sz w:val="24"/>
            <w:szCs w:val="24"/>
          </w:rPr>
          <w:t xml:space="preserve"> For now, only one FTP server will be configured.</w:t>
        </w:r>
      </w:ins>
      <w:ins w:id="151" w:author="Sarju Garg" w:date="2020-09-30T20:57:00Z">
        <w:r w:rsidR="00783A81">
          <w:rPr>
            <w:rFonts w:ascii="Garamond" w:hAnsi="Garamond"/>
            <w:sz w:val="24"/>
            <w:szCs w:val="24"/>
          </w:rPr>
          <w:t>.</w:t>
        </w:r>
      </w:ins>
    </w:p>
    <w:p w14:paraId="757FA8F8" w14:textId="77777777" w:rsidR="00783A81" w:rsidRDefault="00783A81" w:rsidP="002B6BDB">
      <w:pPr>
        <w:rPr>
          <w:ins w:id="152" w:author="Sarju Garg" w:date="2020-09-30T20:57:00Z"/>
          <w:rFonts w:ascii="Garamond" w:hAnsi="Garamond"/>
          <w:sz w:val="24"/>
          <w:szCs w:val="24"/>
        </w:rPr>
      </w:pPr>
    </w:p>
    <w:p w14:paraId="4540D142" w14:textId="762DE953" w:rsidR="00783A81" w:rsidRDefault="00F90307" w:rsidP="002B6BDB">
      <w:pPr>
        <w:rPr>
          <w:ins w:id="153" w:author="Sarju Garg" w:date="2020-04-29T08:34:00Z"/>
          <w:rFonts w:ascii="Garamond" w:hAnsi="Garamond"/>
          <w:sz w:val="24"/>
          <w:szCs w:val="24"/>
        </w:rPr>
      </w:pPr>
      <w:ins w:id="154" w:author="Sarju Garg" w:date="2020-10-01T08:40:00Z">
        <w:r>
          <w:rPr>
            <w:rFonts w:ascii="Garamond" w:hAnsi="Garamond"/>
            <w:sz w:val="24"/>
            <w:szCs w:val="24"/>
          </w:rPr>
          <w:t>S</w:t>
        </w:r>
      </w:ins>
      <w:ins w:id="155" w:author="Sarju Garg" w:date="2020-09-30T20:57:00Z">
        <w:r w:rsidR="00783A81">
          <w:rPr>
            <w:rFonts w:ascii="Garamond" w:hAnsi="Garamond"/>
            <w:sz w:val="24"/>
            <w:szCs w:val="24"/>
          </w:rPr>
          <w:t>FTP</w:t>
        </w:r>
      </w:ins>
      <w:ins w:id="156" w:author="Sarju Garg" w:date="2020-10-01T08:40:00Z">
        <w:r>
          <w:rPr>
            <w:rFonts w:ascii="Garamond" w:hAnsi="Garamond"/>
            <w:sz w:val="24"/>
            <w:szCs w:val="24"/>
          </w:rPr>
          <w:t xml:space="preserve"> virtual </w:t>
        </w:r>
      </w:ins>
      <w:ins w:id="157" w:author="Sarju Garg" w:date="2020-09-30T20:57:00Z">
        <w:r w:rsidR="00783A81">
          <w:rPr>
            <w:rFonts w:ascii="Garamond" w:hAnsi="Garamond"/>
            <w:sz w:val="24"/>
            <w:szCs w:val="24"/>
          </w:rPr>
          <w:t xml:space="preserve"> IP Address is</w:t>
        </w:r>
        <w:r>
          <w:rPr>
            <w:rFonts w:ascii="Garamond" w:hAnsi="Garamond"/>
            <w:sz w:val="24"/>
            <w:szCs w:val="24"/>
          </w:rPr>
          <w:t xml:space="preserve"> 172.</w:t>
        </w:r>
      </w:ins>
      <w:ins w:id="158" w:author="Sarju Garg" w:date="2020-10-01T08:40:00Z">
        <w:r>
          <w:rPr>
            <w:rFonts w:ascii="Garamond" w:hAnsi="Garamond"/>
            <w:sz w:val="24"/>
            <w:szCs w:val="24"/>
          </w:rPr>
          <w:t>24.3.90 and port is 22.</w:t>
        </w:r>
      </w:ins>
    </w:p>
    <w:p w14:paraId="09E4F645" w14:textId="77777777" w:rsidR="00B22AF6" w:rsidRPr="00327778" w:rsidRDefault="00B22AF6" w:rsidP="005E4E3E">
      <w:pPr>
        <w:rPr>
          <w:rFonts w:ascii="Garamond" w:hAnsi="Garamond"/>
          <w:lang w:val="en-GB" w:eastAsia="en-GB" w:bidi="en-US"/>
        </w:rPr>
      </w:pPr>
    </w:p>
    <w:p w14:paraId="2FC87CED" w14:textId="77777777" w:rsidR="00B22AF6" w:rsidRDefault="00B22AF6" w:rsidP="002C0A55">
      <w:pPr>
        <w:jc w:val="center"/>
        <w:rPr>
          <w:lang w:val="en-GB" w:eastAsia="en-GB" w:bidi="en-US"/>
        </w:rPr>
      </w:pPr>
    </w:p>
    <w:p w14:paraId="396D4AFE" w14:textId="77777777" w:rsidR="002C0A55" w:rsidRDefault="002C0A55" w:rsidP="002C0A55">
      <w:pPr>
        <w:jc w:val="center"/>
        <w:rPr>
          <w:lang w:val="en-GB" w:eastAsia="en-GB" w:bidi="en-US"/>
        </w:rPr>
      </w:pPr>
    </w:p>
    <w:p w14:paraId="30E2C346" w14:textId="77777777" w:rsidR="002C0A55" w:rsidRDefault="002C0A55" w:rsidP="002C70BE">
      <w:pPr>
        <w:rPr>
          <w:lang w:val="en-GB" w:eastAsia="en-GB" w:bidi="en-US"/>
        </w:rPr>
      </w:pPr>
    </w:p>
    <w:p w14:paraId="066A1579" w14:textId="77777777" w:rsidR="002C0A55" w:rsidRDefault="002C0A55" w:rsidP="002C0A55">
      <w:pPr>
        <w:jc w:val="center"/>
        <w:rPr>
          <w:lang w:val="en-GB" w:eastAsia="en-GB" w:bidi="en-US"/>
        </w:rPr>
      </w:pPr>
    </w:p>
    <w:p w14:paraId="2EC6698C" w14:textId="77777777" w:rsidR="00FD2612" w:rsidRDefault="00FD2612" w:rsidP="006768CB">
      <w:pPr>
        <w:pStyle w:val="Heading2"/>
        <w:numPr>
          <w:ilvl w:val="1"/>
          <w:numId w:val="20"/>
        </w:numPr>
        <w:rPr>
          <w:lang w:bidi="en-US"/>
        </w:rPr>
      </w:pPr>
      <w:bookmarkStart w:id="159" w:name="_Toc463093935"/>
      <w:r>
        <w:rPr>
          <w:lang w:bidi="en-US"/>
        </w:rPr>
        <w:t>List of Sources</w:t>
      </w:r>
      <w:bookmarkEnd w:id="159"/>
    </w:p>
    <w:p w14:paraId="0CCBE83E" w14:textId="77777777" w:rsidR="00FD2612" w:rsidRPr="002C0A55" w:rsidRDefault="00FD2612" w:rsidP="00FD2612">
      <w:pPr>
        <w:rPr>
          <w:sz w:val="24"/>
          <w:szCs w:val="24"/>
        </w:rPr>
      </w:pPr>
      <w:r w:rsidRPr="002C0A55">
        <w:rPr>
          <w:sz w:val="24"/>
          <w:szCs w:val="24"/>
        </w:rPr>
        <w:t xml:space="preserve">The current </w:t>
      </w:r>
      <w:r w:rsidR="00EF5798" w:rsidRPr="002C0A55">
        <w:rPr>
          <w:sz w:val="24"/>
          <w:szCs w:val="24"/>
        </w:rPr>
        <w:t>list of identified sources is</w:t>
      </w:r>
      <w:r w:rsidRPr="002C0A55">
        <w:rPr>
          <w:sz w:val="24"/>
          <w:szCs w:val="24"/>
        </w:rPr>
        <w:t xml:space="preserve"> as follows.</w:t>
      </w:r>
    </w:p>
    <w:tbl>
      <w:tblPr>
        <w:tblW w:w="5560" w:type="pct"/>
        <w:tblLayout w:type="fixed"/>
        <w:tblLook w:val="04A0" w:firstRow="1" w:lastRow="0" w:firstColumn="1" w:lastColumn="0" w:noHBand="0" w:noVBand="1"/>
      </w:tblPr>
      <w:tblGrid>
        <w:gridCol w:w="565"/>
        <w:gridCol w:w="724"/>
        <w:gridCol w:w="1250"/>
        <w:gridCol w:w="1260"/>
        <w:gridCol w:w="1529"/>
        <w:gridCol w:w="1801"/>
        <w:gridCol w:w="1441"/>
        <w:gridCol w:w="1708"/>
      </w:tblGrid>
      <w:tr w:rsidR="00CF1B4D" w:rsidRPr="00B22AF6" w14:paraId="4629BE83" w14:textId="77777777" w:rsidTr="00941A26">
        <w:trPr>
          <w:trHeight w:val="1095"/>
        </w:trPr>
        <w:tc>
          <w:tcPr>
            <w:tcW w:w="275" w:type="pct"/>
            <w:tcBorders>
              <w:top w:val="single" w:sz="4" w:space="0" w:color="auto"/>
              <w:left w:val="single" w:sz="4" w:space="0" w:color="auto"/>
              <w:bottom w:val="single" w:sz="4" w:space="0" w:color="auto"/>
              <w:right w:val="nil"/>
            </w:tcBorders>
            <w:shd w:val="clear" w:color="8DB3E2" w:fill="8DB3E2"/>
            <w:vAlign w:val="center"/>
            <w:hideMark/>
          </w:tcPr>
          <w:p w14:paraId="059957D6" w14:textId="77777777" w:rsidR="00B22AF6" w:rsidRPr="00B22AF6" w:rsidRDefault="003723DB" w:rsidP="00B22AF6">
            <w:pPr>
              <w:spacing w:after="0" w:line="240" w:lineRule="auto"/>
              <w:jc w:val="center"/>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Sr #</w:t>
            </w:r>
          </w:p>
        </w:tc>
        <w:tc>
          <w:tcPr>
            <w:tcW w:w="352" w:type="pct"/>
            <w:tcBorders>
              <w:top w:val="single" w:sz="8" w:space="0" w:color="auto"/>
              <w:left w:val="single" w:sz="8" w:space="0" w:color="auto"/>
              <w:bottom w:val="single" w:sz="4" w:space="0" w:color="auto"/>
              <w:right w:val="single" w:sz="4" w:space="0" w:color="auto"/>
            </w:tcBorders>
            <w:shd w:val="clear" w:color="8DB3E2" w:fill="8DB3E2"/>
            <w:vAlign w:val="center"/>
            <w:hideMark/>
          </w:tcPr>
          <w:p w14:paraId="66CB60E4" w14:textId="77777777" w:rsidR="00B22AF6" w:rsidRPr="00B22AF6" w:rsidRDefault="003723DB" w:rsidP="00B22AF6">
            <w:pPr>
              <w:spacing w:after="0" w:line="240" w:lineRule="auto"/>
              <w:jc w:val="center"/>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Operator</w:t>
            </w:r>
          </w:p>
        </w:tc>
        <w:tc>
          <w:tcPr>
            <w:tcW w:w="608" w:type="pct"/>
            <w:tcBorders>
              <w:top w:val="single" w:sz="8" w:space="0" w:color="auto"/>
              <w:left w:val="nil"/>
              <w:bottom w:val="single" w:sz="4" w:space="0" w:color="auto"/>
              <w:right w:val="single" w:sz="4" w:space="0" w:color="auto"/>
            </w:tcBorders>
            <w:shd w:val="clear" w:color="8DB3E2" w:fill="8DB3E2"/>
            <w:vAlign w:val="center"/>
            <w:hideMark/>
          </w:tcPr>
          <w:p w14:paraId="2350F4DB" w14:textId="77777777" w:rsidR="00B22AF6" w:rsidRPr="00B22AF6" w:rsidRDefault="003723DB" w:rsidP="00B22AF6">
            <w:pPr>
              <w:spacing w:after="0" w:line="240" w:lineRule="auto"/>
              <w:jc w:val="left"/>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Source</w:t>
            </w:r>
          </w:p>
        </w:tc>
        <w:tc>
          <w:tcPr>
            <w:tcW w:w="613" w:type="pct"/>
            <w:tcBorders>
              <w:top w:val="single" w:sz="8" w:space="0" w:color="auto"/>
              <w:left w:val="nil"/>
              <w:bottom w:val="single" w:sz="4" w:space="0" w:color="auto"/>
              <w:right w:val="single" w:sz="4" w:space="0" w:color="auto"/>
            </w:tcBorders>
            <w:shd w:val="clear" w:color="8DB3E2" w:fill="8DB3E2"/>
            <w:vAlign w:val="center"/>
            <w:hideMark/>
          </w:tcPr>
          <w:p w14:paraId="73CE29DB" w14:textId="77777777" w:rsidR="00B22AF6" w:rsidRPr="00B22AF6" w:rsidRDefault="003723DB" w:rsidP="00B22AF6">
            <w:pPr>
              <w:spacing w:after="0" w:line="240" w:lineRule="auto"/>
              <w:jc w:val="center"/>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IMEI</w:t>
            </w:r>
          </w:p>
        </w:tc>
        <w:tc>
          <w:tcPr>
            <w:tcW w:w="744" w:type="pct"/>
            <w:tcBorders>
              <w:top w:val="single" w:sz="8" w:space="0" w:color="auto"/>
              <w:left w:val="nil"/>
              <w:bottom w:val="single" w:sz="4" w:space="0" w:color="auto"/>
              <w:right w:val="single" w:sz="4" w:space="0" w:color="auto"/>
            </w:tcBorders>
            <w:shd w:val="clear" w:color="8DB3E2" w:fill="8DB3E2"/>
            <w:vAlign w:val="center"/>
            <w:hideMark/>
          </w:tcPr>
          <w:p w14:paraId="4728AE85" w14:textId="77777777" w:rsidR="00B22AF6" w:rsidRPr="00B22AF6" w:rsidRDefault="003723DB" w:rsidP="00B22AF6">
            <w:pPr>
              <w:spacing w:after="0" w:line="240" w:lineRule="auto"/>
              <w:jc w:val="center"/>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IMSI</w:t>
            </w:r>
          </w:p>
        </w:tc>
        <w:tc>
          <w:tcPr>
            <w:tcW w:w="876" w:type="pct"/>
            <w:tcBorders>
              <w:top w:val="single" w:sz="8" w:space="0" w:color="auto"/>
              <w:left w:val="nil"/>
              <w:bottom w:val="single" w:sz="4" w:space="0" w:color="auto"/>
              <w:right w:val="single" w:sz="4" w:space="0" w:color="auto"/>
            </w:tcBorders>
            <w:shd w:val="clear" w:color="8DB3E2" w:fill="8DB3E2"/>
            <w:vAlign w:val="center"/>
            <w:hideMark/>
          </w:tcPr>
          <w:p w14:paraId="7EBBF6CF" w14:textId="77777777" w:rsidR="00B22AF6" w:rsidRPr="00B22AF6" w:rsidRDefault="003723DB" w:rsidP="00B22AF6">
            <w:pPr>
              <w:spacing w:after="0" w:line="240" w:lineRule="auto"/>
              <w:jc w:val="center"/>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MSISDN</w:t>
            </w:r>
          </w:p>
        </w:tc>
        <w:tc>
          <w:tcPr>
            <w:tcW w:w="701" w:type="pct"/>
            <w:tcBorders>
              <w:top w:val="single" w:sz="8" w:space="0" w:color="auto"/>
              <w:left w:val="nil"/>
              <w:bottom w:val="single" w:sz="4" w:space="0" w:color="auto"/>
              <w:right w:val="single" w:sz="4" w:space="0" w:color="auto"/>
            </w:tcBorders>
            <w:shd w:val="clear" w:color="8DB3E2" w:fill="8DB3E2"/>
            <w:vAlign w:val="center"/>
            <w:hideMark/>
          </w:tcPr>
          <w:p w14:paraId="0BF862E1" w14:textId="77777777" w:rsidR="00B22AF6" w:rsidRPr="00B22AF6" w:rsidRDefault="003723DB" w:rsidP="00B22AF6">
            <w:pPr>
              <w:spacing w:after="0" w:line="240" w:lineRule="auto"/>
              <w:jc w:val="center"/>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record_type</w:t>
            </w:r>
          </w:p>
        </w:tc>
        <w:tc>
          <w:tcPr>
            <w:tcW w:w="831" w:type="pct"/>
            <w:tcBorders>
              <w:top w:val="single" w:sz="8" w:space="0" w:color="auto"/>
              <w:left w:val="nil"/>
              <w:bottom w:val="single" w:sz="4" w:space="0" w:color="auto"/>
              <w:right w:val="single" w:sz="4" w:space="0" w:color="auto"/>
            </w:tcBorders>
            <w:shd w:val="clear" w:color="8DB3E2" w:fill="8DB3E2"/>
            <w:vAlign w:val="center"/>
            <w:hideMark/>
          </w:tcPr>
          <w:p w14:paraId="52F618FF" w14:textId="77777777" w:rsidR="00B22AF6" w:rsidRPr="00B22AF6" w:rsidRDefault="003723DB" w:rsidP="00B22AF6">
            <w:pPr>
              <w:spacing w:after="0" w:line="240" w:lineRule="auto"/>
              <w:jc w:val="center"/>
              <w:rPr>
                <w:rFonts w:ascii="Calibri" w:eastAsia="Times New Roman" w:hAnsi="Calibri" w:cs="Calibri"/>
                <w:b/>
                <w:bCs/>
                <w:color w:val="000000"/>
                <w:sz w:val="20"/>
                <w:szCs w:val="20"/>
              </w:rPr>
            </w:pPr>
            <w:r w:rsidRPr="003723DB">
              <w:rPr>
                <w:rFonts w:ascii="Calibri" w:eastAsia="Times New Roman" w:hAnsi="Calibri" w:cs="Calibri"/>
                <w:b/>
                <w:bCs/>
                <w:color w:val="000000"/>
                <w:sz w:val="20"/>
                <w:szCs w:val="20"/>
              </w:rPr>
              <w:t>system_type</w:t>
            </w:r>
          </w:p>
        </w:tc>
      </w:tr>
      <w:tr w:rsidR="00CF1B4D" w:rsidRPr="00B22AF6" w14:paraId="47F1AC5B" w14:textId="77777777" w:rsidTr="00941A26">
        <w:trPr>
          <w:trHeight w:val="315"/>
        </w:trPr>
        <w:tc>
          <w:tcPr>
            <w:tcW w:w="275" w:type="pct"/>
            <w:tcBorders>
              <w:top w:val="nil"/>
              <w:left w:val="single" w:sz="4" w:space="0" w:color="auto"/>
              <w:bottom w:val="single" w:sz="4" w:space="0" w:color="auto"/>
              <w:right w:val="nil"/>
            </w:tcBorders>
            <w:shd w:val="clear" w:color="000000" w:fill="DBE5F1"/>
            <w:vAlign w:val="bottom"/>
            <w:hideMark/>
          </w:tcPr>
          <w:p w14:paraId="4A7E7331" w14:textId="77777777" w:rsidR="00B22AF6" w:rsidRPr="00B22AF6" w:rsidRDefault="003723DB" w:rsidP="00B22AF6">
            <w:pPr>
              <w:spacing w:after="0" w:line="240" w:lineRule="auto"/>
              <w:jc w:val="center"/>
              <w:rPr>
                <w:rFonts w:ascii="Calibri" w:eastAsia="Times New Roman" w:hAnsi="Calibri" w:cs="Calibri"/>
                <w:color w:val="FF0000"/>
                <w:sz w:val="20"/>
                <w:szCs w:val="20"/>
              </w:rPr>
            </w:pPr>
            <w:r w:rsidRPr="003723DB">
              <w:rPr>
                <w:rFonts w:ascii="Calibri" w:eastAsia="Times New Roman" w:hAnsi="Calibri" w:cs="Calibri"/>
                <w:color w:val="FF0000"/>
                <w:sz w:val="20"/>
                <w:szCs w:val="20"/>
              </w:rPr>
              <w:t>1</w:t>
            </w:r>
          </w:p>
        </w:tc>
        <w:tc>
          <w:tcPr>
            <w:tcW w:w="352" w:type="pct"/>
            <w:tcBorders>
              <w:top w:val="nil"/>
              <w:left w:val="single" w:sz="8" w:space="0" w:color="auto"/>
              <w:bottom w:val="single" w:sz="4" w:space="0" w:color="auto"/>
              <w:right w:val="single" w:sz="4" w:space="0" w:color="auto"/>
            </w:tcBorders>
            <w:shd w:val="clear" w:color="000000" w:fill="DBE5F1"/>
            <w:vAlign w:val="bottom"/>
            <w:hideMark/>
          </w:tcPr>
          <w:p w14:paraId="70160334" w14:textId="77777777" w:rsidR="00B22AF6" w:rsidRPr="00B22AF6" w:rsidRDefault="003723DB" w:rsidP="00B22AF6">
            <w:pPr>
              <w:spacing w:after="0" w:line="240" w:lineRule="auto"/>
              <w:jc w:val="left"/>
              <w:rPr>
                <w:rFonts w:ascii="Calibri" w:eastAsia="Times New Roman" w:hAnsi="Calibri" w:cs="Calibri"/>
                <w:color w:val="FF0000"/>
                <w:sz w:val="20"/>
                <w:szCs w:val="20"/>
              </w:rPr>
            </w:pPr>
            <w:r w:rsidRPr="003723DB">
              <w:rPr>
                <w:rFonts w:ascii="Calibri" w:eastAsia="Times New Roman" w:hAnsi="Calibri" w:cs="Calibri"/>
                <w:color w:val="FF0000"/>
                <w:sz w:val="20"/>
                <w:szCs w:val="20"/>
              </w:rPr>
              <w:t>Smart</w:t>
            </w:r>
          </w:p>
        </w:tc>
        <w:tc>
          <w:tcPr>
            <w:tcW w:w="608" w:type="pct"/>
            <w:tcBorders>
              <w:top w:val="nil"/>
              <w:left w:val="nil"/>
              <w:bottom w:val="single" w:sz="4" w:space="0" w:color="auto"/>
              <w:right w:val="single" w:sz="4" w:space="0" w:color="auto"/>
            </w:tcBorders>
            <w:shd w:val="clear" w:color="000000" w:fill="DBE5F1"/>
            <w:vAlign w:val="bottom"/>
            <w:hideMark/>
          </w:tcPr>
          <w:p w14:paraId="1785CB05" w14:textId="77777777" w:rsidR="00B22AF6" w:rsidRPr="00B22AF6" w:rsidRDefault="003723DB" w:rsidP="00B22AF6">
            <w:pPr>
              <w:spacing w:after="0" w:line="240" w:lineRule="auto"/>
              <w:jc w:val="left"/>
              <w:rPr>
                <w:rFonts w:ascii="Calibri" w:eastAsia="Times New Roman" w:hAnsi="Calibri" w:cs="Calibri"/>
                <w:color w:val="FF0000"/>
                <w:sz w:val="20"/>
                <w:szCs w:val="20"/>
              </w:rPr>
            </w:pPr>
            <w:r w:rsidRPr="003723DB">
              <w:rPr>
                <w:rFonts w:ascii="Calibri" w:eastAsia="Times New Roman" w:hAnsi="Calibri" w:cs="Calibri"/>
                <w:color w:val="FF0000"/>
                <w:sz w:val="20"/>
                <w:szCs w:val="20"/>
              </w:rPr>
              <w:t>sm_ims</w:t>
            </w:r>
          </w:p>
        </w:tc>
        <w:tc>
          <w:tcPr>
            <w:tcW w:w="613" w:type="pct"/>
            <w:tcBorders>
              <w:top w:val="nil"/>
              <w:left w:val="nil"/>
              <w:bottom w:val="single" w:sz="4" w:space="0" w:color="auto"/>
              <w:right w:val="single" w:sz="4" w:space="0" w:color="auto"/>
            </w:tcBorders>
            <w:shd w:val="clear" w:color="000000" w:fill="DBE5F1"/>
            <w:vAlign w:val="bottom"/>
            <w:hideMark/>
          </w:tcPr>
          <w:p w14:paraId="02CA2C4D" w14:textId="77777777" w:rsidR="00B22AF6" w:rsidRPr="00B22AF6" w:rsidRDefault="003723DB" w:rsidP="00B22AF6">
            <w:pPr>
              <w:spacing w:after="0" w:line="240" w:lineRule="auto"/>
              <w:jc w:val="left"/>
              <w:rPr>
                <w:rFonts w:ascii="Calibri" w:eastAsia="Times New Roman" w:hAnsi="Calibri" w:cs="Calibri"/>
                <w:color w:val="FF0000"/>
                <w:sz w:val="20"/>
                <w:szCs w:val="20"/>
              </w:rPr>
            </w:pPr>
            <w:r w:rsidRPr="003723DB">
              <w:rPr>
                <w:rFonts w:ascii="Calibri" w:eastAsia="Times New Roman" w:hAnsi="Calibri" w:cs="Calibri"/>
                <w:color w:val="FF0000"/>
                <w:sz w:val="20"/>
                <w:szCs w:val="20"/>
              </w:rPr>
              <w:t>Y</w:t>
            </w:r>
          </w:p>
        </w:tc>
        <w:tc>
          <w:tcPr>
            <w:tcW w:w="744" w:type="pct"/>
            <w:tcBorders>
              <w:top w:val="nil"/>
              <w:left w:val="nil"/>
              <w:bottom w:val="single" w:sz="4" w:space="0" w:color="auto"/>
              <w:right w:val="single" w:sz="4" w:space="0" w:color="auto"/>
            </w:tcBorders>
            <w:shd w:val="clear" w:color="000000" w:fill="DBE5F1"/>
            <w:noWrap/>
            <w:vAlign w:val="bottom"/>
            <w:hideMark/>
          </w:tcPr>
          <w:p w14:paraId="21124344" w14:textId="77777777" w:rsidR="00B22AF6" w:rsidRPr="00B22AF6" w:rsidRDefault="003723DB" w:rsidP="00B22AF6">
            <w:pPr>
              <w:spacing w:after="0" w:line="240" w:lineRule="auto"/>
              <w:jc w:val="left"/>
              <w:rPr>
                <w:rFonts w:ascii="Calibri" w:eastAsia="Times New Roman" w:hAnsi="Calibri" w:cs="Calibri"/>
                <w:color w:val="FF0000"/>
                <w:sz w:val="20"/>
                <w:szCs w:val="20"/>
              </w:rPr>
            </w:pPr>
            <w:r w:rsidRPr="003723DB">
              <w:rPr>
                <w:rFonts w:ascii="Calibri" w:eastAsia="Times New Roman" w:hAnsi="Calibri" w:cs="Calibri"/>
                <w:color w:val="FF0000"/>
                <w:sz w:val="20"/>
                <w:szCs w:val="20"/>
              </w:rPr>
              <w:t>NA</w:t>
            </w:r>
          </w:p>
        </w:tc>
        <w:tc>
          <w:tcPr>
            <w:tcW w:w="876" w:type="pct"/>
            <w:tcBorders>
              <w:top w:val="nil"/>
              <w:left w:val="nil"/>
              <w:bottom w:val="single" w:sz="4" w:space="0" w:color="auto"/>
              <w:right w:val="single" w:sz="4" w:space="0" w:color="auto"/>
            </w:tcBorders>
            <w:shd w:val="clear" w:color="000000" w:fill="DBE5F1"/>
            <w:noWrap/>
            <w:vAlign w:val="bottom"/>
            <w:hideMark/>
          </w:tcPr>
          <w:p w14:paraId="54AB5182" w14:textId="77777777" w:rsidR="00B22AF6" w:rsidRPr="00B22AF6" w:rsidRDefault="003723DB" w:rsidP="00B22AF6">
            <w:pPr>
              <w:spacing w:after="0" w:line="240" w:lineRule="auto"/>
              <w:jc w:val="left"/>
              <w:rPr>
                <w:rFonts w:ascii="Calibri" w:eastAsia="Times New Roman" w:hAnsi="Calibri" w:cs="Calibri"/>
                <w:color w:val="FF0000"/>
                <w:sz w:val="20"/>
                <w:szCs w:val="20"/>
              </w:rPr>
            </w:pPr>
            <w:r w:rsidRPr="003723DB">
              <w:rPr>
                <w:rFonts w:ascii="Calibri" w:eastAsia="Times New Roman" w:hAnsi="Calibri" w:cs="Calibri"/>
                <w:color w:val="FF0000"/>
                <w:sz w:val="20"/>
                <w:szCs w:val="20"/>
              </w:rPr>
              <w:t>Y</w:t>
            </w:r>
          </w:p>
        </w:tc>
        <w:tc>
          <w:tcPr>
            <w:tcW w:w="701" w:type="pct"/>
            <w:tcBorders>
              <w:top w:val="nil"/>
              <w:left w:val="nil"/>
              <w:bottom w:val="single" w:sz="4" w:space="0" w:color="auto"/>
              <w:right w:val="single" w:sz="4" w:space="0" w:color="auto"/>
            </w:tcBorders>
            <w:shd w:val="clear" w:color="000000" w:fill="DBE5F1"/>
            <w:noWrap/>
            <w:vAlign w:val="bottom"/>
            <w:hideMark/>
          </w:tcPr>
          <w:p w14:paraId="4B62D5D9" w14:textId="77777777" w:rsidR="00B22AF6" w:rsidRPr="00B22AF6" w:rsidRDefault="003723DB" w:rsidP="00B22AF6">
            <w:pPr>
              <w:spacing w:after="0" w:line="240" w:lineRule="auto"/>
              <w:jc w:val="left"/>
              <w:rPr>
                <w:rFonts w:ascii="Calibri" w:eastAsia="Times New Roman" w:hAnsi="Calibri" w:cs="Calibri"/>
                <w:color w:val="FF0000"/>
                <w:sz w:val="20"/>
                <w:szCs w:val="20"/>
              </w:rPr>
            </w:pPr>
            <w:r w:rsidRPr="003723DB">
              <w:rPr>
                <w:rFonts w:ascii="Calibri" w:eastAsia="Times New Roman" w:hAnsi="Calibri" w:cs="Calibri"/>
                <w:color w:val="FF0000"/>
                <w:sz w:val="20"/>
                <w:szCs w:val="20"/>
              </w:rPr>
              <w:t>Y</w:t>
            </w:r>
          </w:p>
        </w:tc>
        <w:tc>
          <w:tcPr>
            <w:tcW w:w="831" w:type="pct"/>
            <w:tcBorders>
              <w:top w:val="nil"/>
              <w:left w:val="nil"/>
              <w:bottom w:val="single" w:sz="4" w:space="0" w:color="auto"/>
              <w:right w:val="single" w:sz="4" w:space="0" w:color="auto"/>
            </w:tcBorders>
            <w:shd w:val="clear" w:color="000000" w:fill="DBE5F1"/>
            <w:noWrap/>
            <w:vAlign w:val="bottom"/>
            <w:hideMark/>
          </w:tcPr>
          <w:p w14:paraId="29B2B5B5" w14:textId="77777777" w:rsidR="00B22AF6" w:rsidRPr="00B22AF6" w:rsidRDefault="003723DB" w:rsidP="00B22AF6">
            <w:pPr>
              <w:spacing w:after="0" w:line="240" w:lineRule="auto"/>
              <w:jc w:val="left"/>
              <w:rPr>
                <w:rFonts w:ascii="Calibri" w:eastAsia="Times New Roman" w:hAnsi="Calibri" w:cs="Calibri"/>
                <w:color w:val="FF0000"/>
                <w:sz w:val="20"/>
                <w:szCs w:val="20"/>
              </w:rPr>
            </w:pPr>
            <w:r w:rsidRPr="003723DB">
              <w:rPr>
                <w:rFonts w:ascii="Calibri" w:eastAsia="Times New Roman" w:hAnsi="Calibri" w:cs="Calibri"/>
                <w:color w:val="FF0000"/>
                <w:sz w:val="20"/>
                <w:szCs w:val="20"/>
              </w:rPr>
              <w:t>NA</w:t>
            </w:r>
          </w:p>
        </w:tc>
      </w:tr>
      <w:tr w:rsidR="00CF1B4D" w:rsidRPr="00B22AF6" w14:paraId="0756EE92" w14:textId="77777777" w:rsidTr="00941A26">
        <w:trPr>
          <w:trHeight w:val="315"/>
        </w:trPr>
        <w:tc>
          <w:tcPr>
            <w:tcW w:w="275" w:type="pct"/>
            <w:tcBorders>
              <w:top w:val="nil"/>
              <w:left w:val="single" w:sz="4" w:space="0" w:color="auto"/>
              <w:bottom w:val="single" w:sz="4" w:space="0" w:color="auto"/>
              <w:right w:val="nil"/>
            </w:tcBorders>
            <w:shd w:val="clear" w:color="000000" w:fill="DBE5F1"/>
            <w:vAlign w:val="center"/>
            <w:hideMark/>
          </w:tcPr>
          <w:p w14:paraId="1D6E0377" w14:textId="77777777" w:rsidR="00B22AF6" w:rsidRPr="00B22AF6" w:rsidRDefault="003723DB" w:rsidP="00B22AF6">
            <w:pPr>
              <w:spacing w:after="0" w:line="240" w:lineRule="auto"/>
              <w:jc w:val="center"/>
              <w:rPr>
                <w:rFonts w:ascii="Calibri" w:eastAsia="Times New Roman" w:hAnsi="Calibri" w:cs="Calibri"/>
                <w:color w:val="000000"/>
                <w:sz w:val="20"/>
                <w:szCs w:val="20"/>
              </w:rPr>
            </w:pPr>
            <w:r w:rsidRPr="003723DB">
              <w:rPr>
                <w:rFonts w:ascii="Calibri" w:eastAsia="Times New Roman" w:hAnsi="Calibri" w:cs="Calibri"/>
                <w:color w:val="000000"/>
                <w:sz w:val="20"/>
                <w:szCs w:val="20"/>
              </w:rPr>
              <w:t>2</w:t>
            </w:r>
          </w:p>
        </w:tc>
        <w:tc>
          <w:tcPr>
            <w:tcW w:w="352" w:type="pct"/>
            <w:tcBorders>
              <w:top w:val="nil"/>
              <w:left w:val="single" w:sz="8" w:space="0" w:color="auto"/>
              <w:bottom w:val="single" w:sz="4" w:space="0" w:color="auto"/>
              <w:right w:val="single" w:sz="4" w:space="0" w:color="auto"/>
            </w:tcBorders>
            <w:shd w:val="clear" w:color="000000" w:fill="DBE5F1"/>
            <w:vAlign w:val="bottom"/>
            <w:hideMark/>
          </w:tcPr>
          <w:p w14:paraId="2087AEFE"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Smart</w:t>
            </w:r>
          </w:p>
        </w:tc>
        <w:tc>
          <w:tcPr>
            <w:tcW w:w="608" w:type="pct"/>
            <w:tcBorders>
              <w:top w:val="nil"/>
              <w:left w:val="nil"/>
              <w:bottom w:val="single" w:sz="4" w:space="0" w:color="auto"/>
              <w:right w:val="single" w:sz="4" w:space="0" w:color="auto"/>
            </w:tcBorders>
            <w:shd w:val="clear" w:color="000000" w:fill="DBE5F1"/>
            <w:vAlign w:val="bottom"/>
            <w:hideMark/>
          </w:tcPr>
          <w:p w14:paraId="10511A0C"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sm_msc01</w:t>
            </w:r>
          </w:p>
        </w:tc>
        <w:tc>
          <w:tcPr>
            <w:tcW w:w="613" w:type="pct"/>
            <w:tcBorders>
              <w:top w:val="nil"/>
              <w:left w:val="nil"/>
              <w:bottom w:val="single" w:sz="4" w:space="0" w:color="auto"/>
              <w:right w:val="single" w:sz="4" w:space="0" w:color="auto"/>
            </w:tcBorders>
            <w:shd w:val="clear" w:color="000000" w:fill="DBE5F1"/>
            <w:noWrap/>
            <w:vAlign w:val="bottom"/>
            <w:hideMark/>
          </w:tcPr>
          <w:p w14:paraId="1260F4AF"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(servedIMEI)</w:t>
            </w:r>
          </w:p>
        </w:tc>
        <w:tc>
          <w:tcPr>
            <w:tcW w:w="744" w:type="pct"/>
            <w:tcBorders>
              <w:top w:val="nil"/>
              <w:left w:val="nil"/>
              <w:bottom w:val="single" w:sz="4" w:space="0" w:color="auto"/>
              <w:right w:val="single" w:sz="4" w:space="0" w:color="auto"/>
            </w:tcBorders>
            <w:shd w:val="clear" w:color="000000" w:fill="DBE5F1"/>
            <w:noWrap/>
            <w:vAlign w:val="bottom"/>
            <w:hideMark/>
          </w:tcPr>
          <w:p w14:paraId="2C97AB80"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(servedIMSI)</w:t>
            </w:r>
          </w:p>
        </w:tc>
        <w:tc>
          <w:tcPr>
            <w:tcW w:w="876" w:type="pct"/>
            <w:tcBorders>
              <w:top w:val="nil"/>
              <w:left w:val="nil"/>
              <w:bottom w:val="single" w:sz="4" w:space="0" w:color="auto"/>
              <w:right w:val="single" w:sz="4" w:space="0" w:color="auto"/>
            </w:tcBorders>
            <w:shd w:val="clear" w:color="000000" w:fill="DBE5F1"/>
            <w:noWrap/>
            <w:vAlign w:val="bottom"/>
            <w:hideMark/>
          </w:tcPr>
          <w:p w14:paraId="519B23BE"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(servedMSISDN)</w:t>
            </w:r>
          </w:p>
        </w:tc>
        <w:tc>
          <w:tcPr>
            <w:tcW w:w="701" w:type="pct"/>
            <w:tcBorders>
              <w:top w:val="nil"/>
              <w:left w:val="nil"/>
              <w:bottom w:val="single" w:sz="4" w:space="0" w:color="auto"/>
              <w:right w:val="single" w:sz="4" w:space="0" w:color="auto"/>
            </w:tcBorders>
            <w:shd w:val="clear" w:color="000000" w:fill="DBE5F1"/>
            <w:noWrap/>
            <w:vAlign w:val="bottom"/>
            <w:hideMark/>
          </w:tcPr>
          <w:p w14:paraId="47B70C7C"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Y(recordType)</w:t>
            </w:r>
          </w:p>
        </w:tc>
        <w:tc>
          <w:tcPr>
            <w:tcW w:w="831" w:type="pct"/>
            <w:tcBorders>
              <w:top w:val="nil"/>
              <w:left w:val="nil"/>
              <w:bottom w:val="single" w:sz="4" w:space="0" w:color="auto"/>
              <w:right w:val="single" w:sz="4" w:space="0" w:color="auto"/>
            </w:tcBorders>
            <w:shd w:val="clear" w:color="000000" w:fill="DBE5F1"/>
            <w:noWrap/>
            <w:vAlign w:val="bottom"/>
            <w:hideMark/>
          </w:tcPr>
          <w:p w14:paraId="5466D06E"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(systemType)</w:t>
            </w:r>
          </w:p>
        </w:tc>
      </w:tr>
      <w:tr w:rsidR="00CF1B4D" w:rsidRPr="00B22AF6" w14:paraId="2153C558" w14:textId="77777777" w:rsidTr="00941A26">
        <w:trPr>
          <w:trHeight w:val="315"/>
        </w:trPr>
        <w:tc>
          <w:tcPr>
            <w:tcW w:w="275" w:type="pct"/>
            <w:tcBorders>
              <w:top w:val="nil"/>
              <w:left w:val="single" w:sz="4" w:space="0" w:color="auto"/>
              <w:bottom w:val="single" w:sz="4" w:space="0" w:color="auto"/>
              <w:right w:val="nil"/>
            </w:tcBorders>
            <w:shd w:val="clear" w:color="000000" w:fill="DBE5F1"/>
            <w:vAlign w:val="center"/>
            <w:hideMark/>
          </w:tcPr>
          <w:p w14:paraId="2D0B0C04" w14:textId="77777777" w:rsidR="00B22AF6" w:rsidRPr="00B22AF6" w:rsidRDefault="003723DB" w:rsidP="00B22AF6">
            <w:pPr>
              <w:spacing w:after="0" w:line="240" w:lineRule="auto"/>
              <w:jc w:val="center"/>
              <w:rPr>
                <w:rFonts w:ascii="Calibri" w:eastAsia="Times New Roman" w:hAnsi="Calibri" w:cs="Calibri"/>
                <w:color w:val="000000"/>
                <w:sz w:val="20"/>
                <w:szCs w:val="20"/>
              </w:rPr>
            </w:pPr>
            <w:r w:rsidRPr="003723DB">
              <w:rPr>
                <w:rFonts w:ascii="Calibri" w:eastAsia="Times New Roman" w:hAnsi="Calibri" w:cs="Calibri"/>
                <w:color w:val="000000"/>
                <w:sz w:val="20"/>
                <w:szCs w:val="20"/>
              </w:rPr>
              <w:t>3</w:t>
            </w:r>
          </w:p>
        </w:tc>
        <w:tc>
          <w:tcPr>
            <w:tcW w:w="352" w:type="pct"/>
            <w:tcBorders>
              <w:top w:val="nil"/>
              <w:left w:val="single" w:sz="8" w:space="0" w:color="auto"/>
              <w:bottom w:val="single" w:sz="4" w:space="0" w:color="auto"/>
              <w:right w:val="single" w:sz="4" w:space="0" w:color="auto"/>
            </w:tcBorders>
            <w:shd w:val="clear" w:color="000000" w:fill="DBE5F1"/>
            <w:vAlign w:val="bottom"/>
            <w:hideMark/>
          </w:tcPr>
          <w:p w14:paraId="1BD8B90A"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Smart</w:t>
            </w:r>
          </w:p>
        </w:tc>
        <w:tc>
          <w:tcPr>
            <w:tcW w:w="608" w:type="pct"/>
            <w:tcBorders>
              <w:top w:val="nil"/>
              <w:left w:val="nil"/>
              <w:bottom w:val="single" w:sz="4" w:space="0" w:color="auto"/>
              <w:right w:val="single" w:sz="4" w:space="0" w:color="auto"/>
            </w:tcBorders>
            <w:shd w:val="clear" w:color="000000" w:fill="DBE5F1"/>
            <w:vAlign w:val="bottom"/>
            <w:hideMark/>
          </w:tcPr>
          <w:p w14:paraId="643F8853"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sm_msc02</w:t>
            </w:r>
          </w:p>
        </w:tc>
        <w:tc>
          <w:tcPr>
            <w:tcW w:w="613" w:type="pct"/>
            <w:tcBorders>
              <w:top w:val="nil"/>
              <w:left w:val="nil"/>
              <w:bottom w:val="single" w:sz="4" w:space="0" w:color="auto"/>
              <w:right w:val="single" w:sz="4" w:space="0" w:color="auto"/>
            </w:tcBorders>
            <w:shd w:val="clear" w:color="000000" w:fill="DBE5F1"/>
            <w:noWrap/>
            <w:vAlign w:val="bottom"/>
            <w:hideMark/>
          </w:tcPr>
          <w:p w14:paraId="745DD43B"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(servedIMEI)</w:t>
            </w:r>
          </w:p>
        </w:tc>
        <w:tc>
          <w:tcPr>
            <w:tcW w:w="744" w:type="pct"/>
            <w:tcBorders>
              <w:top w:val="nil"/>
              <w:left w:val="nil"/>
              <w:bottom w:val="single" w:sz="4" w:space="0" w:color="auto"/>
              <w:right w:val="single" w:sz="4" w:space="0" w:color="auto"/>
            </w:tcBorders>
            <w:shd w:val="clear" w:color="000000" w:fill="DBE5F1"/>
            <w:noWrap/>
            <w:vAlign w:val="bottom"/>
            <w:hideMark/>
          </w:tcPr>
          <w:p w14:paraId="4EA3D3D8"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(servedIMSI)</w:t>
            </w:r>
          </w:p>
        </w:tc>
        <w:tc>
          <w:tcPr>
            <w:tcW w:w="876" w:type="pct"/>
            <w:tcBorders>
              <w:top w:val="nil"/>
              <w:left w:val="nil"/>
              <w:bottom w:val="single" w:sz="4" w:space="0" w:color="auto"/>
              <w:right w:val="single" w:sz="4" w:space="0" w:color="auto"/>
            </w:tcBorders>
            <w:shd w:val="clear" w:color="000000" w:fill="DBE5F1"/>
            <w:noWrap/>
            <w:vAlign w:val="bottom"/>
            <w:hideMark/>
          </w:tcPr>
          <w:p w14:paraId="7E02DB68"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(servedMSISDN)</w:t>
            </w:r>
          </w:p>
        </w:tc>
        <w:tc>
          <w:tcPr>
            <w:tcW w:w="701" w:type="pct"/>
            <w:tcBorders>
              <w:top w:val="nil"/>
              <w:left w:val="nil"/>
              <w:bottom w:val="single" w:sz="4" w:space="0" w:color="auto"/>
              <w:right w:val="single" w:sz="4" w:space="0" w:color="auto"/>
            </w:tcBorders>
            <w:shd w:val="clear" w:color="000000" w:fill="DBE5F1"/>
            <w:noWrap/>
            <w:vAlign w:val="bottom"/>
            <w:hideMark/>
          </w:tcPr>
          <w:p w14:paraId="4EA83218"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Y(recordType)</w:t>
            </w:r>
          </w:p>
        </w:tc>
        <w:tc>
          <w:tcPr>
            <w:tcW w:w="831" w:type="pct"/>
            <w:tcBorders>
              <w:top w:val="nil"/>
              <w:left w:val="nil"/>
              <w:bottom w:val="single" w:sz="4" w:space="0" w:color="auto"/>
              <w:right w:val="single" w:sz="4" w:space="0" w:color="auto"/>
            </w:tcBorders>
            <w:shd w:val="clear" w:color="000000" w:fill="DBE5F1"/>
            <w:noWrap/>
            <w:vAlign w:val="bottom"/>
            <w:hideMark/>
          </w:tcPr>
          <w:p w14:paraId="2596B2BD"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(systemType)</w:t>
            </w:r>
          </w:p>
        </w:tc>
      </w:tr>
      <w:tr w:rsidR="00CF1B4D" w:rsidRPr="00B22AF6" w14:paraId="3F4C284F" w14:textId="77777777" w:rsidTr="00941A26">
        <w:trPr>
          <w:trHeight w:val="315"/>
        </w:trPr>
        <w:tc>
          <w:tcPr>
            <w:tcW w:w="275" w:type="pct"/>
            <w:tcBorders>
              <w:top w:val="nil"/>
              <w:left w:val="single" w:sz="4" w:space="0" w:color="auto"/>
              <w:bottom w:val="single" w:sz="4" w:space="0" w:color="auto"/>
              <w:right w:val="nil"/>
            </w:tcBorders>
            <w:shd w:val="clear" w:color="000000" w:fill="DBE5F1"/>
            <w:vAlign w:val="center"/>
            <w:hideMark/>
          </w:tcPr>
          <w:p w14:paraId="25C67BCA" w14:textId="77777777" w:rsidR="00B22AF6" w:rsidRPr="00B22AF6" w:rsidRDefault="003723DB" w:rsidP="00B22AF6">
            <w:pPr>
              <w:spacing w:after="0" w:line="240" w:lineRule="auto"/>
              <w:jc w:val="center"/>
              <w:rPr>
                <w:rFonts w:ascii="Calibri" w:eastAsia="Times New Roman" w:hAnsi="Calibri" w:cs="Calibri"/>
                <w:color w:val="000000"/>
                <w:sz w:val="20"/>
                <w:szCs w:val="20"/>
              </w:rPr>
            </w:pPr>
            <w:r w:rsidRPr="003723DB">
              <w:rPr>
                <w:rFonts w:ascii="Calibri" w:eastAsia="Times New Roman" w:hAnsi="Calibri" w:cs="Calibri"/>
                <w:color w:val="000000"/>
                <w:sz w:val="20"/>
                <w:szCs w:val="20"/>
              </w:rPr>
              <w:t>4</w:t>
            </w:r>
          </w:p>
        </w:tc>
        <w:tc>
          <w:tcPr>
            <w:tcW w:w="352" w:type="pct"/>
            <w:tcBorders>
              <w:top w:val="nil"/>
              <w:left w:val="single" w:sz="8" w:space="0" w:color="auto"/>
              <w:bottom w:val="single" w:sz="4" w:space="0" w:color="auto"/>
              <w:right w:val="single" w:sz="4" w:space="0" w:color="auto"/>
            </w:tcBorders>
            <w:shd w:val="clear" w:color="000000" w:fill="DBE5F1"/>
            <w:vAlign w:val="center"/>
            <w:hideMark/>
          </w:tcPr>
          <w:p w14:paraId="4A87BE69"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Smart</w:t>
            </w:r>
          </w:p>
        </w:tc>
        <w:tc>
          <w:tcPr>
            <w:tcW w:w="608" w:type="pct"/>
            <w:tcBorders>
              <w:top w:val="nil"/>
              <w:left w:val="nil"/>
              <w:bottom w:val="single" w:sz="4" w:space="0" w:color="auto"/>
              <w:right w:val="single" w:sz="4" w:space="0" w:color="auto"/>
            </w:tcBorders>
            <w:shd w:val="clear" w:color="000000" w:fill="DBE5F1"/>
            <w:vAlign w:val="center"/>
            <w:hideMark/>
          </w:tcPr>
          <w:p w14:paraId="54A0ADAA"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sm_sgsn</w:t>
            </w:r>
          </w:p>
        </w:tc>
        <w:tc>
          <w:tcPr>
            <w:tcW w:w="613" w:type="pct"/>
            <w:tcBorders>
              <w:top w:val="nil"/>
              <w:left w:val="nil"/>
              <w:bottom w:val="single" w:sz="4" w:space="0" w:color="auto"/>
              <w:right w:val="single" w:sz="4" w:space="0" w:color="auto"/>
            </w:tcBorders>
            <w:shd w:val="clear" w:color="000000" w:fill="DBE5F1"/>
            <w:noWrap/>
            <w:vAlign w:val="bottom"/>
            <w:hideMark/>
          </w:tcPr>
          <w:p w14:paraId="333345B3"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(servedIMEI)</w:t>
            </w:r>
          </w:p>
        </w:tc>
        <w:tc>
          <w:tcPr>
            <w:tcW w:w="744" w:type="pct"/>
            <w:tcBorders>
              <w:top w:val="nil"/>
              <w:left w:val="nil"/>
              <w:bottom w:val="single" w:sz="4" w:space="0" w:color="auto"/>
              <w:right w:val="single" w:sz="4" w:space="0" w:color="auto"/>
            </w:tcBorders>
            <w:shd w:val="clear" w:color="000000" w:fill="DBE5F1"/>
            <w:noWrap/>
            <w:vAlign w:val="bottom"/>
            <w:hideMark/>
          </w:tcPr>
          <w:p w14:paraId="5105AFEE"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(servedIMSI)</w:t>
            </w:r>
          </w:p>
        </w:tc>
        <w:tc>
          <w:tcPr>
            <w:tcW w:w="876" w:type="pct"/>
            <w:tcBorders>
              <w:top w:val="nil"/>
              <w:left w:val="nil"/>
              <w:bottom w:val="single" w:sz="4" w:space="0" w:color="auto"/>
              <w:right w:val="single" w:sz="4" w:space="0" w:color="auto"/>
            </w:tcBorders>
            <w:shd w:val="clear" w:color="000000" w:fill="DBE5F1"/>
            <w:noWrap/>
            <w:vAlign w:val="bottom"/>
            <w:hideMark/>
          </w:tcPr>
          <w:p w14:paraId="623B1760"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(servedMSISDN)</w:t>
            </w:r>
          </w:p>
        </w:tc>
        <w:tc>
          <w:tcPr>
            <w:tcW w:w="701" w:type="pct"/>
            <w:tcBorders>
              <w:top w:val="nil"/>
              <w:left w:val="nil"/>
              <w:bottom w:val="single" w:sz="4" w:space="0" w:color="auto"/>
              <w:right w:val="single" w:sz="4" w:space="0" w:color="auto"/>
            </w:tcBorders>
            <w:shd w:val="clear" w:color="000000" w:fill="DBE5F1"/>
            <w:noWrap/>
            <w:vAlign w:val="bottom"/>
            <w:hideMark/>
          </w:tcPr>
          <w:p w14:paraId="0FFC9685"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Y(recordType)</w:t>
            </w:r>
          </w:p>
        </w:tc>
        <w:tc>
          <w:tcPr>
            <w:tcW w:w="831" w:type="pct"/>
            <w:tcBorders>
              <w:top w:val="nil"/>
              <w:left w:val="nil"/>
              <w:bottom w:val="single" w:sz="4" w:space="0" w:color="auto"/>
              <w:right w:val="single" w:sz="4" w:space="0" w:color="auto"/>
            </w:tcBorders>
            <w:shd w:val="clear" w:color="000000" w:fill="DBE5F1"/>
            <w:noWrap/>
            <w:vAlign w:val="bottom"/>
            <w:hideMark/>
          </w:tcPr>
          <w:p w14:paraId="68271B38" w14:textId="77777777" w:rsidR="00B22AF6" w:rsidRPr="00B22AF6" w:rsidRDefault="003723DB" w:rsidP="00F45B3B">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w:t>
            </w:r>
            <w:ins w:id="160" w:author="Sarju Garg" w:date="2020-04-29T08:44:00Z">
              <w:r w:rsidR="00F45B3B">
                <w:rPr>
                  <w:rFonts w:ascii="Calibri" w:eastAsia="Times New Roman" w:hAnsi="Calibri" w:cs="Calibri"/>
                  <w:sz w:val="20"/>
                  <w:szCs w:val="20"/>
                </w:rPr>
                <w:t>ratType</w:t>
              </w:r>
            </w:ins>
            <w:r w:rsidRPr="003723DB">
              <w:rPr>
                <w:rFonts w:ascii="Calibri" w:eastAsia="Times New Roman" w:hAnsi="Calibri" w:cs="Calibri"/>
                <w:sz w:val="20"/>
                <w:szCs w:val="20"/>
              </w:rPr>
              <w:t>)</w:t>
            </w:r>
          </w:p>
        </w:tc>
      </w:tr>
      <w:tr w:rsidR="00CF1B4D" w:rsidRPr="00B22AF6" w14:paraId="5E2E9077" w14:textId="77777777" w:rsidTr="00941A26">
        <w:trPr>
          <w:trHeight w:val="315"/>
        </w:trPr>
        <w:tc>
          <w:tcPr>
            <w:tcW w:w="275" w:type="pct"/>
            <w:tcBorders>
              <w:top w:val="nil"/>
              <w:left w:val="single" w:sz="4" w:space="0" w:color="auto"/>
              <w:bottom w:val="single" w:sz="4" w:space="0" w:color="auto"/>
              <w:right w:val="nil"/>
            </w:tcBorders>
            <w:shd w:val="clear" w:color="000000" w:fill="DBE5F1"/>
            <w:vAlign w:val="center"/>
            <w:hideMark/>
          </w:tcPr>
          <w:p w14:paraId="67B326EE" w14:textId="77777777" w:rsidR="00B22AF6" w:rsidRPr="00B22AF6" w:rsidRDefault="003723DB" w:rsidP="00B22AF6">
            <w:pPr>
              <w:spacing w:after="0" w:line="240" w:lineRule="auto"/>
              <w:jc w:val="center"/>
              <w:rPr>
                <w:rFonts w:ascii="Calibri" w:eastAsia="Times New Roman" w:hAnsi="Calibri" w:cs="Calibri"/>
                <w:color w:val="000000"/>
                <w:sz w:val="20"/>
                <w:szCs w:val="20"/>
              </w:rPr>
            </w:pPr>
            <w:r w:rsidRPr="003723DB">
              <w:rPr>
                <w:rFonts w:ascii="Calibri" w:eastAsia="Times New Roman" w:hAnsi="Calibri" w:cs="Calibri"/>
                <w:color w:val="000000"/>
                <w:sz w:val="20"/>
                <w:szCs w:val="20"/>
              </w:rPr>
              <w:t>5</w:t>
            </w:r>
          </w:p>
        </w:tc>
        <w:tc>
          <w:tcPr>
            <w:tcW w:w="352" w:type="pct"/>
            <w:tcBorders>
              <w:top w:val="nil"/>
              <w:left w:val="single" w:sz="8" w:space="0" w:color="auto"/>
              <w:bottom w:val="single" w:sz="4" w:space="0" w:color="auto"/>
              <w:right w:val="single" w:sz="4" w:space="0" w:color="auto"/>
            </w:tcBorders>
            <w:shd w:val="clear" w:color="000000" w:fill="DBE5F1"/>
            <w:vAlign w:val="center"/>
            <w:hideMark/>
          </w:tcPr>
          <w:p w14:paraId="5EE95632"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Smart</w:t>
            </w:r>
          </w:p>
        </w:tc>
        <w:tc>
          <w:tcPr>
            <w:tcW w:w="608" w:type="pct"/>
            <w:tcBorders>
              <w:top w:val="nil"/>
              <w:left w:val="nil"/>
              <w:bottom w:val="single" w:sz="4" w:space="0" w:color="auto"/>
              <w:right w:val="single" w:sz="4" w:space="0" w:color="auto"/>
            </w:tcBorders>
            <w:shd w:val="clear" w:color="000000" w:fill="DBE5F1"/>
            <w:vAlign w:val="center"/>
            <w:hideMark/>
          </w:tcPr>
          <w:p w14:paraId="389C9EEC"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sm_SGW</w:t>
            </w:r>
          </w:p>
        </w:tc>
        <w:tc>
          <w:tcPr>
            <w:tcW w:w="613" w:type="pct"/>
            <w:tcBorders>
              <w:top w:val="nil"/>
              <w:left w:val="nil"/>
              <w:bottom w:val="single" w:sz="4" w:space="0" w:color="auto"/>
              <w:right w:val="single" w:sz="4" w:space="0" w:color="auto"/>
            </w:tcBorders>
            <w:shd w:val="clear" w:color="000000" w:fill="DBE5F1"/>
            <w:noWrap/>
            <w:vAlign w:val="bottom"/>
            <w:hideMark/>
          </w:tcPr>
          <w:p w14:paraId="6B8986A5" w14:textId="63874DEF"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(servedIMEI</w:t>
            </w:r>
            <w:ins w:id="161" w:author="Sarju Garg" w:date="2020-09-30T20:56:00Z">
              <w:r w:rsidR="00783A81">
                <w:rPr>
                  <w:rFonts w:ascii="Calibri" w:eastAsia="Times New Roman" w:hAnsi="Calibri" w:cs="Calibri"/>
                  <w:sz w:val="20"/>
                  <w:szCs w:val="20"/>
                </w:rPr>
                <w:t>SV</w:t>
              </w:r>
            </w:ins>
            <w:r w:rsidRPr="003723DB">
              <w:rPr>
                <w:rFonts w:ascii="Calibri" w:eastAsia="Times New Roman" w:hAnsi="Calibri" w:cs="Calibri"/>
                <w:sz w:val="20"/>
                <w:szCs w:val="20"/>
              </w:rPr>
              <w:t>)</w:t>
            </w:r>
          </w:p>
        </w:tc>
        <w:tc>
          <w:tcPr>
            <w:tcW w:w="744" w:type="pct"/>
            <w:tcBorders>
              <w:top w:val="nil"/>
              <w:left w:val="nil"/>
              <w:bottom w:val="single" w:sz="4" w:space="0" w:color="auto"/>
              <w:right w:val="single" w:sz="4" w:space="0" w:color="auto"/>
            </w:tcBorders>
            <w:shd w:val="clear" w:color="000000" w:fill="DBE5F1"/>
            <w:noWrap/>
            <w:vAlign w:val="bottom"/>
            <w:hideMark/>
          </w:tcPr>
          <w:p w14:paraId="15FF49A7"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(servedIMSI)</w:t>
            </w:r>
          </w:p>
        </w:tc>
        <w:tc>
          <w:tcPr>
            <w:tcW w:w="876" w:type="pct"/>
            <w:tcBorders>
              <w:top w:val="nil"/>
              <w:left w:val="nil"/>
              <w:bottom w:val="single" w:sz="4" w:space="0" w:color="auto"/>
              <w:right w:val="single" w:sz="4" w:space="0" w:color="auto"/>
            </w:tcBorders>
            <w:shd w:val="clear" w:color="000000" w:fill="DBE5F1"/>
            <w:noWrap/>
            <w:vAlign w:val="bottom"/>
            <w:hideMark/>
          </w:tcPr>
          <w:p w14:paraId="7DB939BF"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(servedMSISDN)</w:t>
            </w:r>
          </w:p>
        </w:tc>
        <w:tc>
          <w:tcPr>
            <w:tcW w:w="701" w:type="pct"/>
            <w:tcBorders>
              <w:top w:val="nil"/>
              <w:left w:val="nil"/>
              <w:bottom w:val="single" w:sz="4" w:space="0" w:color="auto"/>
              <w:right w:val="single" w:sz="4" w:space="0" w:color="auto"/>
            </w:tcBorders>
            <w:shd w:val="clear" w:color="000000" w:fill="DBE5F1"/>
            <w:noWrap/>
            <w:vAlign w:val="bottom"/>
            <w:hideMark/>
          </w:tcPr>
          <w:p w14:paraId="45E9496D"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Y(recordType)</w:t>
            </w:r>
          </w:p>
        </w:tc>
        <w:tc>
          <w:tcPr>
            <w:tcW w:w="831" w:type="pct"/>
            <w:tcBorders>
              <w:top w:val="nil"/>
              <w:left w:val="nil"/>
              <w:bottom w:val="single" w:sz="4" w:space="0" w:color="auto"/>
              <w:right w:val="single" w:sz="4" w:space="0" w:color="auto"/>
            </w:tcBorders>
            <w:shd w:val="clear" w:color="000000" w:fill="DBE5F1"/>
            <w:noWrap/>
            <w:vAlign w:val="bottom"/>
            <w:hideMark/>
          </w:tcPr>
          <w:p w14:paraId="21B2A9F3" w14:textId="77777777" w:rsidR="00B22AF6" w:rsidRPr="00B22AF6" w:rsidRDefault="003723DB" w:rsidP="007A00DC">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Y (</w:t>
            </w:r>
            <w:ins w:id="162" w:author="Sarju Garg" w:date="2020-04-29T08:34:00Z">
              <w:r w:rsidR="007A00DC">
                <w:rPr>
                  <w:rFonts w:ascii="Calibri" w:eastAsia="Times New Roman" w:hAnsi="Calibri" w:cs="Calibri"/>
                  <w:sz w:val="20"/>
                  <w:szCs w:val="20"/>
                </w:rPr>
                <w:t>Rat</w:t>
              </w:r>
            </w:ins>
            <w:r w:rsidRPr="003723DB">
              <w:rPr>
                <w:rFonts w:ascii="Calibri" w:eastAsia="Times New Roman" w:hAnsi="Calibri" w:cs="Calibri"/>
                <w:sz w:val="20"/>
                <w:szCs w:val="20"/>
              </w:rPr>
              <w:t>Type)</w:t>
            </w:r>
          </w:p>
        </w:tc>
      </w:tr>
      <w:tr w:rsidR="00CF1B4D" w:rsidRPr="00B22AF6" w14:paraId="12A0EFEB" w14:textId="77777777" w:rsidTr="00941A26">
        <w:trPr>
          <w:trHeight w:val="315"/>
        </w:trPr>
        <w:tc>
          <w:tcPr>
            <w:tcW w:w="275" w:type="pct"/>
            <w:tcBorders>
              <w:top w:val="nil"/>
              <w:left w:val="single" w:sz="4" w:space="0" w:color="auto"/>
              <w:bottom w:val="single" w:sz="4" w:space="0" w:color="auto"/>
              <w:right w:val="nil"/>
            </w:tcBorders>
            <w:shd w:val="clear" w:color="000000" w:fill="E5E0EC"/>
            <w:vAlign w:val="center"/>
            <w:hideMark/>
          </w:tcPr>
          <w:p w14:paraId="3B69001E" w14:textId="77777777" w:rsidR="00B22AF6" w:rsidRPr="00B22AF6" w:rsidRDefault="00BF3E87" w:rsidP="00B22AF6">
            <w:pPr>
              <w:spacing w:after="0" w:line="240" w:lineRule="auto"/>
              <w:jc w:val="center"/>
              <w:rPr>
                <w:rFonts w:ascii="Calibri" w:eastAsia="Times New Roman" w:hAnsi="Calibri" w:cs="Calibri"/>
                <w:sz w:val="20"/>
                <w:szCs w:val="20"/>
              </w:rPr>
            </w:pPr>
            <w:ins w:id="163" w:author="Sarju Garg" w:date="2020-09-30T12:51:00Z">
              <w:r>
                <w:rPr>
                  <w:rFonts w:ascii="Calibri" w:eastAsia="Times New Roman" w:hAnsi="Calibri" w:cs="Calibri"/>
                  <w:sz w:val="20"/>
                  <w:szCs w:val="20"/>
                </w:rPr>
                <w:t>6</w:t>
              </w:r>
            </w:ins>
          </w:p>
        </w:tc>
        <w:tc>
          <w:tcPr>
            <w:tcW w:w="352" w:type="pct"/>
            <w:tcBorders>
              <w:top w:val="nil"/>
              <w:left w:val="single" w:sz="8" w:space="0" w:color="auto"/>
              <w:bottom w:val="single" w:sz="4" w:space="0" w:color="auto"/>
              <w:right w:val="single" w:sz="4" w:space="0" w:color="auto"/>
            </w:tcBorders>
            <w:shd w:val="clear" w:color="000000" w:fill="E5E0EC"/>
            <w:vAlign w:val="center"/>
            <w:hideMark/>
          </w:tcPr>
          <w:p w14:paraId="46366566"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Metfone</w:t>
            </w:r>
          </w:p>
        </w:tc>
        <w:tc>
          <w:tcPr>
            <w:tcW w:w="608" w:type="pct"/>
            <w:tcBorders>
              <w:top w:val="nil"/>
              <w:left w:val="nil"/>
              <w:bottom w:val="single" w:sz="4" w:space="0" w:color="auto"/>
              <w:right w:val="single" w:sz="4" w:space="0" w:color="auto"/>
            </w:tcBorders>
            <w:shd w:val="clear" w:color="000000" w:fill="E5E0EC"/>
            <w:vAlign w:val="bottom"/>
            <w:hideMark/>
          </w:tcPr>
          <w:p w14:paraId="2FDCE67A"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mf_msc10</w:t>
            </w:r>
          </w:p>
        </w:tc>
        <w:tc>
          <w:tcPr>
            <w:tcW w:w="613" w:type="pct"/>
            <w:tcBorders>
              <w:top w:val="nil"/>
              <w:left w:val="nil"/>
              <w:bottom w:val="single" w:sz="4" w:space="0" w:color="auto"/>
              <w:right w:val="single" w:sz="4" w:space="0" w:color="auto"/>
            </w:tcBorders>
            <w:shd w:val="clear" w:color="000000" w:fill="E5E0EC"/>
            <w:noWrap/>
            <w:vAlign w:val="bottom"/>
            <w:hideMark/>
          </w:tcPr>
          <w:p w14:paraId="4882A9CA"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E5E0EC"/>
            <w:noWrap/>
            <w:vAlign w:val="bottom"/>
            <w:hideMark/>
          </w:tcPr>
          <w:p w14:paraId="57B8918F"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E5E0EC"/>
            <w:noWrap/>
            <w:vAlign w:val="bottom"/>
            <w:hideMark/>
          </w:tcPr>
          <w:p w14:paraId="5EB4F95B"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E5E0EC"/>
            <w:noWrap/>
            <w:vAlign w:val="bottom"/>
            <w:hideMark/>
          </w:tcPr>
          <w:p w14:paraId="5FCF132A"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E5E0EC"/>
            <w:noWrap/>
            <w:vAlign w:val="bottom"/>
            <w:hideMark/>
          </w:tcPr>
          <w:p w14:paraId="261F1CCF"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32113BC7" w14:textId="77777777" w:rsidTr="00941A26">
        <w:trPr>
          <w:trHeight w:val="315"/>
        </w:trPr>
        <w:tc>
          <w:tcPr>
            <w:tcW w:w="275" w:type="pct"/>
            <w:tcBorders>
              <w:top w:val="nil"/>
              <w:left w:val="single" w:sz="4" w:space="0" w:color="auto"/>
              <w:bottom w:val="single" w:sz="4" w:space="0" w:color="auto"/>
              <w:right w:val="nil"/>
            </w:tcBorders>
            <w:shd w:val="clear" w:color="000000" w:fill="E5E0EC"/>
            <w:vAlign w:val="center"/>
            <w:hideMark/>
          </w:tcPr>
          <w:p w14:paraId="4320BF1F" w14:textId="77777777" w:rsidR="00B22AF6" w:rsidRPr="00B22AF6" w:rsidRDefault="00BF3E87" w:rsidP="00B22AF6">
            <w:pPr>
              <w:spacing w:after="0" w:line="240" w:lineRule="auto"/>
              <w:jc w:val="center"/>
              <w:rPr>
                <w:rFonts w:ascii="Calibri" w:eastAsia="Times New Roman" w:hAnsi="Calibri" w:cs="Calibri"/>
                <w:sz w:val="20"/>
                <w:szCs w:val="20"/>
              </w:rPr>
            </w:pPr>
            <w:ins w:id="164" w:author="Sarju Garg" w:date="2020-09-30T12:51:00Z">
              <w:r>
                <w:rPr>
                  <w:rFonts w:ascii="Calibri" w:eastAsia="Times New Roman" w:hAnsi="Calibri" w:cs="Calibri"/>
                  <w:sz w:val="20"/>
                  <w:szCs w:val="20"/>
                </w:rPr>
                <w:t>7</w:t>
              </w:r>
            </w:ins>
          </w:p>
        </w:tc>
        <w:tc>
          <w:tcPr>
            <w:tcW w:w="352" w:type="pct"/>
            <w:tcBorders>
              <w:top w:val="nil"/>
              <w:left w:val="single" w:sz="8" w:space="0" w:color="auto"/>
              <w:bottom w:val="single" w:sz="4" w:space="0" w:color="auto"/>
              <w:right w:val="single" w:sz="4" w:space="0" w:color="auto"/>
            </w:tcBorders>
            <w:shd w:val="clear" w:color="000000" w:fill="E5E0EC"/>
            <w:vAlign w:val="center"/>
            <w:hideMark/>
          </w:tcPr>
          <w:p w14:paraId="5A50DD4E"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Metfone</w:t>
            </w:r>
          </w:p>
        </w:tc>
        <w:tc>
          <w:tcPr>
            <w:tcW w:w="608" w:type="pct"/>
            <w:tcBorders>
              <w:top w:val="nil"/>
              <w:left w:val="nil"/>
              <w:bottom w:val="single" w:sz="4" w:space="0" w:color="auto"/>
              <w:right w:val="single" w:sz="4" w:space="0" w:color="auto"/>
            </w:tcBorders>
            <w:shd w:val="clear" w:color="000000" w:fill="E5E0EC"/>
            <w:vAlign w:val="bottom"/>
            <w:hideMark/>
          </w:tcPr>
          <w:p w14:paraId="6B46D964"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mf_msc11</w:t>
            </w:r>
          </w:p>
        </w:tc>
        <w:tc>
          <w:tcPr>
            <w:tcW w:w="613" w:type="pct"/>
            <w:tcBorders>
              <w:top w:val="nil"/>
              <w:left w:val="nil"/>
              <w:bottom w:val="single" w:sz="4" w:space="0" w:color="auto"/>
              <w:right w:val="single" w:sz="4" w:space="0" w:color="auto"/>
            </w:tcBorders>
            <w:shd w:val="clear" w:color="000000" w:fill="E5E0EC"/>
            <w:noWrap/>
            <w:vAlign w:val="bottom"/>
            <w:hideMark/>
          </w:tcPr>
          <w:p w14:paraId="180ECC4A"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E5E0EC"/>
            <w:noWrap/>
            <w:vAlign w:val="bottom"/>
            <w:hideMark/>
          </w:tcPr>
          <w:p w14:paraId="0ABFE936"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E5E0EC"/>
            <w:noWrap/>
            <w:vAlign w:val="bottom"/>
            <w:hideMark/>
          </w:tcPr>
          <w:p w14:paraId="7F62642D"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E5E0EC"/>
            <w:noWrap/>
            <w:vAlign w:val="bottom"/>
            <w:hideMark/>
          </w:tcPr>
          <w:p w14:paraId="7CAA0EF3"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E5E0EC"/>
            <w:noWrap/>
            <w:vAlign w:val="bottom"/>
            <w:hideMark/>
          </w:tcPr>
          <w:p w14:paraId="230C832E"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77D50EFB" w14:textId="77777777" w:rsidTr="00941A26">
        <w:trPr>
          <w:trHeight w:val="315"/>
        </w:trPr>
        <w:tc>
          <w:tcPr>
            <w:tcW w:w="275" w:type="pct"/>
            <w:tcBorders>
              <w:top w:val="nil"/>
              <w:left w:val="single" w:sz="4" w:space="0" w:color="auto"/>
              <w:bottom w:val="single" w:sz="4" w:space="0" w:color="auto"/>
              <w:right w:val="nil"/>
            </w:tcBorders>
            <w:shd w:val="clear" w:color="000000" w:fill="E5E0EC"/>
            <w:vAlign w:val="center"/>
            <w:hideMark/>
          </w:tcPr>
          <w:p w14:paraId="5A2F0062" w14:textId="77777777" w:rsidR="00B22AF6" w:rsidRPr="00B22AF6" w:rsidRDefault="00BF3E87" w:rsidP="00B22AF6">
            <w:pPr>
              <w:spacing w:after="0" w:line="240" w:lineRule="auto"/>
              <w:jc w:val="center"/>
              <w:rPr>
                <w:rFonts w:ascii="Calibri" w:eastAsia="Times New Roman" w:hAnsi="Calibri" w:cs="Calibri"/>
                <w:sz w:val="20"/>
                <w:szCs w:val="20"/>
              </w:rPr>
            </w:pPr>
            <w:ins w:id="165" w:author="Sarju Garg" w:date="2020-09-30T12:51:00Z">
              <w:r>
                <w:rPr>
                  <w:rFonts w:ascii="Calibri" w:eastAsia="Times New Roman" w:hAnsi="Calibri" w:cs="Calibri"/>
                  <w:sz w:val="20"/>
                  <w:szCs w:val="20"/>
                </w:rPr>
                <w:t>8</w:t>
              </w:r>
            </w:ins>
          </w:p>
        </w:tc>
        <w:tc>
          <w:tcPr>
            <w:tcW w:w="352" w:type="pct"/>
            <w:tcBorders>
              <w:top w:val="nil"/>
              <w:left w:val="single" w:sz="8" w:space="0" w:color="auto"/>
              <w:bottom w:val="single" w:sz="4" w:space="0" w:color="auto"/>
              <w:right w:val="single" w:sz="4" w:space="0" w:color="auto"/>
            </w:tcBorders>
            <w:shd w:val="clear" w:color="000000" w:fill="E5E0EC"/>
            <w:vAlign w:val="center"/>
            <w:hideMark/>
          </w:tcPr>
          <w:p w14:paraId="582E8731"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Metfone</w:t>
            </w:r>
          </w:p>
        </w:tc>
        <w:tc>
          <w:tcPr>
            <w:tcW w:w="608" w:type="pct"/>
            <w:tcBorders>
              <w:top w:val="nil"/>
              <w:left w:val="nil"/>
              <w:bottom w:val="single" w:sz="4" w:space="0" w:color="auto"/>
              <w:right w:val="single" w:sz="4" w:space="0" w:color="auto"/>
            </w:tcBorders>
            <w:shd w:val="clear" w:color="000000" w:fill="E5E0EC"/>
            <w:vAlign w:val="bottom"/>
            <w:hideMark/>
          </w:tcPr>
          <w:p w14:paraId="0C05499B"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mf_msc14</w:t>
            </w:r>
          </w:p>
        </w:tc>
        <w:tc>
          <w:tcPr>
            <w:tcW w:w="613" w:type="pct"/>
            <w:tcBorders>
              <w:top w:val="nil"/>
              <w:left w:val="nil"/>
              <w:bottom w:val="single" w:sz="4" w:space="0" w:color="auto"/>
              <w:right w:val="single" w:sz="4" w:space="0" w:color="auto"/>
            </w:tcBorders>
            <w:shd w:val="clear" w:color="000000" w:fill="E5E0EC"/>
            <w:noWrap/>
            <w:vAlign w:val="bottom"/>
            <w:hideMark/>
          </w:tcPr>
          <w:p w14:paraId="41E57AE0"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E5E0EC"/>
            <w:noWrap/>
            <w:vAlign w:val="bottom"/>
            <w:hideMark/>
          </w:tcPr>
          <w:p w14:paraId="1BA7CCBA"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E5E0EC"/>
            <w:noWrap/>
            <w:vAlign w:val="bottom"/>
            <w:hideMark/>
          </w:tcPr>
          <w:p w14:paraId="0F65BDE3"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E5E0EC"/>
            <w:noWrap/>
            <w:vAlign w:val="bottom"/>
            <w:hideMark/>
          </w:tcPr>
          <w:p w14:paraId="4D32576D"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E5E0EC"/>
            <w:noWrap/>
            <w:vAlign w:val="bottom"/>
            <w:hideMark/>
          </w:tcPr>
          <w:p w14:paraId="1F50BFA6"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6F896662" w14:textId="77777777" w:rsidTr="00941A26">
        <w:trPr>
          <w:trHeight w:val="315"/>
        </w:trPr>
        <w:tc>
          <w:tcPr>
            <w:tcW w:w="275" w:type="pct"/>
            <w:tcBorders>
              <w:top w:val="nil"/>
              <w:left w:val="single" w:sz="4" w:space="0" w:color="auto"/>
              <w:bottom w:val="single" w:sz="4" w:space="0" w:color="auto"/>
              <w:right w:val="nil"/>
            </w:tcBorders>
            <w:shd w:val="clear" w:color="000000" w:fill="E5E0EC"/>
            <w:vAlign w:val="center"/>
            <w:hideMark/>
          </w:tcPr>
          <w:p w14:paraId="43AC9E8E" w14:textId="77777777" w:rsidR="00B22AF6" w:rsidRPr="00B22AF6" w:rsidRDefault="00BF3E87" w:rsidP="00B22AF6">
            <w:pPr>
              <w:spacing w:after="0" w:line="240" w:lineRule="auto"/>
              <w:jc w:val="center"/>
              <w:rPr>
                <w:rFonts w:ascii="Calibri" w:eastAsia="Times New Roman" w:hAnsi="Calibri" w:cs="Calibri"/>
                <w:sz w:val="20"/>
                <w:szCs w:val="20"/>
              </w:rPr>
            </w:pPr>
            <w:ins w:id="166" w:author="Sarju Garg" w:date="2020-09-30T12:51:00Z">
              <w:r>
                <w:rPr>
                  <w:rFonts w:ascii="Calibri" w:eastAsia="Times New Roman" w:hAnsi="Calibri" w:cs="Calibri"/>
                  <w:sz w:val="20"/>
                  <w:szCs w:val="20"/>
                </w:rPr>
                <w:t>9</w:t>
              </w:r>
            </w:ins>
          </w:p>
        </w:tc>
        <w:tc>
          <w:tcPr>
            <w:tcW w:w="352" w:type="pct"/>
            <w:tcBorders>
              <w:top w:val="nil"/>
              <w:left w:val="single" w:sz="8" w:space="0" w:color="auto"/>
              <w:bottom w:val="single" w:sz="4" w:space="0" w:color="auto"/>
              <w:right w:val="single" w:sz="4" w:space="0" w:color="auto"/>
            </w:tcBorders>
            <w:shd w:val="clear" w:color="000000" w:fill="E5E0EC"/>
            <w:vAlign w:val="center"/>
            <w:hideMark/>
          </w:tcPr>
          <w:p w14:paraId="504B92AA"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Metfone</w:t>
            </w:r>
          </w:p>
        </w:tc>
        <w:tc>
          <w:tcPr>
            <w:tcW w:w="608" w:type="pct"/>
            <w:tcBorders>
              <w:top w:val="nil"/>
              <w:left w:val="nil"/>
              <w:bottom w:val="single" w:sz="4" w:space="0" w:color="auto"/>
              <w:right w:val="single" w:sz="4" w:space="0" w:color="auto"/>
            </w:tcBorders>
            <w:shd w:val="clear" w:color="000000" w:fill="E5E0EC"/>
            <w:vAlign w:val="bottom"/>
            <w:hideMark/>
          </w:tcPr>
          <w:p w14:paraId="7E465EDE"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mf_msc15</w:t>
            </w:r>
          </w:p>
        </w:tc>
        <w:tc>
          <w:tcPr>
            <w:tcW w:w="613" w:type="pct"/>
            <w:tcBorders>
              <w:top w:val="nil"/>
              <w:left w:val="nil"/>
              <w:bottom w:val="single" w:sz="4" w:space="0" w:color="auto"/>
              <w:right w:val="single" w:sz="4" w:space="0" w:color="auto"/>
            </w:tcBorders>
            <w:shd w:val="clear" w:color="000000" w:fill="E5E0EC"/>
            <w:noWrap/>
            <w:vAlign w:val="bottom"/>
            <w:hideMark/>
          </w:tcPr>
          <w:p w14:paraId="6CB2660E"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E5E0EC"/>
            <w:noWrap/>
            <w:vAlign w:val="bottom"/>
            <w:hideMark/>
          </w:tcPr>
          <w:p w14:paraId="13020739"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E5E0EC"/>
            <w:noWrap/>
            <w:vAlign w:val="bottom"/>
            <w:hideMark/>
          </w:tcPr>
          <w:p w14:paraId="4FDBCAFB"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E5E0EC"/>
            <w:noWrap/>
            <w:vAlign w:val="bottom"/>
            <w:hideMark/>
          </w:tcPr>
          <w:p w14:paraId="3E06DEA5"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E5E0EC"/>
            <w:noWrap/>
            <w:vAlign w:val="bottom"/>
            <w:hideMark/>
          </w:tcPr>
          <w:p w14:paraId="28982327"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552882EF" w14:textId="77777777" w:rsidTr="00941A26">
        <w:trPr>
          <w:trHeight w:val="315"/>
        </w:trPr>
        <w:tc>
          <w:tcPr>
            <w:tcW w:w="275" w:type="pct"/>
            <w:tcBorders>
              <w:top w:val="nil"/>
              <w:left w:val="single" w:sz="4" w:space="0" w:color="auto"/>
              <w:bottom w:val="single" w:sz="4" w:space="0" w:color="auto"/>
              <w:right w:val="nil"/>
            </w:tcBorders>
            <w:shd w:val="clear" w:color="000000" w:fill="E5E0EC"/>
            <w:vAlign w:val="center"/>
            <w:hideMark/>
          </w:tcPr>
          <w:p w14:paraId="0529A7EE" w14:textId="77777777" w:rsidR="00B22AF6" w:rsidRPr="00B22AF6" w:rsidRDefault="003723DB" w:rsidP="00B22AF6">
            <w:pPr>
              <w:spacing w:after="0" w:line="240" w:lineRule="auto"/>
              <w:jc w:val="center"/>
              <w:rPr>
                <w:rFonts w:ascii="Calibri" w:eastAsia="Times New Roman" w:hAnsi="Calibri" w:cs="Calibri"/>
                <w:sz w:val="20"/>
                <w:szCs w:val="20"/>
              </w:rPr>
            </w:pPr>
            <w:r w:rsidRPr="003723DB">
              <w:rPr>
                <w:rFonts w:ascii="Calibri" w:eastAsia="Times New Roman" w:hAnsi="Calibri" w:cs="Calibri"/>
                <w:sz w:val="20"/>
                <w:szCs w:val="20"/>
              </w:rPr>
              <w:t>1</w:t>
            </w:r>
            <w:ins w:id="167" w:author="Sarju Garg" w:date="2020-09-30T12:51:00Z">
              <w:r w:rsidR="00BF3E87">
                <w:rPr>
                  <w:rFonts w:ascii="Calibri" w:eastAsia="Times New Roman" w:hAnsi="Calibri" w:cs="Calibri"/>
                  <w:sz w:val="20"/>
                  <w:szCs w:val="20"/>
                </w:rPr>
                <w:t>0</w:t>
              </w:r>
            </w:ins>
          </w:p>
        </w:tc>
        <w:tc>
          <w:tcPr>
            <w:tcW w:w="352" w:type="pct"/>
            <w:tcBorders>
              <w:top w:val="nil"/>
              <w:left w:val="single" w:sz="8" w:space="0" w:color="auto"/>
              <w:bottom w:val="single" w:sz="4" w:space="0" w:color="auto"/>
              <w:right w:val="single" w:sz="4" w:space="0" w:color="auto"/>
            </w:tcBorders>
            <w:shd w:val="clear" w:color="000000" w:fill="E5E0EC"/>
            <w:vAlign w:val="center"/>
            <w:hideMark/>
          </w:tcPr>
          <w:p w14:paraId="2A1BFF59"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Metfone</w:t>
            </w:r>
          </w:p>
        </w:tc>
        <w:tc>
          <w:tcPr>
            <w:tcW w:w="608" w:type="pct"/>
            <w:tcBorders>
              <w:top w:val="nil"/>
              <w:left w:val="nil"/>
              <w:bottom w:val="single" w:sz="4" w:space="0" w:color="auto"/>
              <w:right w:val="single" w:sz="4" w:space="0" w:color="auto"/>
            </w:tcBorders>
            <w:shd w:val="clear" w:color="000000" w:fill="E5E0EC"/>
            <w:vAlign w:val="bottom"/>
            <w:hideMark/>
          </w:tcPr>
          <w:p w14:paraId="0F1FC16B"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mf_msc16</w:t>
            </w:r>
          </w:p>
        </w:tc>
        <w:tc>
          <w:tcPr>
            <w:tcW w:w="613" w:type="pct"/>
            <w:tcBorders>
              <w:top w:val="nil"/>
              <w:left w:val="nil"/>
              <w:bottom w:val="single" w:sz="4" w:space="0" w:color="auto"/>
              <w:right w:val="single" w:sz="4" w:space="0" w:color="auto"/>
            </w:tcBorders>
            <w:shd w:val="clear" w:color="000000" w:fill="E5E0EC"/>
            <w:noWrap/>
            <w:vAlign w:val="bottom"/>
            <w:hideMark/>
          </w:tcPr>
          <w:p w14:paraId="504BCF4E"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E5E0EC"/>
            <w:noWrap/>
            <w:vAlign w:val="bottom"/>
            <w:hideMark/>
          </w:tcPr>
          <w:p w14:paraId="075CCE56"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E5E0EC"/>
            <w:noWrap/>
            <w:vAlign w:val="bottom"/>
            <w:hideMark/>
          </w:tcPr>
          <w:p w14:paraId="0E647B68"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E5E0EC"/>
            <w:noWrap/>
            <w:vAlign w:val="bottom"/>
            <w:hideMark/>
          </w:tcPr>
          <w:p w14:paraId="3FDF072B"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E5E0EC"/>
            <w:noWrap/>
            <w:vAlign w:val="bottom"/>
            <w:hideMark/>
          </w:tcPr>
          <w:p w14:paraId="6A22D3E9"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0A06F7FB" w14:textId="77777777" w:rsidTr="00941A26">
        <w:trPr>
          <w:trHeight w:val="315"/>
        </w:trPr>
        <w:tc>
          <w:tcPr>
            <w:tcW w:w="275" w:type="pct"/>
            <w:tcBorders>
              <w:top w:val="nil"/>
              <w:left w:val="single" w:sz="4" w:space="0" w:color="auto"/>
              <w:bottom w:val="single" w:sz="4" w:space="0" w:color="auto"/>
              <w:right w:val="nil"/>
            </w:tcBorders>
            <w:shd w:val="clear" w:color="000000" w:fill="E5E0EC"/>
            <w:vAlign w:val="center"/>
            <w:hideMark/>
          </w:tcPr>
          <w:p w14:paraId="0E33FD3E" w14:textId="77777777" w:rsidR="00BF3E87" w:rsidRDefault="003723DB" w:rsidP="00B22AF6">
            <w:pPr>
              <w:spacing w:after="0" w:line="240" w:lineRule="auto"/>
              <w:jc w:val="center"/>
              <w:rPr>
                <w:ins w:id="168" w:author="Sarju Garg" w:date="2020-09-30T12:51:00Z"/>
                <w:rFonts w:ascii="Calibri" w:eastAsia="Times New Roman" w:hAnsi="Calibri" w:cs="Calibri"/>
                <w:sz w:val="20"/>
                <w:szCs w:val="20"/>
              </w:rPr>
            </w:pPr>
            <w:r w:rsidRPr="003723DB">
              <w:rPr>
                <w:rFonts w:ascii="Calibri" w:eastAsia="Times New Roman" w:hAnsi="Calibri" w:cs="Calibri"/>
                <w:sz w:val="20"/>
                <w:szCs w:val="20"/>
              </w:rPr>
              <w:t>1</w:t>
            </w:r>
            <w:ins w:id="169" w:author="Sarju Garg" w:date="2020-09-30T12:51:00Z">
              <w:r w:rsidR="00BF3E87">
                <w:rPr>
                  <w:rFonts w:ascii="Calibri" w:eastAsia="Times New Roman" w:hAnsi="Calibri" w:cs="Calibri"/>
                  <w:sz w:val="20"/>
                  <w:szCs w:val="20"/>
                </w:rPr>
                <w:t>1</w:t>
              </w:r>
            </w:ins>
          </w:p>
          <w:p w14:paraId="7B86F502" w14:textId="77777777" w:rsidR="00B22AF6" w:rsidRPr="00B22AF6" w:rsidRDefault="00B22AF6" w:rsidP="00B22AF6">
            <w:pPr>
              <w:spacing w:after="0" w:line="240" w:lineRule="auto"/>
              <w:jc w:val="center"/>
              <w:rPr>
                <w:rFonts w:ascii="Calibri" w:eastAsia="Times New Roman" w:hAnsi="Calibri" w:cs="Calibri"/>
                <w:sz w:val="20"/>
                <w:szCs w:val="20"/>
              </w:rPr>
            </w:pPr>
          </w:p>
        </w:tc>
        <w:tc>
          <w:tcPr>
            <w:tcW w:w="352" w:type="pct"/>
            <w:tcBorders>
              <w:top w:val="nil"/>
              <w:left w:val="single" w:sz="8" w:space="0" w:color="auto"/>
              <w:bottom w:val="single" w:sz="4" w:space="0" w:color="auto"/>
              <w:right w:val="single" w:sz="4" w:space="0" w:color="auto"/>
            </w:tcBorders>
            <w:shd w:val="clear" w:color="000000" w:fill="E5E0EC"/>
            <w:vAlign w:val="center"/>
            <w:hideMark/>
          </w:tcPr>
          <w:p w14:paraId="0372447E"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Metfone</w:t>
            </w:r>
          </w:p>
        </w:tc>
        <w:tc>
          <w:tcPr>
            <w:tcW w:w="608" w:type="pct"/>
            <w:tcBorders>
              <w:top w:val="nil"/>
              <w:left w:val="nil"/>
              <w:bottom w:val="single" w:sz="4" w:space="0" w:color="auto"/>
              <w:right w:val="single" w:sz="4" w:space="0" w:color="auto"/>
            </w:tcBorders>
            <w:shd w:val="clear" w:color="000000" w:fill="E5E0EC"/>
            <w:vAlign w:val="bottom"/>
            <w:hideMark/>
          </w:tcPr>
          <w:p w14:paraId="51BA4581"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mf_msc09</w:t>
            </w:r>
          </w:p>
        </w:tc>
        <w:tc>
          <w:tcPr>
            <w:tcW w:w="613" w:type="pct"/>
            <w:tcBorders>
              <w:top w:val="nil"/>
              <w:left w:val="nil"/>
              <w:bottom w:val="single" w:sz="4" w:space="0" w:color="auto"/>
              <w:right w:val="single" w:sz="4" w:space="0" w:color="auto"/>
            </w:tcBorders>
            <w:shd w:val="clear" w:color="000000" w:fill="E5E0EC"/>
            <w:noWrap/>
            <w:vAlign w:val="bottom"/>
            <w:hideMark/>
          </w:tcPr>
          <w:p w14:paraId="72093463"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E5E0EC"/>
            <w:noWrap/>
            <w:vAlign w:val="bottom"/>
            <w:hideMark/>
          </w:tcPr>
          <w:p w14:paraId="662BA197"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E5E0EC"/>
            <w:noWrap/>
            <w:vAlign w:val="bottom"/>
            <w:hideMark/>
          </w:tcPr>
          <w:p w14:paraId="32E2FFCA"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E5E0EC"/>
            <w:noWrap/>
            <w:vAlign w:val="bottom"/>
            <w:hideMark/>
          </w:tcPr>
          <w:p w14:paraId="497BAB5E"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E5E0EC"/>
            <w:noWrap/>
            <w:vAlign w:val="bottom"/>
            <w:hideMark/>
          </w:tcPr>
          <w:p w14:paraId="286A1DD3"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326B5101" w14:textId="77777777" w:rsidTr="00941A26">
        <w:trPr>
          <w:trHeight w:val="315"/>
        </w:trPr>
        <w:tc>
          <w:tcPr>
            <w:tcW w:w="275" w:type="pct"/>
            <w:tcBorders>
              <w:top w:val="nil"/>
              <w:left w:val="single" w:sz="4" w:space="0" w:color="auto"/>
              <w:bottom w:val="single" w:sz="4" w:space="0" w:color="auto"/>
              <w:right w:val="nil"/>
            </w:tcBorders>
            <w:shd w:val="clear" w:color="000000" w:fill="E5E0EC"/>
            <w:vAlign w:val="center"/>
            <w:hideMark/>
          </w:tcPr>
          <w:p w14:paraId="486400DF" w14:textId="77777777" w:rsidR="00B22AF6" w:rsidRPr="00B22AF6" w:rsidRDefault="003723DB" w:rsidP="00B22AF6">
            <w:pPr>
              <w:spacing w:after="0" w:line="240" w:lineRule="auto"/>
              <w:jc w:val="center"/>
              <w:rPr>
                <w:rFonts w:ascii="Calibri" w:eastAsia="Times New Roman" w:hAnsi="Calibri" w:cs="Calibri"/>
                <w:sz w:val="20"/>
                <w:szCs w:val="20"/>
              </w:rPr>
            </w:pPr>
            <w:r w:rsidRPr="003723DB">
              <w:rPr>
                <w:rFonts w:ascii="Calibri" w:eastAsia="Times New Roman" w:hAnsi="Calibri" w:cs="Calibri"/>
                <w:sz w:val="20"/>
                <w:szCs w:val="20"/>
              </w:rPr>
              <w:t>1</w:t>
            </w:r>
            <w:ins w:id="170" w:author="Sarju Garg" w:date="2020-09-30T12:51:00Z">
              <w:r w:rsidR="00BF3E87">
                <w:rPr>
                  <w:rFonts w:ascii="Calibri" w:eastAsia="Times New Roman" w:hAnsi="Calibri" w:cs="Calibri"/>
                  <w:sz w:val="20"/>
                  <w:szCs w:val="20"/>
                </w:rPr>
                <w:t>2</w:t>
              </w:r>
            </w:ins>
          </w:p>
        </w:tc>
        <w:tc>
          <w:tcPr>
            <w:tcW w:w="352" w:type="pct"/>
            <w:tcBorders>
              <w:top w:val="nil"/>
              <w:left w:val="single" w:sz="8" w:space="0" w:color="auto"/>
              <w:bottom w:val="single" w:sz="4" w:space="0" w:color="auto"/>
              <w:right w:val="single" w:sz="4" w:space="0" w:color="auto"/>
            </w:tcBorders>
            <w:shd w:val="clear" w:color="000000" w:fill="E5E0EC"/>
            <w:vAlign w:val="center"/>
            <w:hideMark/>
          </w:tcPr>
          <w:p w14:paraId="3F8236B1" w14:textId="77777777" w:rsidR="00B22AF6" w:rsidRPr="00B22AF6" w:rsidRDefault="003723DB" w:rsidP="00B22AF6">
            <w:pPr>
              <w:spacing w:after="0" w:line="240" w:lineRule="auto"/>
              <w:jc w:val="left"/>
              <w:rPr>
                <w:rFonts w:ascii="Calibri" w:eastAsia="Times New Roman" w:hAnsi="Calibri" w:cs="Calibri"/>
                <w:sz w:val="20"/>
                <w:szCs w:val="20"/>
              </w:rPr>
            </w:pPr>
            <w:r w:rsidRPr="003723DB">
              <w:rPr>
                <w:rFonts w:ascii="Calibri" w:eastAsia="Times New Roman" w:hAnsi="Calibri" w:cs="Calibri"/>
                <w:sz w:val="20"/>
                <w:szCs w:val="20"/>
              </w:rPr>
              <w:t>Metfone</w:t>
            </w:r>
          </w:p>
        </w:tc>
        <w:tc>
          <w:tcPr>
            <w:tcW w:w="608" w:type="pct"/>
            <w:tcBorders>
              <w:top w:val="nil"/>
              <w:left w:val="nil"/>
              <w:bottom w:val="single" w:sz="4" w:space="0" w:color="auto"/>
              <w:right w:val="single" w:sz="4" w:space="0" w:color="auto"/>
            </w:tcBorders>
            <w:shd w:val="clear" w:color="000000" w:fill="E5E0EC"/>
            <w:vAlign w:val="bottom"/>
            <w:hideMark/>
          </w:tcPr>
          <w:p w14:paraId="0178E950"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mf_sgsn1</w:t>
            </w:r>
          </w:p>
        </w:tc>
        <w:tc>
          <w:tcPr>
            <w:tcW w:w="613" w:type="pct"/>
            <w:tcBorders>
              <w:top w:val="nil"/>
              <w:left w:val="nil"/>
              <w:bottom w:val="single" w:sz="4" w:space="0" w:color="auto"/>
              <w:right w:val="single" w:sz="4" w:space="0" w:color="auto"/>
            </w:tcBorders>
            <w:shd w:val="clear" w:color="000000" w:fill="E5E0EC"/>
            <w:noWrap/>
            <w:vAlign w:val="bottom"/>
            <w:hideMark/>
          </w:tcPr>
          <w:p w14:paraId="169B60B5"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E5E0EC"/>
            <w:noWrap/>
            <w:vAlign w:val="bottom"/>
            <w:hideMark/>
          </w:tcPr>
          <w:p w14:paraId="61D9AD89"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E5E0EC"/>
            <w:noWrap/>
            <w:vAlign w:val="bottom"/>
            <w:hideMark/>
          </w:tcPr>
          <w:p w14:paraId="76E3456F"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E5E0EC"/>
            <w:noWrap/>
            <w:vAlign w:val="bottom"/>
            <w:hideMark/>
          </w:tcPr>
          <w:p w14:paraId="07EBA19F"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E5E0EC"/>
            <w:noWrap/>
            <w:vAlign w:val="bottom"/>
            <w:hideMark/>
          </w:tcPr>
          <w:p w14:paraId="75A4129F" w14:textId="77777777" w:rsidR="00B22AF6" w:rsidRPr="00B22AF6" w:rsidRDefault="003723DB" w:rsidP="00F45B3B">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w:t>
            </w:r>
            <w:ins w:id="171" w:author="Sarju Garg" w:date="2020-04-29T08:48:00Z">
              <w:r w:rsidR="00F45B3B">
                <w:rPr>
                  <w:rFonts w:ascii="Calibri" w:eastAsia="Times New Roman" w:hAnsi="Calibri" w:cs="Calibri"/>
                  <w:color w:val="000000"/>
                  <w:sz w:val="20"/>
                  <w:szCs w:val="20"/>
                </w:rPr>
                <w:t>ratType</w:t>
              </w:r>
            </w:ins>
            <w:r w:rsidRPr="003723DB">
              <w:rPr>
                <w:rFonts w:ascii="Calibri" w:eastAsia="Times New Roman" w:hAnsi="Calibri" w:cs="Calibri"/>
                <w:color w:val="000000"/>
                <w:sz w:val="20"/>
                <w:szCs w:val="20"/>
              </w:rPr>
              <w:t>)</w:t>
            </w:r>
          </w:p>
        </w:tc>
      </w:tr>
      <w:tr w:rsidR="00CF1B4D" w:rsidRPr="00B22AF6" w14:paraId="06AFCBD6" w14:textId="77777777" w:rsidTr="00941A26">
        <w:trPr>
          <w:trHeight w:val="315"/>
        </w:trPr>
        <w:tc>
          <w:tcPr>
            <w:tcW w:w="275" w:type="pct"/>
            <w:tcBorders>
              <w:top w:val="nil"/>
              <w:left w:val="single" w:sz="4" w:space="0" w:color="auto"/>
              <w:bottom w:val="single" w:sz="4" w:space="0" w:color="auto"/>
              <w:right w:val="nil"/>
            </w:tcBorders>
            <w:shd w:val="clear" w:color="000000" w:fill="D99795"/>
            <w:vAlign w:val="center"/>
            <w:hideMark/>
          </w:tcPr>
          <w:p w14:paraId="5A0F54ED" w14:textId="77777777" w:rsidR="00B22AF6" w:rsidRPr="00B22AF6" w:rsidRDefault="003723DB" w:rsidP="00B22AF6">
            <w:pPr>
              <w:spacing w:after="0" w:line="240" w:lineRule="auto"/>
              <w:jc w:val="center"/>
              <w:rPr>
                <w:rFonts w:ascii="Calibri" w:eastAsia="Times New Roman" w:hAnsi="Calibri" w:cs="Calibri"/>
                <w:sz w:val="20"/>
                <w:szCs w:val="20"/>
              </w:rPr>
            </w:pPr>
            <w:r w:rsidRPr="003723DB">
              <w:rPr>
                <w:rFonts w:ascii="Calibri" w:eastAsia="Times New Roman" w:hAnsi="Calibri" w:cs="Calibri"/>
                <w:sz w:val="20"/>
                <w:szCs w:val="20"/>
              </w:rPr>
              <w:t>1</w:t>
            </w:r>
            <w:ins w:id="172" w:author="Sarju Garg" w:date="2020-09-30T12:51:00Z">
              <w:r w:rsidR="00BF3E87">
                <w:rPr>
                  <w:rFonts w:ascii="Calibri" w:eastAsia="Times New Roman" w:hAnsi="Calibri" w:cs="Calibri"/>
                  <w:sz w:val="20"/>
                  <w:szCs w:val="20"/>
                </w:rPr>
                <w:t>3</w:t>
              </w:r>
            </w:ins>
          </w:p>
        </w:tc>
        <w:tc>
          <w:tcPr>
            <w:tcW w:w="352" w:type="pct"/>
            <w:tcBorders>
              <w:top w:val="nil"/>
              <w:left w:val="single" w:sz="8" w:space="0" w:color="auto"/>
              <w:bottom w:val="single" w:sz="4" w:space="0" w:color="auto"/>
              <w:right w:val="single" w:sz="4" w:space="0" w:color="auto"/>
            </w:tcBorders>
            <w:shd w:val="clear" w:color="000000" w:fill="D99795"/>
            <w:vAlign w:val="bottom"/>
            <w:hideMark/>
          </w:tcPr>
          <w:p w14:paraId="1939DF77"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Seatel</w:t>
            </w:r>
          </w:p>
        </w:tc>
        <w:tc>
          <w:tcPr>
            <w:tcW w:w="608" w:type="pct"/>
            <w:tcBorders>
              <w:top w:val="nil"/>
              <w:left w:val="nil"/>
              <w:bottom w:val="single" w:sz="4" w:space="0" w:color="auto"/>
              <w:right w:val="single" w:sz="4" w:space="0" w:color="auto"/>
            </w:tcBorders>
            <w:shd w:val="clear" w:color="000000" w:fill="D99795"/>
            <w:vAlign w:val="bottom"/>
            <w:hideMark/>
          </w:tcPr>
          <w:p w14:paraId="5C3EAA20"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st_p_gw</w:t>
            </w:r>
          </w:p>
        </w:tc>
        <w:tc>
          <w:tcPr>
            <w:tcW w:w="613" w:type="pct"/>
            <w:tcBorders>
              <w:top w:val="nil"/>
              <w:left w:val="nil"/>
              <w:bottom w:val="single" w:sz="4" w:space="0" w:color="auto"/>
              <w:right w:val="single" w:sz="4" w:space="0" w:color="auto"/>
            </w:tcBorders>
            <w:shd w:val="clear" w:color="000000" w:fill="D99795"/>
            <w:noWrap/>
            <w:vAlign w:val="bottom"/>
            <w:hideMark/>
          </w:tcPr>
          <w:p w14:paraId="6B117BEB"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(servedIMEISV)</w:t>
            </w:r>
          </w:p>
        </w:tc>
        <w:tc>
          <w:tcPr>
            <w:tcW w:w="744" w:type="pct"/>
            <w:tcBorders>
              <w:top w:val="nil"/>
              <w:left w:val="nil"/>
              <w:bottom w:val="single" w:sz="4" w:space="0" w:color="auto"/>
              <w:right w:val="single" w:sz="4" w:space="0" w:color="auto"/>
            </w:tcBorders>
            <w:shd w:val="clear" w:color="000000" w:fill="D99795"/>
            <w:noWrap/>
            <w:vAlign w:val="bottom"/>
            <w:hideMark/>
          </w:tcPr>
          <w:p w14:paraId="18CBCE99"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D99795"/>
            <w:noWrap/>
            <w:vAlign w:val="bottom"/>
            <w:hideMark/>
          </w:tcPr>
          <w:p w14:paraId="5DC19088"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D99795"/>
            <w:noWrap/>
            <w:vAlign w:val="bottom"/>
            <w:hideMark/>
          </w:tcPr>
          <w:p w14:paraId="65D2A026"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D99795"/>
            <w:noWrap/>
            <w:vAlign w:val="bottom"/>
            <w:hideMark/>
          </w:tcPr>
          <w:p w14:paraId="5C56BD7A" w14:textId="34719C69" w:rsidR="00B22AF6" w:rsidRPr="00B22AF6" w:rsidRDefault="00783A81" w:rsidP="00B22AF6">
            <w:pPr>
              <w:spacing w:after="0" w:line="240" w:lineRule="auto"/>
              <w:jc w:val="left"/>
              <w:rPr>
                <w:rFonts w:ascii="Calibri" w:eastAsia="Times New Roman" w:hAnsi="Calibri" w:cs="Calibri"/>
                <w:color w:val="000000"/>
                <w:sz w:val="20"/>
                <w:szCs w:val="20"/>
              </w:rPr>
            </w:pPr>
            <w:ins w:id="173" w:author="Sarju Garg" w:date="2020-09-30T20:54:00Z">
              <w:r>
                <w:rPr>
                  <w:rFonts w:ascii="Calibri" w:eastAsia="Times New Roman" w:hAnsi="Calibri" w:cs="Calibri"/>
                  <w:color w:val="000000"/>
                  <w:sz w:val="20"/>
                  <w:szCs w:val="20"/>
                </w:rPr>
                <w:t>Y (rattype</w:t>
              </w:r>
            </w:ins>
            <w:ins w:id="174" w:author="Sarju Garg" w:date="2020-09-30T20:56:00Z">
              <w:r>
                <w:rPr>
                  <w:rFonts w:ascii="Calibri" w:eastAsia="Times New Roman" w:hAnsi="Calibri" w:cs="Calibri"/>
                  <w:color w:val="000000"/>
                  <w:sz w:val="20"/>
                  <w:szCs w:val="20"/>
                </w:rPr>
                <w:t>)</w:t>
              </w:r>
            </w:ins>
          </w:p>
        </w:tc>
      </w:tr>
      <w:tr w:rsidR="00CF1B4D" w:rsidRPr="00B22AF6" w14:paraId="4FD20FF9" w14:textId="77777777" w:rsidTr="00941A26">
        <w:trPr>
          <w:trHeight w:val="315"/>
        </w:trPr>
        <w:tc>
          <w:tcPr>
            <w:tcW w:w="275" w:type="pct"/>
            <w:tcBorders>
              <w:top w:val="nil"/>
              <w:left w:val="single" w:sz="4" w:space="0" w:color="auto"/>
              <w:bottom w:val="single" w:sz="4" w:space="0" w:color="auto"/>
              <w:right w:val="nil"/>
            </w:tcBorders>
            <w:shd w:val="clear" w:color="000000" w:fill="FCD5B4"/>
            <w:vAlign w:val="center"/>
            <w:hideMark/>
          </w:tcPr>
          <w:p w14:paraId="212B9468" w14:textId="77777777" w:rsidR="00B22AF6" w:rsidRPr="00B22AF6" w:rsidRDefault="003723DB" w:rsidP="00B22AF6">
            <w:pPr>
              <w:spacing w:after="0" w:line="240" w:lineRule="auto"/>
              <w:jc w:val="center"/>
              <w:rPr>
                <w:rFonts w:ascii="Calibri" w:eastAsia="Times New Roman" w:hAnsi="Calibri" w:cs="Calibri"/>
                <w:sz w:val="20"/>
                <w:szCs w:val="20"/>
              </w:rPr>
            </w:pPr>
            <w:r w:rsidRPr="003723DB">
              <w:rPr>
                <w:rFonts w:ascii="Calibri" w:eastAsia="Times New Roman" w:hAnsi="Calibri" w:cs="Calibri"/>
                <w:sz w:val="20"/>
                <w:szCs w:val="20"/>
              </w:rPr>
              <w:t>1</w:t>
            </w:r>
            <w:ins w:id="175" w:author="Sarju Garg" w:date="2020-09-30T12:51:00Z">
              <w:r w:rsidR="00BF3E87">
                <w:rPr>
                  <w:rFonts w:ascii="Calibri" w:eastAsia="Times New Roman" w:hAnsi="Calibri" w:cs="Calibri"/>
                  <w:sz w:val="20"/>
                  <w:szCs w:val="20"/>
                </w:rPr>
                <w:t>4</w:t>
              </w:r>
            </w:ins>
          </w:p>
        </w:tc>
        <w:tc>
          <w:tcPr>
            <w:tcW w:w="352" w:type="pct"/>
            <w:tcBorders>
              <w:top w:val="nil"/>
              <w:left w:val="single" w:sz="8" w:space="0" w:color="auto"/>
              <w:bottom w:val="single" w:sz="4" w:space="0" w:color="auto"/>
              <w:right w:val="single" w:sz="4" w:space="0" w:color="auto"/>
            </w:tcBorders>
            <w:shd w:val="clear" w:color="000000" w:fill="FCD5B4"/>
            <w:vAlign w:val="bottom"/>
            <w:hideMark/>
          </w:tcPr>
          <w:p w14:paraId="1FE90E15"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Cellcard</w:t>
            </w:r>
          </w:p>
        </w:tc>
        <w:tc>
          <w:tcPr>
            <w:tcW w:w="608" w:type="pct"/>
            <w:tcBorders>
              <w:top w:val="nil"/>
              <w:left w:val="nil"/>
              <w:bottom w:val="single" w:sz="4" w:space="0" w:color="auto"/>
              <w:right w:val="single" w:sz="4" w:space="0" w:color="auto"/>
            </w:tcBorders>
            <w:shd w:val="clear" w:color="000000" w:fill="FCD5B4"/>
            <w:vAlign w:val="bottom"/>
            <w:hideMark/>
          </w:tcPr>
          <w:p w14:paraId="4ACE0D3A"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cc_ggsn</w:t>
            </w:r>
          </w:p>
        </w:tc>
        <w:tc>
          <w:tcPr>
            <w:tcW w:w="613" w:type="pct"/>
            <w:tcBorders>
              <w:top w:val="nil"/>
              <w:left w:val="nil"/>
              <w:bottom w:val="single" w:sz="4" w:space="0" w:color="auto"/>
              <w:right w:val="single" w:sz="4" w:space="0" w:color="auto"/>
            </w:tcBorders>
            <w:shd w:val="clear" w:color="000000" w:fill="FCD5B4"/>
            <w:noWrap/>
            <w:vAlign w:val="bottom"/>
            <w:hideMark/>
          </w:tcPr>
          <w:p w14:paraId="5DDE3C7D"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(servedIMEISV)</w:t>
            </w:r>
          </w:p>
        </w:tc>
        <w:tc>
          <w:tcPr>
            <w:tcW w:w="744" w:type="pct"/>
            <w:tcBorders>
              <w:top w:val="nil"/>
              <w:left w:val="nil"/>
              <w:bottom w:val="single" w:sz="4" w:space="0" w:color="auto"/>
              <w:right w:val="single" w:sz="4" w:space="0" w:color="auto"/>
            </w:tcBorders>
            <w:shd w:val="clear" w:color="000000" w:fill="FCD5B4"/>
            <w:noWrap/>
            <w:vAlign w:val="bottom"/>
            <w:hideMark/>
          </w:tcPr>
          <w:p w14:paraId="31C3801F"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FCD5B4"/>
            <w:noWrap/>
            <w:vAlign w:val="bottom"/>
            <w:hideMark/>
          </w:tcPr>
          <w:p w14:paraId="3416F0A4"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FCD5B4"/>
            <w:noWrap/>
            <w:vAlign w:val="bottom"/>
            <w:hideMark/>
          </w:tcPr>
          <w:p w14:paraId="6F1A9313"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FCD5B4"/>
            <w:noWrap/>
            <w:vAlign w:val="bottom"/>
            <w:hideMark/>
          </w:tcPr>
          <w:p w14:paraId="69893563" w14:textId="20A85989" w:rsidR="00B22AF6" w:rsidRPr="00B22AF6" w:rsidRDefault="00783A81" w:rsidP="00B22AF6">
            <w:pPr>
              <w:spacing w:after="0" w:line="240" w:lineRule="auto"/>
              <w:jc w:val="left"/>
              <w:rPr>
                <w:rFonts w:ascii="Calibri" w:eastAsia="Times New Roman" w:hAnsi="Calibri" w:cs="Calibri"/>
                <w:color w:val="000000"/>
                <w:sz w:val="20"/>
                <w:szCs w:val="20"/>
              </w:rPr>
            </w:pPr>
            <w:ins w:id="176" w:author="Sarju Garg" w:date="2020-09-30T20:54:00Z">
              <w:r>
                <w:rPr>
                  <w:rFonts w:ascii="Calibri" w:eastAsia="Times New Roman" w:hAnsi="Calibri" w:cs="Calibri"/>
                  <w:color w:val="000000"/>
                  <w:sz w:val="20"/>
                  <w:szCs w:val="20"/>
                </w:rPr>
                <w:t>Y (rattype)</w:t>
              </w:r>
            </w:ins>
          </w:p>
        </w:tc>
      </w:tr>
      <w:tr w:rsidR="00CF1B4D" w:rsidRPr="00B22AF6" w14:paraId="65217F08" w14:textId="77777777" w:rsidTr="00941A26">
        <w:trPr>
          <w:trHeight w:val="315"/>
        </w:trPr>
        <w:tc>
          <w:tcPr>
            <w:tcW w:w="275" w:type="pct"/>
            <w:tcBorders>
              <w:top w:val="nil"/>
              <w:left w:val="single" w:sz="4" w:space="0" w:color="auto"/>
              <w:bottom w:val="single" w:sz="4" w:space="0" w:color="auto"/>
              <w:right w:val="nil"/>
            </w:tcBorders>
            <w:shd w:val="clear" w:color="000000" w:fill="FCD5B4"/>
            <w:vAlign w:val="center"/>
            <w:hideMark/>
          </w:tcPr>
          <w:p w14:paraId="48BBAAB5" w14:textId="77777777" w:rsidR="00B22AF6" w:rsidRPr="00B22AF6" w:rsidRDefault="003723DB" w:rsidP="00B22AF6">
            <w:pPr>
              <w:spacing w:after="0" w:line="240" w:lineRule="auto"/>
              <w:jc w:val="center"/>
              <w:rPr>
                <w:rFonts w:ascii="Calibri" w:eastAsia="Times New Roman" w:hAnsi="Calibri" w:cs="Calibri"/>
                <w:sz w:val="20"/>
                <w:szCs w:val="20"/>
              </w:rPr>
            </w:pPr>
            <w:r w:rsidRPr="003723DB">
              <w:rPr>
                <w:rFonts w:ascii="Calibri" w:eastAsia="Times New Roman" w:hAnsi="Calibri" w:cs="Calibri"/>
                <w:sz w:val="20"/>
                <w:szCs w:val="20"/>
              </w:rPr>
              <w:t>1</w:t>
            </w:r>
            <w:ins w:id="177" w:author="Sarju Garg" w:date="2020-09-30T12:51:00Z">
              <w:r w:rsidR="00BF3E87">
                <w:rPr>
                  <w:rFonts w:ascii="Calibri" w:eastAsia="Times New Roman" w:hAnsi="Calibri" w:cs="Calibri"/>
                  <w:sz w:val="20"/>
                  <w:szCs w:val="20"/>
                </w:rPr>
                <w:t>5</w:t>
              </w:r>
            </w:ins>
          </w:p>
        </w:tc>
        <w:tc>
          <w:tcPr>
            <w:tcW w:w="352" w:type="pct"/>
            <w:tcBorders>
              <w:top w:val="nil"/>
              <w:left w:val="single" w:sz="8" w:space="0" w:color="auto"/>
              <w:bottom w:val="single" w:sz="4" w:space="0" w:color="auto"/>
              <w:right w:val="single" w:sz="4" w:space="0" w:color="auto"/>
            </w:tcBorders>
            <w:shd w:val="clear" w:color="000000" w:fill="FCD5B4"/>
            <w:vAlign w:val="bottom"/>
            <w:hideMark/>
          </w:tcPr>
          <w:p w14:paraId="6290C721"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Cellcard</w:t>
            </w:r>
          </w:p>
        </w:tc>
        <w:tc>
          <w:tcPr>
            <w:tcW w:w="608" w:type="pct"/>
            <w:tcBorders>
              <w:top w:val="nil"/>
              <w:left w:val="nil"/>
              <w:bottom w:val="single" w:sz="4" w:space="0" w:color="auto"/>
              <w:right w:val="single" w:sz="4" w:space="0" w:color="auto"/>
            </w:tcBorders>
            <w:shd w:val="clear" w:color="000000" w:fill="FCD5B4"/>
            <w:vAlign w:val="bottom"/>
            <w:hideMark/>
          </w:tcPr>
          <w:p w14:paraId="673433F9"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cc_zmsc71</w:t>
            </w:r>
          </w:p>
        </w:tc>
        <w:tc>
          <w:tcPr>
            <w:tcW w:w="613" w:type="pct"/>
            <w:tcBorders>
              <w:top w:val="nil"/>
              <w:left w:val="nil"/>
              <w:bottom w:val="single" w:sz="4" w:space="0" w:color="auto"/>
              <w:right w:val="single" w:sz="4" w:space="0" w:color="auto"/>
            </w:tcBorders>
            <w:shd w:val="clear" w:color="000000" w:fill="FCD5B4"/>
            <w:noWrap/>
            <w:vAlign w:val="bottom"/>
            <w:hideMark/>
          </w:tcPr>
          <w:p w14:paraId="58BAC261"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FCD5B4"/>
            <w:noWrap/>
            <w:vAlign w:val="bottom"/>
            <w:hideMark/>
          </w:tcPr>
          <w:p w14:paraId="0FBFE4CC"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FCD5B4"/>
            <w:noWrap/>
            <w:vAlign w:val="bottom"/>
            <w:hideMark/>
          </w:tcPr>
          <w:p w14:paraId="4FB92C9E"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FCD5B4"/>
            <w:noWrap/>
            <w:vAlign w:val="bottom"/>
            <w:hideMark/>
          </w:tcPr>
          <w:p w14:paraId="0DF18052"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FCD5B4"/>
            <w:noWrap/>
            <w:vAlign w:val="bottom"/>
            <w:hideMark/>
          </w:tcPr>
          <w:p w14:paraId="04D471E1"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40955ECB" w14:textId="77777777" w:rsidTr="00941A26">
        <w:trPr>
          <w:trHeight w:val="315"/>
        </w:trPr>
        <w:tc>
          <w:tcPr>
            <w:tcW w:w="275" w:type="pct"/>
            <w:tcBorders>
              <w:top w:val="nil"/>
              <w:left w:val="single" w:sz="4" w:space="0" w:color="auto"/>
              <w:bottom w:val="single" w:sz="4" w:space="0" w:color="auto"/>
              <w:right w:val="nil"/>
            </w:tcBorders>
            <w:shd w:val="clear" w:color="000000" w:fill="FCD5B4"/>
            <w:vAlign w:val="center"/>
            <w:hideMark/>
          </w:tcPr>
          <w:p w14:paraId="51133BE2" w14:textId="77777777" w:rsidR="00B22AF6" w:rsidRPr="00B22AF6" w:rsidRDefault="003723DB" w:rsidP="00B22AF6">
            <w:pPr>
              <w:spacing w:after="0" w:line="240" w:lineRule="auto"/>
              <w:jc w:val="center"/>
              <w:rPr>
                <w:rFonts w:ascii="Calibri" w:eastAsia="Times New Roman" w:hAnsi="Calibri" w:cs="Calibri"/>
                <w:sz w:val="20"/>
                <w:szCs w:val="20"/>
              </w:rPr>
            </w:pPr>
            <w:r w:rsidRPr="003723DB">
              <w:rPr>
                <w:rFonts w:ascii="Calibri" w:eastAsia="Times New Roman" w:hAnsi="Calibri" w:cs="Calibri"/>
                <w:sz w:val="20"/>
                <w:szCs w:val="20"/>
              </w:rPr>
              <w:t>1</w:t>
            </w:r>
            <w:ins w:id="178" w:author="Sarju Garg" w:date="2020-09-30T12:51:00Z">
              <w:r w:rsidR="00BF3E87">
                <w:rPr>
                  <w:rFonts w:ascii="Calibri" w:eastAsia="Times New Roman" w:hAnsi="Calibri" w:cs="Calibri"/>
                  <w:sz w:val="20"/>
                  <w:szCs w:val="20"/>
                </w:rPr>
                <w:t>6</w:t>
              </w:r>
            </w:ins>
          </w:p>
        </w:tc>
        <w:tc>
          <w:tcPr>
            <w:tcW w:w="352" w:type="pct"/>
            <w:tcBorders>
              <w:top w:val="nil"/>
              <w:left w:val="single" w:sz="8" w:space="0" w:color="auto"/>
              <w:bottom w:val="single" w:sz="4" w:space="0" w:color="auto"/>
              <w:right w:val="single" w:sz="4" w:space="0" w:color="auto"/>
            </w:tcBorders>
            <w:shd w:val="clear" w:color="000000" w:fill="FCD5B4"/>
            <w:vAlign w:val="bottom"/>
            <w:hideMark/>
          </w:tcPr>
          <w:p w14:paraId="69ED2F1B"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Cellcard</w:t>
            </w:r>
          </w:p>
        </w:tc>
        <w:tc>
          <w:tcPr>
            <w:tcW w:w="608" w:type="pct"/>
            <w:tcBorders>
              <w:top w:val="nil"/>
              <w:left w:val="nil"/>
              <w:bottom w:val="single" w:sz="4" w:space="0" w:color="auto"/>
              <w:right w:val="single" w:sz="4" w:space="0" w:color="auto"/>
            </w:tcBorders>
            <w:shd w:val="clear" w:color="000000" w:fill="FCD5B4"/>
            <w:vAlign w:val="bottom"/>
            <w:hideMark/>
          </w:tcPr>
          <w:p w14:paraId="4B350F20"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cc_zmsc72</w:t>
            </w:r>
          </w:p>
        </w:tc>
        <w:tc>
          <w:tcPr>
            <w:tcW w:w="613" w:type="pct"/>
            <w:tcBorders>
              <w:top w:val="nil"/>
              <w:left w:val="nil"/>
              <w:bottom w:val="single" w:sz="4" w:space="0" w:color="auto"/>
              <w:right w:val="single" w:sz="4" w:space="0" w:color="auto"/>
            </w:tcBorders>
            <w:shd w:val="clear" w:color="000000" w:fill="FCD5B4"/>
            <w:noWrap/>
            <w:vAlign w:val="bottom"/>
            <w:hideMark/>
          </w:tcPr>
          <w:p w14:paraId="4D92232E"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single" w:sz="4" w:space="0" w:color="auto"/>
              <w:right w:val="single" w:sz="4" w:space="0" w:color="auto"/>
            </w:tcBorders>
            <w:shd w:val="clear" w:color="000000" w:fill="FCD5B4"/>
            <w:noWrap/>
            <w:vAlign w:val="bottom"/>
            <w:hideMark/>
          </w:tcPr>
          <w:p w14:paraId="7A5C6C68"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single" w:sz="4" w:space="0" w:color="auto"/>
              <w:right w:val="single" w:sz="4" w:space="0" w:color="auto"/>
            </w:tcBorders>
            <w:shd w:val="clear" w:color="000000" w:fill="FCD5B4"/>
            <w:noWrap/>
            <w:vAlign w:val="bottom"/>
            <w:hideMark/>
          </w:tcPr>
          <w:p w14:paraId="46B7C3AC"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single" w:sz="4" w:space="0" w:color="auto"/>
              <w:right w:val="single" w:sz="4" w:space="0" w:color="auto"/>
            </w:tcBorders>
            <w:shd w:val="clear" w:color="000000" w:fill="FCD5B4"/>
            <w:noWrap/>
            <w:vAlign w:val="bottom"/>
            <w:hideMark/>
          </w:tcPr>
          <w:p w14:paraId="12DA7AEC"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single" w:sz="4" w:space="0" w:color="auto"/>
              <w:right w:val="single" w:sz="4" w:space="0" w:color="auto"/>
            </w:tcBorders>
            <w:shd w:val="clear" w:color="000000" w:fill="FCD5B4"/>
            <w:noWrap/>
            <w:vAlign w:val="bottom"/>
            <w:hideMark/>
          </w:tcPr>
          <w:p w14:paraId="62AA769D"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CF1B4D" w:rsidRPr="00B22AF6" w14:paraId="303978D4" w14:textId="77777777" w:rsidTr="00BF3E87">
        <w:trPr>
          <w:trHeight w:val="315"/>
        </w:trPr>
        <w:tc>
          <w:tcPr>
            <w:tcW w:w="275" w:type="pct"/>
            <w:tcBorders>
              <w:top w:val="nil"/>
              <w:left w:val="single" w:sz="4" w:space="0" w:color="auto"/>
              <w:bottom w:val="nil"/>
              <w:right w:val="nil"/>
            </w:tcBorders>
            <w:shd w:val="clear" w:color="000000" w:fill="FCD5B4"/>
            <w:vAlign w:val="center"/>
            <w:hideMark/>
          </w:tcPr>
          <w:p w14:paraId="3D6271F4" w14:textId="77777777" w:rsidR="00B22AF6" w:rsidRPr="00B22AF6" w:rsidRDefault="003723DB" w:rsidP="00B22AF6">
            <w:pPr>
              <w:spacing w:after="0" w:line="240" w:lineRule="auto"/>
              <w:jc w:val="center"/>
              <w:rPr>
                <w:rFonts w:ascii="Calibri" w:eastAsia="Times New Roman" w:hAnsi="Calibri" w:cs="Calibri"/>
                <w:sz w:val="20"/>
                <w:szCs w:val="20"/>
              </w:rPr>
            </w:pPr>
            <w:r w:rsidRPr="003723DB">
              <w:rPr>
                <w:rFonts w:ascii="Calibri" w:eastAsia="Times New Roman" w:hAnsi="Calibri" w:cs="Calibri"/>
                <w:sz w:val="20"/>
                <w:szCs w:val="20"/>
              </w:rPr>
              <w:t>1</w:t>
            </w:r>
            <w:ins w:id="179" w:author="Sarju Garg" w:date="2020-09-30T12:51:00Z">
              <w:r w:rsidR="00BF3E87">
                <w:rPr>
                  <w:rFonts w:ascii="Calibri" w:eastAsia="Times New Roman" w:hAnsi="Calibri" w:cs="Calibri"/>
                  <w:sz w:val="20"/>
                  <w:szCs w:val="20"/>
                </w:rPr>
                <w:t>7</w:t>
              </w:r>
            </w:ins>
          </w:p>
        </w:tc>
        <w:tc>
          <w:tcPr>
            <w:tcW w:w="352" w:type="pct"/>
            <w:tcBorders>
              <w:top w:val="nil"/>
              <w:left w:val="single" w:sz="8" w:space="0" w:color="auto"/>
              <w:bottom w:val="nil"/>
              <w:right w:val="single" w:sz="4" w:space="0" w:color="auto"/>
            </w:tcBorders>
            <w:shd w:val="clear" w:color="000000" w:fill="FCD5B4"/>
            <w:vAlign w:val="bottom"/>
            <w:hideMark/>
          </w:tcPr>
          <w:p w14:paraId="04BA802D"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Cellcard</w:t>
            </w:r>
          </w:p>
        </w:tc>
        <w:tc>
          <w:tcPr>
            <w:tcW w:w="608" w:type="pct"/>
            <w:tcBorders>
              <w:top w:val="nil"/>
              <w:left w:val="nil"/>
              <w:bottom w:val="nil"/>
              <w:right w:val="single" w:sz="4" w:space="0" w:color="auto"/>
            </w:tcBorders>
            <w:shd w:val="clear" w:color="000000" w:fill="FCD5B4"/>
            <w:vAlign w:val="bottom"/>
            <w:hideMark/>
          </w:tcPr>
          <w:p w14:paraId="01D3EC5C"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cc_zmsc73</w:t>
            </w:r>
          </w:p>
        </w:tc>
        <w:tc>
          <w:tcPr>
            <w:tcW w:w="613" w:type="pct"/>
            <w:tcBorders>
              <w:top w:val="nil"/>
              <w:left w:val="nil"/>
              <w:bottom w:val="nil"/>
              <w:right w:val="single" w:sz="4" w:space="0" w:color="auto"/>
            </w:tcBorders>
            <w:shd w:val="clear" w:color="000000" w:fill="FCD5B4"/>
            <w:noWrap/>
            <w:vAlign w:val="bottom"/>
            <w:hideMark/>
          </w:tcPr>
          <w:p w14:paraId="3A1F26C4"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(servedIMEI)</w:t>
            </w:r>
          </w:p>
        </w:tc>
        <w:tc>
          <w:tcPr>
            <w:tcW w:w="744" w:type="pct"/>
            <w:tcBorders>
              <w:top w:val="nil"/>
              <w:left w:val="nil"/>
              <w:bottom w:val="nil"/>
              <w:right w:val="single" w:sz="4" w:space="0" w:color="auto"/>
            </w:tcBorders>
            <w:shd w:val="clear" w:color="000000" w:fill="FCD5B4"/>
            <w:noWrap/>
            <w:vAlign w:val="bottom"/>
            <w:hideMark/>
          </w:tcPr>
          <w:p w14:paraId="581F0086"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(servedIMSI)</w:t>
            </w:r>
          </w:p>
        </w:tc>
        <w:tc>
          <w:tcPr>
            <w:tcW w:w="876" w:type="pct"/>
            <w:tcBorders>
              <w:top w:val="nil"/>
              <w:left w:val="nil"/>
              <w:bottom w:val="nil"/>
              <w:right w:val="single" w:sz="4" w:space="0" w:color="auto"/>
            </w:tcBorders>
            <w:shd w:val="clear" w:color="000000" w:fill="FCD5B4"/>
            <w:noWrap/>
            <w:vAlign w:val="bottom"/>
            <w:hideMark/>
          </w:tcPr>
          <w:p w14:paraId="386404EC"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(servedMSISDN)</w:t>
            </w:r>
          </w:p>
        </w:tc>
        <w:tc>
          <w:tcPr>
            <w:tcW w:w="701" w:type="pct"/>
            <w:tcBorders>
              <w:top w:val="nil"/>
              <w:left w:val="nil"/>
              <w:bottom w:val="nil"/>
              <w:right w:val="single" w:sz="4" w:space="0" w:color="auto"/>
            </w:tcBorders>
            <w:shd w:val="clear" w:color="000000" w:fill="FCD5B4"/>
            <w:noWrap/>
            <w:vAlign w:val="bottom"/>
            <w:hideMark/>
          </w:tcPr>
          <w:p w14:paraId="701DAF51"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Y(recordType)</w:t>
            </w:r>
          </w:p>
        </w:tc>
        <w:tc>
          <w:tcPr>
            <w:tcW w:w="831" w:type="pct"/>
            <w:tcBorders>
              <w:top w:val="nil"/>
              <w:left w:val="nil"/>
              <w:bottom w:val="nil"/>
              <w:right w:val="single" w:sz="4" w:space="0" w:color="auto"/>
            </w:tcBorders>
            <w:shd w:val="clear" w:color="000000" w:fill="FCD5B4"/>
            <w:noWrap/>
            <w:vAlign w:val="bottom"/>
            <w:hideMark/>
          </w:tcPr>
          <w:p w14:paraId="3DDBB19C" w14:textId="77777777" w:rsidR="00B22AF6" w:rsidRPr="00B22AF6" w:rsidRDefault="003723DB" w:rsidP="00B22AF6">
            <w:pPr>
              <w:spacing w:after="0" w:line="240" w:lineRule="auto"/>
              <w:jc w:val="left"/>
              <w:rPr>
                <w:rFonts w:ascii="Calibri" w:eastAsia="Times New Roman" w:hAnsi="Calibri" w:cs="Calibri"/>
                <w:color w:val="000000"/>
                <w:sz w:val="20"/>
                <w:szCs w:val="20"/>
              </w:rPr>
            </w:pPr>
            <w:r w:rsidRPr="003723DB">
              <w:rPr>
                <w:rFonts w:ascii="Calibri" w:eastAsia="Times New Roman" w:hAnsi="Calibri" w:cs="Calibri"/>
                <w:color w:val="000000"/>
                <w:sz w:val="20"/>
                <w:szCs w:val="20"/>
              </w:rPr>
              <w:t>Y (systemType)</w:t>
            </w:r>
          </w:p>
        </w:tc>
      </w:tr>
      <w:tr w:rsidR="00BF3E87" w:rsidRPr="00B22AF6" w14:paraId="0E43BA77" w14:textId="77777777" w:rsidTr="00BF3E87">
        <w:trPr>
          <w:trHeight w:val="315"/>
          <w:ins w:id="180" w:author="Sarju Garg" w:date="2020-09-30T12:50:00Z"/>
        </w:trPr>
        <w:tc>
          <w:tcPr>
            <w:tcW w:w="275" w:type="pct"/>
            <w:tcBorders>
              <w:top w:val="nil"/>
              <w:left w:val="single" w:sz="4" w:space="0" w:color="auto"/>
              <w:bottom w:val="nil"/>
              <w:right w:val="nil"/>
            </w:tcBorders>
            <w:shd w:val="clear" w:color="000000" w:fill="FCD5B4"/>
            <w:vAlign w:val="center"/>
          </w:tcPr>
          <w:p w14:paraId="27DD179D" w14:textId="77777777" w:rsidR="00BF3E87" w:rsidRPr="003723DB" w:rsidRDefault="00BF3E87" w:rsidP="00B22AF6">
            <w:pPr>
              <w:spacing w:after="0" w:line="240" w:lineRule="auto"/>
              <w:jc w:val="center"/>
              <w:rPr>
                <w:ins w:id="181" w:author="Sarju Garg" w:date="2020-09-30T12:50:00Z"/>
                <w:rFonts w:ascii="Calibri" w:eastAsia="Times New Roman" w:hAnsi="Calibri" w:cs="Calibri"/>
                <w:sz w:val="20"/>
                <w:szCs w:val="20"/>
              </w:rPr>
            </w:pPr>
            <w:ins w:id="182" w:author="Sarju Garg" w:date="2020-09-30T12:50:00Z">
              <w:r>
                <w:rPr>
                  <w:rFonts w:ascii="Calibri" w:eastAsia="Times New Roman" w:hAnsi="Calibri" w:cs="Calibri"/>
                  <w:sz w:val="20"/>
                  <w:szCs w:val="20"/>
                </w:rPr>
                <w:t>18</w:t>
              </w:r>
            </w:ins>
          </w:p>
        </w:tc>
        <w:tc>
          <w:tcPr>
            <w:tcW w:w="352" w:type="pct"/>
            <w:tcBorders>
              <w:top w:val="nil"/>
              <w:left w:val="single" w:sz="8" w:space="0" w:color="auto"/>
              <w:bottom w:val="nil"/>
              <w:right w:val="single" w:sz="4" w:space="0" w:color="auto"/>
            </w:tcBorders>
            <w:shd w:val="clear" w:color="000000" w:fill="FCD5B4"/>
            <w:vAlign w:val="bottom"/>
          </w:tcPr>
          <w:p w14:paraId="67DF9728" w14:textId="77777777" w:rsidR="00BF3E87" w:rsidRPr="003723DB" w:rsidRDefault="00BF3E87" w:rsidP="00B22AF6">
            <w:pPr>
              <w:spacing w:after="0" w:line="240" w:lineRule="auto"/>
              <w:jc w:val="left"/>
              <w:rPr>
                <w:ins w:id="183" w:author="Sarju Garg" w:date="2020-09-30T12:50:00Z"/>
                <w:rFonts w:ascii="Calibri" w:eastAsia="Times New Roman" w:hAnsi="Calibri" w:cs="Calibri"/>
                <w:color w:val="000000"/>
                <w:sz w:val="20"/>
                <w:szCs w:val="20"/>
              </w:rPr>
            </w:pPr>
            <w:ins w:id="184" w:author="Sarju Garg" w:date="2020-09-30T12:50:00Z">
              <w:r>
                <w:rPr>
                  <w:rFonts w:ascii="Calibri" w:eastAsia="Times New Roman" w:hAnsi="Calibri" w:cs="Calibri"/>
                  <w:color w:val="000000"/>
                  <w:sz w:val="20"/>
                  <w:szCs w:val="20"/>
                </w:rPr>
                <w:t>Cellcard</w:t>
              </w:r>
            </w:ins>
          </w:p>
        </w:tc>
        <w:tc>
          <w:tcPr>
            <w:tcW w:w="608" w:type="pct"/>
            <w:tcBorders>
              <w:top w:val="nil"/>
              <w:left w:val="nil"/>
              <w:bottom w:val="nil"/>
              <w:right w:val="single" w:sz="4" w:space="0" w:color="auto"/>
            </w:tcBorders>
            <w:shd w:val="clear" w:color="000000" w:fill="FCD5B4"/>
            <w:vAlign w:val="bottom"/>
          </w:tcPr>
          <w:p w14:paraId="07B6D16C" w14:textId="77777777" w:rsidR="00BF3E87" w:rsidRPr="003723DB" w:rsidRDefault="00BF3E87" w:rsidP="00B22AF6">
            <w:pPr>
              <w:spacing w:after="0" w:line="240" w:lineRule="auto"/>
              <w:jc w:val="left"/>
              <w:rPr>
                <w:ins w:id="185" w:author="Sarju Garg" w:date="2020-09-30T12:50:00Z"/>
                <w:rFonts w:ascii="Calibri" w:eastAsia="Times New Roman" w:hAnsi="Calibri" w:cs="Calibri"/>
                <w:color w:val="000000"/>
                <w:sz w:val="20"/>
                <w:szCs w:val="20"/>
              </w:rPr>
            </w:pPr>
            <w:ins w:id="186" w:author="Sarju Garg" w:date="2020-09-30T12:50:00Z">
              <w:r>
                <w:rPr>
                  <w:rFonts w:ascii="Calibri" w:eastAsia="Times New Roman" w:hAnsi="Calibri" w:cs="Calibri"/>
                  <w:color w:val="000000"/>
                  <w:sz w:val="20"/>
                  <w:szCs w:val="20"/>
                </w:rPr>
                <w:t>Cc_msc02</w:t>
              </w:r>
            </w:ins>
          </w:p>
        </w:tc>
        <w:tc>
          <w:tcPr>
            <w:tcW w:w="613" w:type="pct"/>
            <w:tcBorders>
              <w:top w:val="nil"/>
              <w:left w:val="nil"/>
              <w:bottom w:val="nil"/>
              <w:right w:val="single" w:sz="4" w:space="0" w:color="auto"/>
            </w:tcBorders>
            <w:shd w:val="clear" w:color="000000" w:fill="FCD5B4"/>
            <w:noWrap/>
            <w:vAlign w:val="bottom"/>
          </w:tcPr>
          <w:p w14:paraId="0B8CC154" w14:textId="77777777" w:rsidR="00BF3E87" w:rsidRPr="003723DB" w:rsidRDefault="00BF3E87" w:rsidP="00B22AF6">
            <w:pPr>
              <w:spacing w:after="0" w:line="240" w:lineRule="auto"/>
              <w:jc w:val="left"/>
              <w:rPr>
                <w:ins w:id="187" w:author="Sarju Garg" w:date="2020-09-30T12:50:00Z"/>
                <w:rFonts w:ascii="Calibri" w:eastAsia="Times New Roman" w:hAnsi="Calibri" w:cs="Calibri"/>
                <w:color w:val="000000"/>
                <w:sz w:val="20"/>
                <w:szCs w:val="20"/>
              </w:rPr>
            </w:pPr>
            <w:ins w:id="188" w:author="Sarju Garg" w:date="2020-09-30T12:51:00Z">
              <w:r w:rsidRPr="003723DB">
                <w:rPr>
                  <w:rFonts w:ascii="Calibri" w:eastAsia="Times New Roman" w:hAnsi="Calibri" w:cs="Calibri"/>
                  <w:sz w:val="20"/>
                  <w:szCs w:val="20"/>
                </w:rPr>
                <w:t>Y (servedIMEI)</w:t>
              </w:r>
            </w:ins>
          </w:p>
        </w:tc>
        <w:tc>
          <w:tcPr>
            <w:tcW w:w="744" w:type="pct"/>
            <w:tcBorders>
              <w:top w:val="nil"/>
              <w:left w:val="nil"/>
              <w:bottom w:val="nil"/>
              <w:right w:val="single" w:sz="4" w:space="0" w:color="auto"/>
            </w:tcBorders>
            <w:shd w:val="clear" w:color="000000" w:fill="FCD5B4"/>
            <w:noWrap/>
            <w:vAlign w:val="bottom"/>
          </w:tcPr>
          <w:p w14:paraId="31E1639F" w14:textId="77777777" w:rsidR="00BF3E87" w:rsidRPr="003723DB" w:rsidRDefault="00BF3E87" w:rsidP="00B22AF6">
            <w:pPr>
              <w:spacing w:after="0" w:line="240" w:lineRule="auto"/>
              <w:jc w:val="left"/>
              <w:rPr>
                <w:ins w:id="189" w:author="Sarju Garg" w:date="2020-09-30T12:50:00Z"/>
                <w:rFonts w:ascii="Calibri" w:eastAsia="Times New Roman" w:hAnsi="Calibri" w:cs="Calibri"/>
                <w:color w:val="000000"/>
                <w:sz w:val="20"/>
                <w:szCs w:val="20"/>
              </w:rPr>
            </w:pPr>
            <w:ins w:id="190" w:author="Sarju Garg" w:date="2020-09-30T12:51:00Z">
              <w:r w:rsidRPr="003723DB">
                <w:rPr>
                  <w:rFonts w:ascii="Calibri" w:eastAsia="Times New Roman" w:hAnsi="Calibri" w:cs="Calibri"/>
                  <w:sz w:val="20"/>
                  <w:szCs w:val="20"/>
                </w:rPr>
                <w:t>Y (servedIMSI)</w:t>
              </w:r>
            </w:ins>
          </w:p>
        </w:tc>
        <w:tc>
          <w:tcPr>
            <w:tcW w:w="876" w:type="pct"/>
            <w:tcBorders>
              <w:top w:val="nil"/>
              <w:left w:val="nil"/>
              <w:bottom w:val="nil"/>
              <w:right w:val="single" w:sz="4" w:space="0" w:color="auto"/>
            </w:tcBorders>
            <w:shd w:val="clear" w:color="000000" w:fill="FCD5B4"/>
            <w:noWrap/>
            <w:vAlign w:val="bottom"/>
          </w:tcPr>
          <w:p w14:paraId="2EB795C4" w14:textId="77777777" w:rsidR="00BF3E87" w:rsidRPr="003723DB" w:rsidRDefault="00BF3E87" w:rsidP="00B22AF6">
            <w:pPr>
              <w:spacing w:after="0" w:line="240" w:lineRule="auto"/>
              <w:jc w:val="left"/>
              <w:rPr>
                <w:ins w:id="191" w:author="Sarju Garg" w:date="2020-09-30T12:50:00Z"/>
                <w:rFonts w:ascii="Calibri" w:eastAsia="Times New Roman" w:hAnsi="Calibri" w:cs="Calibri"/>
                <w:color w:val="000000"/>
                <w:sz w:val="20"/>
                <w:szCs w:val="20"/>
              </w:rPr>
            </w:pPr>
            <w:ins w:id="192" w:author="Sarju Garg" w:date="2020-09-30T12:51:00Z">
              <w:r w:rsidRPr="003723DB">
                <w:rPr>
                  <w:rFonts w:ascii="Calibri" w:eastAsia="Times New Roman" w:hAnsi="Calibri" w:cs="Calibri"/>
                  <w:sz w:val="20"/>
                  <w:szCs w:val="20"/>
                </w:rPr>
                <w:t>Y (servedMSISDN)</w:t>
              </w:r>
            </w:ins>
          </w:p>
        </w:tc>
        <w:tc>
          <w:tcPr>
            <w:tcW w:w="701" w:type="pct"/>
            <w:tcBorders>
              <w:top w:val="nil"/>
              <w:left w:val="nil"/>
              <w:bottom w:val="nil"/>
              <w:right w:val="single" w:sz="4" w:space="0" w:color="auto"/>
            </w:tcBorders>
            <w:shd w:val="clear" w:color="000000" w:fill="FCD5B4"/>
            <w:noWrap/>
            <w:vAlign w:val="bottom"/>
          </w:tcPr>
          <w:p w14:paraId="53F95339" w14:textId="77777777" w:rsidR="00BF3E87" w:rsidRPr="003723DB" w:rsidRDefault="00BF3E87" w:rsidP="00B22AF6">
            <w:pPr>
              <w:spacing w:after="0" w:line="240" w:lineRule="auto"/>
              <w:jc w:val="left"/>
              <w:rPr>
                <w:ins w:id="193" w:author="Sarju Garg" w:date="2020-09-30T12:50:00Z"/>
                <w:rFonts w:ascii="Calibri" w:eastAsia="Times New Roman" w:hAnsi="Calibri" w:cs="Calibri"/>
                <w:color w:val="000000"/>
                <w:sz w:val="20"/>
                <w:szCs w:val="20"/>
              </w:rPr>
            </w:pPr>
            <w:ins w:id="194" w:author="Sarju Garg" w:date="2020-09-30T12:51:00Z">
              <w:r w:rsidRPr="003723DB">
                <w:rPr>
                  <w:rFonts w:ascii="Calibri" w:eastAsia="Times New Roman" w:hAnsi="Calibri" w:cs="Calibri"/>
                  <w:sz w:val="20"/>
                  <w:szCs w:val="20"/>
                </w:rPr>
                <w:t>Y(recordType)</w:t>
              </w:r>
            </w:ins>
          </w:p>
        </w:tc>
        <w:tc>
          <w:tcPr>
            <w:tcW w:w="831" w:type="pct"/>
            <w:tcBorders>
              <w:top w:val="nil"/>
              <w:left w:val="nil"/>
              <w:bottom w:val="nil"/>
              <w:right w:val="single" w:sz="4" w:space="0" w:color="auto"/>
            </w:tcBorders>
            <w:shd w:val="clear" w:color="000000" w:fill="FCD5B4"/>
            <w:noWrap/>
            <w:vAlign w:val="bottom"/>
          </w:tcPr>
          <w:p w14:paraId="1EFA9570" w14:textId="77777777" w:rsidR="00BF3E87" w:rsidRPr="003723DB" w:rsidRDefault="00BF3E87" w:rsidP="00B22AF6">
            <w:pPr>
              <w:spacing w:after="0" w:line="240" w:lineRule="auto"/>
              <w:jc w:val="left"/>
              <w:rPr>
                <w:ins w:id="195" w:author="Sarju Garg" w:date="2020-09-30T12:50:00Z"/>
                <w:rFonts w:ascii="Calibri" w:eastAsia="Times New Roman" w:hAnsi="Calibri" w:cs="Calibri"/>
                <w:color w:val="000000"/>
                <w:sz w:val="20"/>
                <w:szCs w:val="20"/>
              </w:rPr>
            </w:pPr>
            <w:ins w:id="196" w:author="Sarju Garg" w:date="2020-09-30T12:51:00Z">
              <w:r w:rsidRPr="003723DB">
                <w:rPr>
                  <w:rFonts w:ascii="Calibri" w:eastAsia="Times New Roman" w:hAnsi="Calibri" w:cs="Calibri"/>
                  <w:sz w:val="20"/>
                  <w:szCs w:val="20"/>
                </w:rPr>
                <w:t>Y (systemType)</w:t>
              </w:r>
            </w:ins>
          </w:p>
        </w:tc>
      </w:tr>
      <w:tr w:rsidR="00BF3E87" w:rsidRPr="00B22AF6" w14:paraId="587D6A58" w14:textId="77777777" w:rsidTr="00941A26">
        <w:trPr>
          <w:trHeight w:val="315"/>
          <w:ins w:id="197" w:author="Sarju Garg" w:date="2020-09-30T12:50:00Z"/>
        </w:trPr>
        <w:tc>
          <w:tcPr>
            <w:tcW w:w="275" w:type="pct"/>
            <w:tcBorders>
              <w:top w:val="nil"/>
              <w:left w:val="single" w:sz="4" w:space="0" w:color="auto"/>
              <w:bottom w:val="single" w:sz="4" w:space="0" w:color="auto"/>
              <w:right w:val="nil"/>
            </w:tcBorders>
            <w:shd w:val="clear" w:color="000000" w:fill="FCD5B4"/>
            <w:vAlign w:val="center"/>
          </w:tcPr>
          <w:p w14:paraId="5755135D" w14:textId="77777777" w:rsidR="00BF3E87" w:rsidRPr="003723DB" w:rsidRDefault="00BF3E87" w:rsidP="00B22AF6">
            <w:pPr>
              <w:spacing w:after="0" w:line="240" w:lineRule="auto"/>
              <w:jc w:val="center"/>
              <w:rPr>
                <w:ins w:id="198" w:author="Sarju Garg" w:date="2020-09-30T12:50:00Z"/>
                <w:rFonts w:ascii="Calibri" w:eastAsia="Times New Roman" w:hAnsi="Calibri" w:cs="Calibri"/>
                <w:sz w:val="20"/>
                <w:szCs w:val="20"/>
              </w:rPr>
            </w:pPr>
            <w:ins w:id="199" w:author="Sarju Garg" w:date="2020-09-30T12:50:00Z">
              <w:r>
                <w:rPr>
                  <w:rFonts w:ascii="Calibri" w:eastAsia="Times New Roman" w:hAnsi="Calibri" w:cs="Calibri"/>
                  <w:sz w:val="20"/>
                  <w:szCs w:val="20"/>
                </w:rPr>
                <w:t>19</w:t>
              </w:r>
            </w:ins>
          </w:p>
        </w:tc>
        <w:tc>
          <w:tcPr>
            <w:tcW w:w="352" w:type="pct"/>
            <w:tcBorders>
              <w:top w:val="nil"/>
              <w:left w:val="single" w:sz="8" w:space="0" w:color="auto"/>
              <w:bottom w:val="single" w:sz="4" w:space="0" w:color="auto"/>
              <w:right w:val="single" w:sz="4" w:space="0" w:color="auto"/>
            </w:tcBorders>
            <w:shd w:val="clear" w:color="000000" w:fill="FCD5B4"/>
            <w:vAlign w:val="bottom"/>
          </w:tcPr>
          <w:p w14:paraId="75D4B019" w14:textId="77777777" w:rsidR="00BF3E87" w:rsidRPr="003723DB" w:rsidRDefault="00BF3E87" w:rsidP="00B22AF6">
            <w:pPr>
              <w:spacing w:after="0" w:line="240" w:lineRule="auto"/>
              <w:jc w:val="left"/>
              <w:rPr>
                <w:ins w:id="200" w:author="Sarju Garg" w:date="2020-09-30T12:50:00Z"/>
                <w:rFonts w:ascii="Calibri" w:eastAsia="Times New Roman" w:hAnsi="Calibri" w:cs="Calibri"/>
                <w:color w:val="000000"/>
                <w:sz w:val="20"/>
                <w:szCs w:val="20"/>
              </w:rPr>
            </w:pPr>
            <w:ins w:id="201" w:author="Sarju Garg" w:date="2020-09-30T12:51:00Z">
              <w:r>
                <w:rPr>
                  <w:rFonts w:ascii="Calibri" w:eastAsia="Times New Roman" w:hAnsi="Calibri" w:cs="Calibri"/>
                  <w:color w:val="000000"/>
                  <w:sz w:val="20"/>
                  <w:szCs w:val="20"/>
                </w:rPr>
                <w:t>Cellcard</w:t>
              </w:r>
            </w:ins>
          </w:p>
        </w:tc>
        <w:tc>
          <w:tcPr>
            <w:tcW w:w="608" w:type="pct"/>
            <w:tcBorders>
              <w:top w:val="nil"/>
              <w:left w:val="nil"/>
              <w:bottom w:val="single" w:sz="4" w:space="0" w:color="auto"/>
              <w:right w:val="single" w:sz="4" w:space="0" w:color="auto"/>
            </w:tcBorders>
            <w:shd w:val="clear" w:color="000000" w:fill="FCD5B4"/>
            <w:vAlign w:val="bottom"/>
          </w:tcPr>
          <w:p w14:paraId="7B749CB3" w14:textId="77777777" w:rsidR="00BF3E87" w:rsidRPr="003723DB" w:rsidRDefault="00BF3E87" w:rsidP="00B22AF6">
            <w:pPr>
              <w:spacing w:after="0" w:line="240" w:lineRule="auto"/>
              <w:jc w:val="left"/>
              <w:rPr>
                <w:ins w:id="202" w:author="Sarju Garg" w:date="2020-09-30T12:50:00Z"/>
                <w:rFonts w:ascii="Calibri" w:eastAsia="Times New Roman" w:hAnsi="Calibri" w:cs="Calibri"/>
                <w:color w:val="000000"/>
                <w:sz w:val="20"/>
                <w:szCs w:val="20"/>
              </w:rPr>
            </w:pPr>
            <w:ins w:id="203" w:author="Sarju Garg" w:date="2020-09-30T12:51:00Z">
              <w:r>
                <w:rPr>
                  <w:rFonts w:ascii="Calibri" w:eastAsia="Times New Roman" w:hAnsi="Calibri" w:cs="Calibri"/>
                  <w:color w:val="000000"/>
                  <w:sz w:val="20"/>
                  <w:szCs w:val="20"/>
                </w:rPr>
                <w:t>Cc_msc03</w:t>
              </w:r>
            </w:ins>
          </w:p>
        </w:tc>
        <w:tc>
          <w:tcPr>
            <w:tcW w:w="613" w:type="pct"/>
            <w:tcBorders>
              <w:top w:val="nil"/>
              <w:left w:val="nil"/>
              <w:bottom w:val="single" w:sz="4" w:space="0" w:color="auto"/>
              <w:right w:val="single" w:sz="4" w:space="0" w:color="auto"/>
            </w:tcBorders>
            <w:shd w:val="clear" w:color="000000" w:fill="FCD5B4"/>
            <w:noWrap/>
            <w:vAlign w:val="bottom"/>
          </w:tcPr>
          <w:p w14:paraId="43AC7557" w14:textId="77777777" w:rsidR="00BF3E87" w:rsidRPr="003723DB" w:rsidRDefault="00BF3E87" w:rsidP="00B22AF6">
            <w:pPr>
              <w:spacing w:after="0" w:line="240" w:lineRule="auto"/>
              <w:jc w:val="left"/>
              <w:rPr>
                <w:ins w:id="204" w:author="Sarju Garg" w:date="2020-09-30T12:50:00Z"/>
                <w:rFonts w:ascii="Calibri" w:eastAsia="Times New Roman" w:hAnsi="Calibri" w:cs="Calibri"/>
                <w:color w:val="000000"/>
                <w:sz w:val="20"/>
                <w:szCs w:val="20"/>
              </w:rPr>
            </w:pPr>
            <w:ins w:id="205" w:author="Sarju Garg" w:date="2020-09-30T12:51:00Z">
              <w:r w:rsidRPr="003723DB">
                <w:rPr>
                  <w:rFonts w:ascii="Calibri" w:eastAsia="Times New Roman" w:hAnsi="Calibri" w:cs="Calibri"/>
                  <w:sz w:val="20"/>
                  <w:szCs w:val="20"/>
                </w:rPr>
                <w:t>Y (servedIMEI)</w:t>
              </w:r>
            </w:ins>
          </w:p>
        </w:tc>
        <w:tc>
          <w:tcPr>
            <w:tcW w:w="744" w:type="pct"/>
            <w:tcBorders>
              <w:top w:val="nil"/>
              <w:left w:val="nil"/>
              <w:bottom w:val="single" w:sz="4" w:space="0" w:color="auto"/>
              <w:right w:val="single" w:sz="4" w:space="0" w:color="auto"/>
            </w:tcBorders>
            <w:shd w:val="clear" w:color="000000" w:fill="FCD5B4"/>
            <w:noWrap/>
            <w:vAlign w:val="bottom"/>
          </w:tcPr>
          <w:p w14:paraId="4A1E5D40" w14:textId="77777777" w:rsidR="00BF3E87" w:rsidRPr="003723DB" w:rsidRDefault="00BF3E87" w:rsidP="00B22AF6">
            <w:pPr>
              <w:spacing w:after="0" w:line="240" w:lineRule="auto"/>
              <w:jc w:val="left"/>
              <w:rPr>
                <w:ins w:id="206" w:author="Sarju Garg" w:date="2020-09-30T12:50:00Z"/>
                <w:rFonts w:ascii="Calibri" w:eastAsia="Times New Roman" w:hAnsi="Calibri" w:cs="Calibri"/>
                <w:color w:val="000000"/>
                <w:sz w:val="20"/>
                <w:szCs w:val="20"/>
              </w:rPr>
            </w:pPr>
            <w:ins w:id="207" w:author="Sarju Garg" w:date="2020-09-30T12:51:00Z">
              <w:r w:rsidRPr="003723DB">
                <w:rPr>
                  <w:rFonts w:ascii="Calibri" w:eastAsia="Times New Roman" w:hAnsi="Calibri" w:cs="Calibri"/>
                  <w:sz w:val="20"/>
                  <w:szCs w:val="20"/>
                </w:rPr>
                <w:t>Y (servedIMSI)</w:t>
              </w:r>
            </w:ins>
          </w:p>
        </w:tc>
        <w:tc>
          <w:tcPr>
            <w:tcW w:w="876" w:type="pct"/>
            <w:tcBorders>
              <w:top w:val="nil"/>
              <w:left w:val="nil"/>
              <w:bottom w:val="single" w:sz="4" w:space="0" w:color="auto"/>
              <w:right w:val="single" w:sz="4" w:space="0" w:color="auto"/>
            </w:tcBorders>
            <w:shd w:val="clear" w:color="000000" w:fill="FCD5B4"/>
            <w:noWrap/>
            <w:vAlign w:val="bottom"/>
          </w:tcPr>
          <w:p w14:paraId="09EC4781" w14:textId="77777777" w:rsidR="00BF3E87" w:rsidRPr="003723DB" w:rsidRDefault="00BF3E87" w:rsidP="00B22AF6">
            <w:pPr>
              <w:spacing w:after="0" w:line="240" w:lineRule="auto"/>
              <w:jc w:val="left"/>
              <w:rPr>
                <w:ins w:id="208" w:author="Sarju Garg" w:date="2020-09-30T12:50:00Z"/>
                <w:rFonts w:ascii="Calibri" w:eastAsia="Times New Roman" w:hAnsi="Calibri" w:cs="Calibri"/>
                <w:color w:val="000000"/>
                <w:sz w:val="20"/>
                <w:szCs w:val="20"/>
              </w:rPr>
            </w:pPr>
            <w:ins w:id="209" w:author="Sarju Garg" w:date="2020-09-30T12:51:00Z">
              <w:r w:rsidRPr="003723DB">
                <w:rPr>
                  <w:rFonts w:ascii="Calibri" w:eastAsia="Times New Roman" w:hAnsi="Calibri" w:cs="Calibri"/>
                  <w:sz w:val="20"/>
                  <w:szCs w:val="20"/>
                </w:rPr>
                <w:t>Y (servedMSISDN)</w:t>
              </w:r>
            </w:ins>
          </w:p>
        </w:tc>
        <w:tc>
          <w:tcPr>
            <w:tcW w:w="701" w:type="pct"/>
            <w:tcBorders>
              <w:top w:val="nil"/>
              <w:left w:val="nil"/>
              <w:bottom w:val="single" w:sz="4" w:space="0" w:color="auto"/>
              <w:right w:val="single" w:sz="4" w:space="0" w:color="auto"/>
            </w:tcBorders>
            <w:shd w:val="clear" w:color="000000" w:fill="FCD5B4"/>
            <w:noWrap/>
            <w:vAlign w:val="bottom"/>
          </w:tcPr>
          <w:p w14:paraId="487FDEE1" w14:textId="77777777" w:rsidR="00BF3E87" w:rsidRPr="003723DB" w:rsidRDefault="00BF3E87" w:rsidP="00B22AF6">
            <w:pPr>
              <w:spacing w:after="0" w:line="240" w:lineRule="auto"/>
              <w:jc w:val="left"/>
              <w:rPr>
                <w:ins w:id="210" w:author="Sarju Garg" w:date="2020-09-30T12:50:00Z"/>
                <w:rFonts w:ascii="Calibri" w:eastAsia="Times New Roman" w:hAnsi="Calibri" w:cs="Calibri"/>
                <w:color w:val="000000"/>
                <w:sz w:val="20"/>
                <w:szCs w:val="20"/>
              </w:rPr>
            </w:pPr>
            <w:ins w:id="211" w:author="Sarju Garg" w:date="2020-09-30T12:51:00Z">
              <w:r w:rsidRPr="003723DB">
                <w:rPr>
                  <w:rFonts w:ascii="Calibri" w:eastAsia="Times New Roman" w:hAnsi="Calibri" w:cs="Calibri"/>
                  <w:sz w:val="20"/>
                  <w:szCs w:val="20"/>
                </w:rPr>
                <w:t>Y(recordType)</w:t>
              </w:r>
            </w:ins>
          </w:p>
        </w:tc>
        <w:tc>
          <w:tcPr>
            <w:tcW w:w="831" w:type="pct"/>
            <w:tcBorders>
              <w:top w:val="nil"/>
              <w:left w:val="nil"/>
              <w:bottom w:val="single" w:sz="4" w:space="0" w:color="auto"/>
              <w:right w:val="single" w:sz="4" w:space="0" w:color="auto"/>
            </w:tcBorders>
            <w:shd w:val="clear" w:color="000000" w:fill="FCD5B4"/>
            <w:noWrap/>
            <w:vAlign w:val="bottom"/>
          </w:tcPr>
          <w:p w14:paraId="6C962E5C" w14:textId="77777777" w:rsidR="00BF3E87" w:rsidRPr="003723DB" w:rsidRDefault="00BF3E87" w:rsidP="00B22AF6">
            <w:pPr>
              <w:spacing w:after="0" w:line="240" w:lineRule="auto"/>
              <w:jc w:val="left"/>
              <w:rPr>
                <w:ins w:id="212" w:author="Sarju Garg" w:date="2020-09-30T12:50:00Z"/>
                <w:rFonts w:ascii="Calibri" w:eastAsia="Times New Roman" w:hAnsi="Calibri" w:cs="Calibri"/>
                <w:color w:val="000000"/>
                <w:sz w:val="20"/>
                <w:szCs w:val="20"/>
              </w:rPr>
            </w:pPr>
            <w:ins w:id="213" w:author="Sarju Garg" w:date="2020-09-30T12:51:00Z">
              <w:r w:rsidRPr="003723DB">
                <w:rPr>
                  <w:rFonts w:ascii="Calibri" w:eastAsia="Times New Roman" w:hAnsi="Calibri" w:cs="Calibri"/>
                  <w:sz w:val="20"/>
                  <w:szCs w:val="20"/>
                </w:rPr>
                <w:t>Y (systemType)</w:t>
              </w:r>
            </w:ins>
          </w:p>
        </w:tc>
      </w:tr>
    </w:tbl>
    <w:p w14:paraId="5E659399" w14:textId="77777777" w:rsidR="00B65631" w:rsidRDefault="005633C4" w:rsidP="000D7C2A">
      <w:pPr>
        <w:pStyle w:val="Caption"/>
        <w:jc w:val="center"/>
      </w:pPr>
      <w:bookmarkStart w:id="214" w:name="_Toc21603028"/>
      <w:r>
        <w:t xml:space="preserve">Table </w:t>
      </w:r>
      <w:r w:rsidR="003941FB">
        <w:fldChar w:fldCharType="begin"/>
      </w:r>
      <w:r w:rsidR="003723DB">
        <w:instrText xml:space="preserve"> SEQ Table \* ARABIC </w:instrText>
      </w:r>
      <w:r w:rsidR="003941FB">
        <w:fldChar w:fldCharType="separate"/>
      </w:r>
      <w:ins w:id="215" w:author="Sarju Garg" w:date="2020-04-29T08:50:00Z">
        <w:r w:rsidR="00F45B3B">
          <w:rPr>
            <w:noProof/>
          </w:rPr>
          <w:t>2</w:t>
        </w:r>
      </w:ins>
      <w:r w:rsidR="003941FB">
        <w:fldChar w:fldCharType="end"/>
      </w:r>
      <w:r>
        <w:t>: List of data-sources</w:t>
      </w:r>
      <w:bookmarkEnd w:id="214"/>
    </w:p>
    <w:p w14:paraId="79DC486B" w14:textId="12B307A0" w:rsidR="00145D80" w:rsidRPr="002C0A55" w:rsidRDefault="00F45B3B" w:rsidP="00145D80">
      <w:pPr>
        <w:spacing w:after="120" w:line="240" w:lineRule="auto"/>
        <w:rPr>
          <w:rFonts w:ascii="Garamond" w:hAnsi="Garamond"/>
          <w:sz w:val="24"/>
          <w:szCs w:val="24"/>
        </w:rPr>
      </w:pPr>
      <w:ins w:id="216" w:author="Sarju Garg" w:date="2020-04-29T08:49:00Z">
        <w:r w:rsidRPr="002C0A55">
          <w:rPr>
            <w:rFonts w:ascii="Garamond" w:hAnsi="Garamond"/>
            <w:b/>
            <w:sz w:val="24"/>
            <w:szCs w:val="24"/>
          </w:rPr>
          <w:t>NOTE:</w:t>
        </w:r>
      </w:ins>
      <w:r w:rsidR="00941A26" w:rsidRPr="002C0A55">
        <w:rPr>
          <w:rFonts w:ascii="Garamond" w:hAnsi="Garamond"/>
          <w:sz w:val="24"/>
          <w:szCs w:val="24"/>
        </w:rPr>
        <w:t xml:space="preserve"> For SMART IMS source, the fields mapping from the data received from CDR is </w:t>
      </w:r>
      <w:ins w:id="217" w:author="Sarju Garg" w:date="2020-09-30T12:52:00Z">
        <w:r w:rsidR="00BF3E87">
          <w:rPr>
            <w:rFonts w:ascii="Garamond" w:hAnsi="Garamond"/>
            <w:sz w:val="24"/>
            <w:szCs w:val="24"/>
          </w:rPr>
          <w:t>mentioned in Annex A</w:t>
        </w:r>
      </w:ins>
      <w:r w:rsidR="00941A26" w:rsidRPr="002C0A55">
        <w:rPr>
          <w:rFonts w:ascii="Garamond" w:hAnsi="Garamond"/>
          <w:sz w:val="24"/>
          <w:szCs w:val="24"/>
        </w:rPr>
        <w:t>.</w:t>
      </w:r>
    </w:p>
    <w:p w14:paraId="12D32A09" w14:textId="77777777" w:rsidR="00B65631" w:rsidRPr="002C0A55" w:rsidRDefault="00B65631" w:rsidP="000D7C2A">
      <w:pPr>
        <w:rPr>
          <w:rFonts w:ascii="Garamond" w:hAnsi="Garamond"/>
          <w:sz w:val="24"/>
          <w:szCs w:val="24"/>
        </w:rPr>
      </w:pPr>
      <w:r w:rsidRPr="002C0A55">
        <w:rPr>
          <w:rFonts w:ascii="Garamond" w:hAnsi="Garamond"/>
          <w:sz w:val="24"/>
          <w:szCs w:val="24"/>
        </w:rPr>
        <w:lastRenderedPageBreak/>
        <w:t xml:space="preserve">This list is as per discussion and </w:t>
      </w:r>
      <w:ins w:id="218" w:author="Sarju Garg" w:date="2020-04-29T08:49:00Z">
        <w:r w:rsidR="00F45B3B" w:rsidRPr="002C0A55">
          <w:rPr>
            <w:rFonts w:ascii="Garamond" w:hAnsi="Garamond"/>
            <w:sz w:val="24"/>
            <w:szCs w:val="24"/>
          </w:rPr>
          <w:t>currently</w:t>
        </w:r>
      </w:ins>
      <w:r w:rsidRPr="002C0A55">
        <w:rPr>
          <w:rFonts w:ascii="Garamond" w:hAnsi="Garamond"/>
          <w:sz w:val="24"/>
          <w:szCs w:val="24"/>
        </w:rPr>
        <w:t xml:space="preserve"> </w:t>
      </w:r>
      <w:ins w:id="219" w:author="Sarju Garg" w:date="2020-04-29T08:49:00Z">
        <w:r w:rsidR="00F45B3B" w:rsidRPr="002C0A55">
          <w:rPr>
            <w:rFonts w:ascii="Garamond" w:hAnsi="Garamond"/>
            <w:sz w:val="24"/>
            <w:szCs w:val="24"/>
          </w:rPr>
          <w:t>availability</w:t>
        </w:r>
      </w:ins>
      <w:r w:rsidRPr="002C0A55">
        <w:rPr>
          <w:rFonts w:ascii="Garamond" w:hAnsi="Garamond"/>
          <w:sz w:val="24"/>
          <w:szCs w:val="24"/>
        </w:rPr>
        <w:t xml:space="preserve"> of sources.  When new source from </w:t>
      </w:r>
      <w:ins w:id="220" w:author="Sarju Garg" w:date="2020-04-29T08:49:00Z">
        <w:r w:rsidR="00F45B3B" w:rsidRPr="002C0A55">
          <w:rPr>
            <w:rFonts w:ascii="Garamond" w:hAnsi="Garamond"/>
            <w:sz w:val="24"/>
            <w:szCs w:val="24"/>
          </w:rPr>
          <w:t>existing</w:t>
        </w:r>
      </w:ins>
      <w:r w:rsidRPr="002C0A55">
        <w:rPr>
          <w:rFonts w:ascii="Garamond" w:hAnsi="Garamond"/>
          <w:sz w:val="24"/>
          <w:szCs w:val="24"/>
        </w:rPr>
        <w:t xml:space="preserve"> operator or new operator is </w:t>
      </w:r>
      <w:ins w:id="221" w:author="Sarju Garg" w:date="2020-04-29T08:49:00Z">
        <w:r w:rsidR="00F45B3B" w:rsidRPr="002C0A55">
          <w:rPr>
            <w:rFonts w:ascii="Garamond" w:hAnsi="Garamond"/>
            <w:sz w:val="24"/>
            <w:szCs w:val="24"/>
          </w:rPr>
          <w:t>identified</w:t>
        </w:r>
      </w:ins>
      <w:r w:rsidRPr="002C0A55">
        <w:rPr>
          <w:rFonts w:ascii="Garamond" w:hAnsi="Garamond"/>
          <w:sz w:val="24"/>
          <w:szCs w:val="24"/>
        </w:rPr>
        <w:t>, it will be added in the list.</w:t>
      </w:r>
    </w:p>
    <w:p w14:paraId="4A0043CE" w14:textId="77777777" w:rsidR="00FB2F81" w:rsidRPr="00327778" w:rsidRDefault="00FB2F81" w:rsidP="005E4E3E">
      <w:pPr>
        <w:rPr>
          <w:rFonts w:ascii="Garamond" w:hAnsi="Garamond"/>
          <w:lang w:val="en-GB" w:eastAsia="en-GB" w:bidi="en-US"/>
        </w:rPr>
      </w:pPr>
    </w:p>
    <w:p w14:paraId="418DFFCD" w14:textId="77777777" w:rsidR="00C172E3" w:rsidRDefault="00C172E3" w:rsidP="005E4E3E">
      <w:pPr>
        <w:rPr>
          <w:lang w:val="en-GB" w:eastAsia="en-GB" w:bidi="en-US"/>
        </w:rPr>
      </w:pPr>
    </w:p>
    <w:p w14:paraId="7F9B3FB9" w14:textId="77777777" w:rsidR="00C172E3" w:rsidRDefault="00BF3E87" w:rsidP="003A48AF">
      <w:pPr>
        <w:pStyle w:val="Heading10"/>
        <w:rPr>
          <w:ins w:id="222" w:author="Sarju Garg" w:date="2020-09-30T12:53:00Z"/>
          <w:lang w:bidi="en-US"/>
        </w:rPr>
      </w:pPr>
      <w:bookmarkStart w:id="223" w:name="_Toc463093936"/>
      <w:ins w:id="224" w:author="Sarju Garg" w:date="2020-09-30T12:53:00Z">
        <w:r>
          <w:rPr>
            <w:lang w:bidi="en-US"/>
          </w:rPr>
          <w:lastRenderedPageBreak/>
          <w:t>Annex A</w:t>
        </w:r>
        <w:bookmarkEnd w:id="223"/>
      </w:ins>
    </w:p>
    <w:p w14:paraId="01E89DC3" w14:textId="77777777" w:rsidR="00BF3E87" w:rsidRDefault="00BF3E87" w:rsidP="005E4E3E">
      <w:pPr>
        <w:rPr>
          <w:lang w:val="en-GB" w:eastAsia="en-GB" w:bidi="en-US"/>
        </w:rPr>
      </w:pPr>
      <w:r>
        <w:rPr>
          <w:lang w:val="en-GB" w:eastAsia="en-GB" w:bidi="en-US"/>
        </w:rPr>
        <w:t>For the smart IMS, the header data format would be as follows:</w:t>
      </w:r>
    </w:p>
    <w:p w14:paraId="53F8F790" w14:textId="77777777" w:rsidR="00BF3E87" w:rsidRDefault="00BF3E87" w:rsidP="00BF3E87">
      <w:pPr>
        <w:rPr>
          <w:rFonts w:ascii="Arial" w:eastAsia="Times New Roman" w:hAnsi="Arial" w:cs="Arial"/>
          <w:color w:val="000000"/>
          <w:sz w:val="24"/>
          <w:szCs w:val="24"/>
          <w:shd w:val="clear" w:color="auto" w:fill="FFFFFF"/>
          <w:lang w:val="en-IN"/>
        </w:rPr>
      </w:pPr>
      <w:r>
        <w:rPr>
          <w:rFonts w:ascii="Helvetica Neue" w:hAnsi="Helvetica Neue" w:cs="Helvetica Neue"/>
          <w:sz w:val="24"/>
          <w:szCs w:val="24"/>
        </w:rPr>
        <w:t xml:space="preserve">role-of-Node,private-User-Equipment-Info-Type,private-User-Equipment-Info-Value,subscriptionIDType,subscriptionIDData,callingTELURI,calledTELURI,accessNetworkInformation,SIP_method, </w:t>
      </w:r>
      <w:r>
        <w:rPr>
          <w:rFonts w:ascii="Arial" w:eastAsia="Times New Roman" w:hAnsi="Arial" w:cs="Arial"/>
          <w:color w:val="000000"/>
          <w:sz w:val="24"/>
          <w:szCs w:val="24"/>
          <w:shd w:val="clear" w:color="auto" w:fill="FFFFFF"/>
          <w:lang w:val="en-IN"/>
        </w:rPr>
        <w:t>serviceT</w:t>
      </w:r>
      <w:r w:rsidRPr="00BF3E87">
        <w:rPr>
          <w:rFonts w:ascii="Arial" w:eastAsia="Times New Roman" w:hAnsi="Arial" w:cs="Arial"/>
          <w:color w:val="000000"/>
          <w:sz w:val="24"/>
          <w:szCs w:val="24"/>
          <w:shd w:val="clear" w:color="auto" w:fill="FFFFFF"/>
          <w:lang w:val="en-IN"/>
        </w:rPr>
        <w:t>ype</w:t>
      </w:r>
      <w:r>
        <w:rPr>
          <w:rFonts w:ascii="Arial" w:eastAsia="Times New Roman" w:hAnsi="Arial" w:cs="Arial"/>
          <w:color w:val="000000"/>
          <w:sz w:val="24"/>
          <w:szCs w:val="24"/>
          <w:shd w:val="clear" w:color="auto" w:fill="FFFFFF"/>
          <w:lang w:val="en-IN"/>
        </w:rPr>
        <w:t>, associatedParty</w:t>
      </w:r>
      <w:r w:rsidRPr="00BF3E87">
        <w:rPr>
          <w:rFonts w:ascii="Arial" w:eastAsia="Times New Roman" w:hAnsi="Arial" w:cs="Arial"/>
          <w:color w:val="000000"/>
          <w:sz w:val="24"/>
          <w:szCs w:val="24"/>
          <w:shd w:val="clear" w:color="auto" w:fill="FFFFFF"/>
          <w:lang w:val="en-IN"/>
        </w:rPr>
        <w:t>Address</w:t>
      </w:r>
    </w:p>
    <w:p w14:paraId="113E3239" w14:textId="77777777" w:rsidR="00555645" w:rsidRDefault="00555645" w:rsidP="00BF3E87">
      <w:pPr>
        <w:rPr>
          <w:rFonts w:ascii="Arial" w:eastAsia="Times New Roman" w:hAnsi="Arial" w:cs="Arial"/>
          <w:color w:val="000000"/>
          <w:sz w:val="24"/>
          <w:szCs w:val="24"/>
          <w:shd w:val="clear" w:color="auto" w:fill="FFFFFF"/>
          <w:lang w:val="en-IN"/>
        </w:rPr>
      </w:pPr>
      <w:r>
        <w:rPr>
          <w:rFonts w:ascii="Arial" w:eastAsia="Times New Roman" w:hAnsi="Arial" w:cs="Arial"/>
          <w:color w:val="000000"/>
          <w:sz w:val="24"/>
          <w:szCs w:val="24"/>
          <w:shd w:val="clear" w:color="auto" w:fill="FFFFFF"/>
          <w:lang w:val="en-IN"/>
        </w:rPr>
        <w:t>Sample record value is as follow:</w:t>
      </w:r>
    </w:p>
    <w:p w14:paraId="1A197632" w14:textId="77777777" w:rsidR="00555645" w:rsidRDefault="00555645" w:rsidP="00BF3E87">
      <w:pPr>
        <w:rPr>
          <w:rFonts w:ascii="Times" w:eastAsia="Times New Roman" w:hAnsi="Times" w:cs="Times New Roman"/>
          <w:sz w:val="20"/>
          <w:szCs w:val="20"/>
          <w:lang w:val="en-IN"/>
        </w:rPr>
      </w:pPr>
      <w:r>
        <w:rPr>
          <w:rFonts w:ascii="Helvetica Neue" w:hAnsi="Helvetica Neue" w:cs="Helvetica Neue"/>
          <w:sz w:val="24"/>
          <w:szCs w:val="24"/>
        </w:rPr>
        <w:t>0,iMEI,86779104-943251-0,eND-USER-IMSI,456061526963222,tel:+85515650177,tel:+85516270550,3GPP-E-UTRAN;utran-cell-id-3gpp=45606000D00E6414;"sbc-domain=sbc.tkkpcscf01.ims.mnc006.mcc456.3gppnetwork.org";"ue-ip=10.24</w:t>
      </w:r>
      <w:r w:rsidR="00E65282">
        <w:rPr>
          <w:rFonts w:ascii="Helvetica Neue" w:hAnsi="Helvetica Neue" w:cs="Helvetica Neue"/>
          <w:sz w:val="24"/>
          <w:szCs w:val="24"/>
        </w:rPr>
        <w:t>, BYE,,</w:t>
      </w:r>
    </w:p>
    <w:p w14:paraId="5DD82C90" w14:textId="77777777" w:rsidR="00BF3E87" w:rsidRDefault="00BF3E87" w:rsidP="00BF3E87">
      <w:pPr>
        <w:rPr>
          <w:rFonts w:ascii="Times" w:eastAsia="Times New Roman" w:hAnsi="Times" w:cs="Times New Roman"/>
          <w:sz w:val="20"/>
          <w:szCs w:val="20"/>
          <w:lang w:val="en-IN"/>
        </w:rPr>
      </w:pPr>
      <w:r>
        <w:rPr>
          <w:rFonts w:ascii="Times" w:eastAsia="Times New Roman" w:hAnsi="Times" w:cs="Times New Roman"/>
          <w:sz w:val="20"/>
          <w:szCs w:val="20"/>
          <w:lang w:val="en-IN"/>
        </w:rPr>
        <w:t>The interpretation of header value is as follows</w:t>
      </w:r>
    </w:p>
    <w:tbl>
      <w:tblPr>
        <w:tblW w:w="4723" w:type="pct"/>
        <w:tblInd w:w="4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20" w:firstRow="1" w:lastRow="0" w:firstColumn="0" w:lastColumn="0" w:noHBand="1" w:noVBand="1"/>
      </w:tblPr>
      <w:tblGrid>
        <w:gridCol w:w="3092"/>
        <w:gridCol w:w="5639"/>
      </w:tblGrid>
      <w:tr w:rsidR="00BF3E87" w:rsidRPr="00327778" w14:paraId="04DA9813" w14:textId="77777777" w:rsidTr="00BF3E87">
        <w:tc>
          <w:tcPr>
            <w:tcW w:w="732" w:type="pct"/>
            <w:shd w:val="clear" w:color="auto" w:fill="BFBFBF"/>
            <w:vAlign w:val="center"/>
          </w:tcPr>
          <w:p w14:paraId="49326654" w14:textId="77777777" w:rsidR="00BF3E87" w:rsidRPr="00327778" w:rsidRDefault="00BF3E87" w:rsidP="00BF3E87">
            <w:pPr>
              <w:tabs>
                <w:tab w:val="center" w:pos="4402"/>
              </w:tabs>
              <w:spacing w:before="60" w:after="60" w:line="240" w:lineRule="auto"/>
              <w:jc w:val="left"/>
              <w:rPr>
                <w:rFonts w:ascii="Arial" w:eastAsia="Times New Roman" w:hAnsi="Arial" w:cs="Arial"/>
                <w:b/>
                <w:bCs/>
                <w:sz w:val="24"/>
                <w:szCs w:val="24"/>
                <w:lang w:val="en-GB" w:eastAsia="en-GB"/>
              </w:rPr>
            </w:pPr>
            <w:r w:rsidRPr="00327778">
              <w:rPr>
                <w:rFonts w:ascii="Arial" w:eastAsia="Times New Roman" w:hAnsi="Arial" w:cs="Arial"/>
                <w:b/>
                <w:bCs/>
                <w:sz w:val="24"/>
                <w:szCs w:val="24"/>
                <w:lang w:val="en-GB" w:eastAsia="en-GB"/>
              </w:rPr>
              <w:t>Field Name</w:t>
            </w:r>
          </w:p>
        </w:tc>
        <w:tc>
          <w:tcPr>
            <w:tcW w:w="4268" w:type="pct"/>
            <w:shd w:val="clear" w:color="auto" w:fill="BFBFBF"/>
            <w:vAlign w:val="center"/>
          </w:tcPr>
          <w:p w14:paraId="2D8C9270" w14:textId="77777777" w:rsidR="00BF3E87" w:rsidRPr="00327778" w:rsidRDefault="00BF3E87" w:rsidP="00BF3E87">
            <w:pPr>
              <w:tabs>
                <w:tab w:val="center" w:pos="4402"/>
              </w:tabs>
              <w:spacing w:before="60" w:after="60" w:line="240" w:lineRule="auto"/>
              <w:jc w:val="left"/>
              <w:rPr>
                <w:rFonts w:ascii="Arial" w:eastAsia="Times New Roman" w:hAnsi="Arial" w:cs="Arial"/>
                <w:b/>
                <w:bCs/>
                <w:sz w:val="24"/>
                <w:szCs w:val="24"/>
                <w:lang w:val="en-GB" w:eastAsia="en-GB"/>
              </w:rPr>
            </w:pPr>
            <w:r w:rsidRPr="00327778">
              <w:rPr>
                <w:rFonts w:ascii="Arial" w:eastAsia="Times New Roman" w:hAnsi="Arial" w:cs="Arial"/>
                <w:b/>
                <w:bCs/>
                <w:sz w:val="24"/>
                <w:szCs w:val="24"/>
                <w:lang w:val="en-GB" w:eastAsia="en-GB"/>
              </w:rPr>
              <w:t>Description</w:t>
            </w:r>
          </w:p>
        </w:tc>
      </w:tr>
      <w:tr w:rsidR="00BF3E87" w:rsidRPr="002C0A55" w14:paraId="481F8AE2" w14:textId="77777777" w:rsidTr="00BF3E87">
        <w:tc>
          <w:tcPr>
            <w:tcW w:w="732" w:type="pct"/>
            <w:shd w:val="clear" w:color="auto" w:fill="auto"/>
            <w:vAlign w:val="center"/>
          </w:tcPr>
          <w:p w14:paraId="5108CC05" w14:textId="77777777" w:rsidR="00BF3E87" w:rsidRPr="002C0A55" w:rsidRDefault="00BF3E87" w:rsidP="00BF3E87">
            <w:pPr>
              <w:tabs>
                <w:tab w:val="center" w:pos="4402"/>
              </w:tabs>
              <w:spacing w:before="60" w:after="60" w:line="240" w:lineRule="auto"/>
              <w:jc w:val="left"/>
              <w:rPr>
                <w:rFonts w:ascii="Garamond" w:eastAsia="Times New Roman" w:hAnsi="Garamond" w:cstheme="minorHAnsi"/>
                <w:b/>
                <w:bCs/>
                <w:sz w:val="24"/>
                <w:szCs w:val="24"/>
                <w:lang w:val="en-GB" w:eastAsia="en-GB"/>
              </w:rPr>
            </w:pPr>
            <w:r>
              <w:rPr>
                <w:rFonts w:ascii="Helvetica Neue" w:hAnsi="Helvetica Neue" w:cs="Helvetica Neue"/>
                <w:sz w:val="24"/>
                <w:szCs w:val="24"/>
              </w:rPr>
              <w:t>role-of-Node</w:t>
            </w:r>
          </w:p>
        </w:tc>
        <w:tc>
          <w:tcPr>
            <w:tcW w:w="4268" w:type="pct"/>
            <w:shd w:val="clear" w:color="auto" w:fill="auto"/>
            <w:vAlign w:val="center"/>
          </w:tcPr>
          <w:p w14:paraId="5987C1B8" w14:textId="77777777" w:rsidR="00BF3E87" w:rsidRPr="002C0A55" w:rsidRDefault="00555645" w:rsidP="00BF3E87">
            <w:pPr>
              <w:tabs>
                <w:tab w:val="center" w:pos="4402"/>
              </w:tabs>
              <w:spacing w:before="60" w:after="60" w:line="240" w:lineRule="auto"/>
              <w:jc w:val="left"/>
              <w:rPr>
                <w:rFonts w:ascii="Garamond" w:eastAsia="Times New Roman" w:hAnsi="Garamond" w:cstheme="minorHAnsi"/>
                <w:b/>
                <w:bCs/>
                <w:sz w:val="24"/>
                <w:szCs w:val="24"/>
                <w:lang w:val="en-GB" w:eastAsia="en-GB"/>
              </w:rPr>
            </w:pPr>
            <w:r>
              <w:rPr>
                <w:rFonts w:ascii="Garamond" w:hAnsi="Garamond"/>
                <w:color w:val="000000"/>
                <w:sz w:val="24"/>
                <w:szCs w:val="24"/>
              </w:rPr>
              <w:t>0 signify MO call/sms</w:t>
            </w:r>
            <w:r w:rsidR="00BF3E87">
              <w:rPr>
                <w:rFonts w:ascii="Garamond" w:hAnsi="Garamond"/>
                <w:color w:val="000000"/>
                <w:sz w:val="24"/>
                <w:szCs w:val="24"/>
              </w:rPr>
              <w:t xml:space="preserve"> and 1 signify MT call</w:t>
            </w:r>
            <w:r>
              <w:rPr>
                <w:rFonts w:ascii="Garamond" w:hAnsi="Garamond"/>
                <w:color w:val="000000"/>
                <w:sz w:val="24"/>
                <w:szCs w:val="24"/>
              </w:rPr>
              <w:t>/sms</w:t>
            </w:r>
          </w:p>
        </w:tc>
      </w:tr>
      <w:tr w:rsidR="00BF3E87" w:rsidRPr="002C0A55" w14:paraId="465DA756" w14:textId="77777777" w:rsidTr="00BF3E87">
        <w:tc>
          <w:tcPr>
            <w:tcW w:w="732" w:type="pct"/>
            <w:shd w:val="clear" w:color="auto" w:fill="auto"/>
            <w:vAlign w:val="center"/>
          </w:tcPr>
          <w:p w14:paraId="7D1FCE2C" w14:textId="77777777" w:rsidR="00BF3E87" w:rsidRPr="002C0A55" w:rsidRDefault="00555645" w:rsidP="00BF3E87">
            <w:pPr>
              <w:tabs>
                <w:tab w:val="center" w:pos="4402"/>
              </w:tabs>
              <w:spacing w:before="60" w:after="60" w:line="240" w:lineRule="auto"/>
              <w:jc w:val="left"/>
              <w:rPr>
                <w:rFonts w:ascii="Garamond" w:eastAsia="Times New Roman" w:hAnsi="Garamond" w:cstheme="minorHAnsi"/>
                <w:b/>
                <w:bCs/>
                <w:sz w:val="24"/>
                <w:szCs w:val="24"/>
                <w:lang w:val="en-GB" w:eastAsia="en-GB"/>
              </w:rPr>
            </w:pPr>
            <w:r>
              <w:rPr>
                <w:rFonts w:ascii="Helvetica Neue" w:hAnsi="Helvetica Neue" w:cs="Helvetica Neue"/>
                <w:sz w:val="24"/>
                <w:szCs w:val="24"/>
              </w:rPr>
              <w:t>private-User-Equipment-Info-Type</w:t>
            </w:r>
          </w:p>
        </w:tc>
        <w:tc>
          <w:tcPr>
            <w:tcW w:w="4268" w:type="pct"/>
            <w:shd w:val="clear" w:color="auto" w:fill="auto"/>
            <w:vAlign w:val="center"/>
          </w:tcPr>
          <w:p w14:paraId="48357887" w14:textId="77777777" w:rsidR="00BF3E87" w:rsidRPr="002C0A55" w:rsidRDefault="00BF3E87" w:rsidP="00555645">
            <w:pPr>
              <w:rPr>
                <w:rFonts w:ascii="Garamond" w:hAnsi="Garamond"/>
                <w:color w:val="000000"/>
                <w:sz w:val="24"/>
                <w:szCs w:val="24"/>
              </w:rPr>
            </w:pPr>
            <w:r w:rsidRPr="002C0A55">
              <w:rPr>
                <w:rFonts w:ascii="Garamond" w:hAnsi="Garamond"/>
                <w:color w:val="000000"/>
                <w:sz w:val="24"/>
                <w:szCs w:val="24"/>
              </w:rPr>
              <w:t xml:space="preserve">The </w:t>
            </w:r>
            <w:r w:rsidR="00555645">
              <w:rPr>
                <w:rFonts w:ascii="Garamond" w:hAnsi="Garamond"/>
                <w:color w:val="000000"/>
                <w:sz w:val="24"/>
                <w:szCs w:val="24"/>
              </w:rPr>
              <w:t>value should be imei</w:t>
            </w:r>
          </w:p>
        </w:tc>
      </w:tr>
      <w:tr w:rsidR="00BF3E87" w:rsidRPr="002C0A55" w14:paraId="0748FD03" w14:textId="77777777" w:rsidTr="00BF3E87">
        <w:tc>
          <w:tcPr>
            <w:tcW w:w="732" w:type="pct"/>
            <w:shd w:val="clear" w:color="auto" w:fill="auto"/>
            <w:vAlign w:val="center"/>
          </w:tcPr>
          <w:p w14:paraId="11E97559" w14:textId="77777777" w:rsidR="00BF3E87" w:rsidRPr="002C0A55" w:rsidRDefault="00555645" w:rsidP="00BF3E87">
            <w:pPr>
              <w:rPr>
                <w:rFonts w:ascii="Garamond" w:hAnsi="Garamond"/>
                <w:color w:val="000000"/>
                <w:sz w:val="24"/>
                <w:szCs w:val="24"/>
              </w:rPr>
            </w:pPr>
            <w:r>
              <w:rPr>
                <w:rFonts w:ascii="Helvetica Neue" w:hAnsi="Helvetica Neue" w:cs="Helvetica Neue"/>
                <w:sz w:val="24"/>
                <w:szCs w:val="24"/>
              </w:rPr>
              <w:t>private-User-Equipment-Info-Value</w:t>
            </w:r>
          </w:p>
        </w:tc>
        <w:tc>
          <w:tcPr>
            <w:tcW w:w="4268" w:type="pct"/>
            <w:shd w:val="clear" w:color="auto" w:fill="auto"/>
            <w:vAlign w:val="center"/>
          </w:tcPr>
          <w:p w14:paraId="44478869" w14:textId="77777777" w:rsidR="00BF3E87" w:rsidRPr="002C0A55" w:rsidRDefault="00555645" w:rsidP="00BF3E87">
            <w:pPr>
              <w:rPr>
                <w:rFonts w:ascii="Garamond" w:hAnsi="Garamond"/>
                <w:color w:val="000000"/>
                <w:sz w:val="24"/>
                <w:szCs w:val="24"/>
              </w:rPr>
            </w:pPr>
            <w:r>
              <w:rPr>
                <w:rFonts w:ascii="Garamond" w:hAnsi="Garamond"/>
                <w:color w:val="000000"/>
                <w:sz w:val="24"/>
                <w:szCs w:val="24"/>
              </w:rPr>
              <w:t>The value of IMEI. This value contains the dash character ( –) which should be removed</w:t>
            </w:r>
          </w:p>
        </w:tc>
      </w:tr>
      <w:tr w:rsidR="00BF3E87" w:rsidRPr="002C0A55" w14:paraId="7CDAFEE2" w14:textId="77777777" w:rsidTr="00BF3E87">
        <w:tc>
          <w:tcPr>
            <w:tcW w:w="732" w:type="pct"/>
            <w:shd w:val="clear" w:color="auto" w:fill="auto"/>
            <w:vAlign w:val="center"/>
          </w:tcPr>
          <w:p w14:paraId="161F1FE7" w14:textId="77777777" w:rsidR="00BF3E87" w:rsidRPr="002C0A55" w:rsidRDefault="00555645" w:rsidP="00BF3E87">
            <w:pPr>
              <w:rPr>
                <w:rFonts w:ascii="Garamond" w:hAnsi="Garamond"/>
                <w:color w:val="000000"/>
                <w:sz w:val="24"/>
                <w:szCs w:val="24"/>
              </w:rPr>
            </w:pPr>
            <w:r>
              <w:rPr>
                <w:rFonts w:ascii="Helvetica Neue" w:hAnsi="Helvetica Neue" w:cs="Helvetica Neue"/>
                <w:sz w:val="24"/>
                <w:szCs w:val="24"/>
              </w:rPr>
              <w:t>subscriptionIDType</w:t>
            </w:r>
          </w:p>
        </w:tc>
        <w:tc>
          <w:tcPr>
            <w:tcW w:w="4268" w:type="pct"/>
            <w:shd w:val="clear" w:color="auto" w:fill="auto"/>
            <w:vAlign w:val="center"/>
          </w:tcPr>
          <w:p w14:paraId="4317A328" w14:textId="77777777" w:rsidR="00BF3E87" w:rsidRPr="002C0A55" w:rsidRDefault="00555645" w:rsidP="00BF3E87">
            <w:pPr>
              <w:rPr>
                <w:rFonts w:ascii="Garamond" w:hAnsi="Garamond"/>
                <w:color w:val="000000"/>
                <w:sz w:val="24"/>
                <w:szCs w:val="24"/>
              </w:rPr>
            </w:pPr>
            <w:r>
              <w:rPr>
                <w:rFonts w:ascii="Garamond" w:hAnsi="Garamond"/>
                <w:color w:val="000000"/>
                <w:sz w:val="24"/>
                <w:szCs w:val="24"/>
              </w:rPr>
              <w:t xml:space="preserve">The value should be </w:t>
            </w:r>
            <w:r w:rsidRPr="00555645">
              <w:rPr>
                <w:rFonts w:ascii="Garamond" w:hAnsi="Garamond"/>
                <w:color w:val="000000"/>
                <w:sz w:val="24"/>
                <w:szCs w:val="24"/>
              </w:rPr>
              <w:t>eND-USER-IMSI</w:t>
            </w:r>
          </w:p>
        </w:tc>
      </w:tr>
      <w:tr w:rsidR="00BF3E87" w:rsidRPr="002C0A55" w14:paraId="343493AA" w14:textId="77777777" w:rsidTr="00BF3E87">
        <w:tc>
          <w:tcPr>
            <w:tcW w:w="732" w:type="pct"/>
            <w:shd w:val="clear" w:color="auto" w:fill="auto"/>
            <w:vAlign w:val="center"/>
          </w:tcPr>
          <w:p w14:paraId="78711DA2" w14:textId="77777777" w:rsidR="00BF3E87" w:rsidRPr="002C0A55" w:rsidRDefault="00555645" w:rsidP="00BF3E87">
            <w:pPr>
              <w:tabs>
                <w:tab w:val="center" w:pos="4402"/>
              </w:tabs>
              <w:spacing w:before="60" w:after="60" w:line="240" w:lineRule="auto"/>
              <w:jc w:val="left"/>
              <w:rPr>
                <w:rFonts w:ascii="Garamond" w:hAnsi="Garamond"/>
                <w:color w:val="000000"/>
                <w:sz w:val="24"/>
                <w:szCs w:val="24"/>
              </w:rPr>
            </w:pPr>
            <w:r>
              <w:rPr>
                <w:rFonts w:ascii="Helvetica Neue" w:hAnsi="Helvetica Neue" w:cs="Helvetica Neue"/>
                <w:sz w:val="24"/>
                <w:szCs w:val="24"/>
              </w:rPr>
              <w:t>subscriptionIDData</w:t>
            </w:r>
          </w:p>
        </w:tc>
        <w:tc>
          <w:tcPr>
            <w:tcW w:w="4268" w:type="pct"/>
            <w:shd w:val="clear" w:color="auto" w:fill="auto"/>
            <w:vAlign w:val="center"/>
          </w:tcPr>
          <w:p w14:paraId="268AC1AB" w14:textId="77777777" w:rsidR="00BF3E87" w:rsidRPr="002C0A55" w:rsidRDefault="00555645" w:rsidP="00BF3E87">
            <w:pPr>
              <w:rPr>
                <w:rFonts w:ascii="Garamond" w:hAnsi="Garamond"/>
                <w:color w:val="000000"/>
                <w:sz w:val="24"/>
                <w:szCs w:val="24"/>
              </w:rPr>
            </w:pPr>
            <w:r>
              <w:rPr>
                <w:rFonts w:ascii="Garamond" w:hAnsi="Garamond"/>
                <w:color w:val="000000"/>
                <w:sz w:val="24"/>
                <w:szCs w:val="24"/>
              </w:rPr>
              <w:t xml:space="preserve">This </w:t>
            </w:r>
            <w:r w:rsidR="00E65282">
              <w:rPr>
                <w:rFonts w:ascii="Garamond" w:hAnsi="Garamond"/>
                <w:color w:val="000000"/>
                <w:sz w:val="24"/>
                <w:szCs w:val="24"/>
              </w:rPr>
              <w:t xml:space="preserve">parameter </w:t>
            </w:r>
            <w:r>
              <w:rPr>
                <w:rFonts w:ascii="Garamond" w:hAnsi="Garamond"/>
                <w:color w:val="000000"/>
                <w:sz w:val="24"/>
                <w:szCs w:val="24"/>
              </w:rPr>
              <w:t xml:space="preserve">contain the IMSI value </w:t>
            </w:r>
          </w:p>
        </w:tc>
      </w:tr>
      <w:tr w:rsidR="00555645" w:rsidRPr="002C0A55" w14:paraId="54C8957B" w14:textId="77777777" w:rsidTr="00BF3E87">
        <w:tc>
          <w:tcPr>
            <w:tcW w:w="732" w:type="pct"/>
            <w:shd w:val="clear" w:color="auto" w:fill="auto"/>
            <w:vAlign w:val="center"/>
          </w:tcPr>
          <w:p w14:paraId="6011B2BA" w14:textId="77777777" w:rsidR="00555645" w:rsidRDefault="00555645" w:rsidP="00BF3E87">
            <w:pPr>
              <w:tabs>
                <w:tab w:val="center" w:pos="4402"/>
              </w:tabs>
              <w:spacing w:before="60" w:after="60" w:line="240" w:lineRule="auto"/>
              <w:jc w:val="left"/>
              <w:rPr>
                <w:rFonts w:ascii="Helvetica Neue" w:hAnsi="Helvetica Neue" w:cs="Helvetica Neue"/>
                <w:sz w:val="24"/>
                <w:szCs w:val="24"/>
              </w:rPr>
            </w:pPr>
            <w:r>
              <w:rPr>
                <w:rFonts w:ascii="Helvetica Neue" w:hAnsi="Helvetica Neue" w:cs="Helvetica Neue"/>
                <w:sz w:val="24"/>
                <w:szCs w:val="24"/>
              </w:rPr>
              <w:t>callingTELURI</w:t>
            </w:r>
          </w:p>
        </w:tc>
        <w:tc>
          <w:tcPr>
            <w:tcW w:w="4268" w:type="pct"/>
            <w:shd w:val="clear" w:color="auto" w:fill="auto"/>
            <w:vAlign w:val="center"/>
          </w:tcPr>
          <w:p w14:paraId="22027ED6" w14:textId="77777777" w:rsidR="00555645" w:rsidRPr="002C0A55" w:rsidRDefault="00555645" w:rsidP="00555645">
            <w:pPr>
              <w:rPr>
                <w:rFonts w:ascii="Garamond" w:hAnsi="Garamond"/>
                <w:color w:val="000000"/>
                <w:sz w:val="24"/>
                <w:szCs w:val="24"/>
              </w:rPr>
            </w:pPr>
            <w:r>
              <w:rPr>
                <w:rFonts w:ascii="Garamond" w:hAnsi="Garamond"/>
                <w:color w:val="000000"/>
                <w:sz w:val="24"/>
                <w:szCs w:val="24"/>
              </w:rPr>
              <w:t xml:space="preserve">This </w:t>
            </w:r>
            <w:r w:rsidR="001D21D9">
              <w:rPr>
                <w:rFonts w:ascii="Garamond" w:hAnsi="Garamond"/>
                <w:color w:val="000000"/>
                <w:sz w:val="24"/>
                <w:szCs w:val="24"/>
              </w:rPr>
              <w:t xml:space="preserve">parameter </w:t>
            </w:r>
            <w:r>
              <w:rPr>
                <w:rFonts w:ascii="Garamond" w:hAnsi="Garamond"/>
                <w:color w:val="000000"/>
                <w:sz w:val="24"/>
                <w:szCs w:val="24"/>
              </w:rPr>
              <w:t xml:space="preserve">contains the calling numbers in SIP Tel format. </w:t>
            </w:r>
          </w:p>
        </w:tc>
      </w:tr>
      <w:tr w:rsidR="00555645" w:rsidRPr="002C0A55" w14:paraId="4DDA9F79" w14:textId="77777777" w:rsidTr="00BF3E87">
        <w:tc>
          <w:tcPr>
            <w:tcW w:w="732" w:type="pct"/>
            <w:shd w:val="clear" w:color="auto" w:fill="auto"/>
            <w:vAlign w:val="center"/>
          </w:tcPr>
          <w:p w14:paraId="2E1B834D" w14:textId="77777777" w:rsidR="00555645" w:rsidRDefault="00555645" w:rsidP="00BF3E87">
            <w:pPr>
              <w:tabs>
                <w:tab w:val="center" w:pos="4402"/>
              </w:tabs>
              <w:spacing w:before="60" w:after="60" w:line="240" w:lineRule="auto"/>
              <w:jc w:val="left"/>
              <w:rPr>
                <w:rFonts w:ascii="Helvetica Neue" w:hAnsi="Helvetica Neue" w:cs="Helvetica Neue"/>
                <w:sz w:val="24"/>
                <w:szCs w:val="24"/>
              </w:rPr>
            </w:pPr>
            <w:r>
              <w:rPr>
                <w:rFonts w:ascii="Helvetica Neue" w:hAnsi="Helvetica Neue" w:cs="Helvetica Neue"/>
                <w:sz w:val="24"/>
                <w:szCs w:val="24"/>
              </w:rPr>
              <w:t>calledTELURI</w:t>
            </w:r>
          </w:p>
        </w:tc>
        <w:tc>
          <w:tcPr>
            <w:tcW w:w="4268" w:type="pct"/>
            <w:shd w:val="clear" w:color="auto" w:fill="auto"/>
            <w:vAlign w:val="center"/>
          </w:tcPr>
          <w:p w14:paraId="7088DEDC" w14:textId="77777777" w:rsidR="00555645" w:rsidRPr="002C0A55" w:rsidRDefault="00555645" w:rsidP="00555645">
            <w:pPr>
              <w:rPr>
                <w:rFonts w:ascii="Garamond" w:hAnsi="Garamond"/>
                <w:color w:val="000000"/>
                <w:sz w:val="24"/>
                <w:szCs w:val="24"/>
              </w:rPr>
            </w:pPr>
            <w:r>
              <w:rPr>
                <w:rFonts w:ascii="Garamond" w:hAnsi="Garamond"/>
                <w:color w:val="000000"/>
                <w:sz w:val="24"/>
                <w:szCs w:val="24"/>
              </w:rPr>
              <w:t xml:space="preserve">This </w:t>
            </w:r>
            <w:r w:rsidR="001D21D9">
              <w:rPr>
                <w:rFonts w:ascii="Garamond" w:hAnsi="Garamond"/>
                <w:color w:val="000000"/>
                <w:sz w:val="24"/>
                <w:szCs w:val="24"/>
              </w:rPr>
              <w:t xml:space="preserve">parameter </w:t>
            </w:r>
            <w:r>
              <w:rPr>
                <w:rFonts w:ascii="Garamond" w:hAnsi="Garamond"/>
                <w:color w:val="000000"/>
                <w:sz w:val="24"/>
                <w:szCs w:val="24"/>
              </w:rPr>
              <w:t>contains the called numbers in SIP Tel format.</w:t>
            </w:r>
          </w:p>
        </w:tc>
      </w:tr>
      <w:tr w:rsidR="00555645" w:rsidRPr="002C0A55" w14:paraId="24FF5FC4" w14:textId="77777777" w:rsidTr="00BF3E87">
        <w:tc>
          <w:tcPr>
            <w:tcW w:w="732" w:type="pct"/>
            <w:shd w:val="clear" w:color="auto" w:fill="auto"/>
            <w:vAlign w:val="center"/>
          </w:tcPr>
          <w:p w14:paraId="5724C10B" w14:textId="77777777" w:rsidR="00555645" w:rsidRDefault="00555645" w:rsidP="00BF3E87">
            <w:pPr>
              <w:tabs>
                <w:tab w:val="center" w:pos="4402"/>
              </w:tabs>
              <w:spacing w:before="60" w:after="60" w:line="240" w:lineRule="auto"/>
              <w:jc w:val="left"/>
              <w:rPr>
                <w:rFonts w:ascii="Helvetica Neue" w:hAnsi="Helvetica Neue" w:cs="Helvetica Neue"/>
                <w:sz w:val="24"/>
                <w:szCs w:val="24"/>
              </w:rPr>
            </w:pPr>
            <w:r>
              <w:rPr>
                <w:rFonts w:ascii="Helvetica Neue" w:hAnsi="Helvetica Neue" w:cs="Helvetica Neue"/>
                <w:sz w:val="24"/>
                <w:szCs w:val="24"/>
              </w:rPr>
              <w:t>accessNetworkInformation</w:t>
            </w:r>
          </w:p>
        </w:tc>
        <w:tc>
          <w:tcPr>
            <w:tcW w:w="4268" w:type="pct"/>
            <w:shd w:val="clear" w:color="auto" w:fill="auto"/>
            <w:vAlign w:val="center"/>
          </w:tcPr>
          <w:p w14:paraId="380EA5E7" w14:textId="77777777" w:rsidR="00555645" w:rsidRPr="002C0A55" w:rsidRDefault="00E65282" w:rsidP="00BF3E87">
            <w:pPr>
              <w:rPr>
                <w:rFonts w:ascii="Garamond" w:hAnsi="Garamond"/>
                <w:color w:val="000000"/>
                <w:sz w:val="24"/>
                <w:szCs w:val="24"/>
              </w:rPr>
            </w:pPr>
            <w:r>
              <w:rPr>
                <w:rFonts w:ascii="Garamond" w:hAnsi="Garamond"/>
                <w:color w:val="000000"/>
                <w:sz w:val="24"/>
                <w:szCs w:val="24"/>
              </w:rPr>
              <w:t xml:space="preserve">This </w:t>
            </w:r>
            <w:r w:rsidR="00466BBB">
              <w:rPr>
                <w:rFonts w:ascii="Garamond" w:hAnsi="Garamond"/>
                <w:color w:val="000000"/>
                <w:sz w:val="24"/>
                <w:szCs w:val="24"/>
              </w:rPr>
              <w:t xml:space="preserve">parameter </w:t>
            </w:r>
            <w:r>
              <w:rPr>
                <w:rFonts w:ascii="Garamond" w:hAnsi="Garamond"/>
                <w:color w:val="000000"/>
                <w:sz w:val="24"/>
                <w:szCs w:val="24"/>
              </w:rPr>
              <w:t xml:space="preserve">contain the </w:t>
            </w:r>
            <w:r w:rsidR="00466BBB">
              <w:rPr>
                <w:rFonts w:ascii="Garamond" w:hAnsi="Garamond"/>
                <w:color w:val="000000"/>
                <w:sz w:val="24"/>
                <w:szCs w:val="24"/>
              </w:rPr>
              <w:t>system type</w:t>
            </w:r>
          </w:p>
        </w:tc>
      </w:tr>
      <w:tr w:rsidR="00555645" w:rsidRPr="002C0A55" w14:paraId="7D223F21" w14:textId="77777777" w:rsidTr="00BF3E87">
        <w:tc>
          <w:tcPr>
            <w:tcW w:w="732" w:type="pct"/>
            <w:shd w:val="clear" w:color="auto" w:fill="auto"/>
            <w:vAlign w:val="center"/>
          </w:tcPr>
          <w:p w14:paraId="7409BBAA" w14:textId="77777777" w:rsidR="00555645" w:rsidRDefault="00555645" w:rsidP="00BF3E87">
            <w:pPr>
              <w:tabs>
                <w:tab w:val="center" w:pos="4402"/>
              </w:tabs>
              <w:spacing w:before="60" w:after="60" w:line="240" w:lineRule="auto"/>
              <w:jc w:val="left"/>
              <w:rPr>
                <w:rFonts w:ascii="Helvetica Neue" w:hAnsi="Helvetica Neue" w:cs="Helvetica Neue"/>
                <w:sz w:val="24"/>
                <w:szCs w:val="24"/>
              </w:rPr>
            </w:pPr>
            <w:r>
              <w:rPr>
                <w:rFonts w:ascii="Helvetica Neue" w:hAnsi="Helvetica Neue" w:cs="Helvetica Neue"/>
                <w:sz w:val="24"/>
                <w:szCs w:val="24"/>
              </w:rPr>
              <w:t>SIP_method</w:t>
            </w:r>
          </w:p>
        </w:tc>
        <w:tc>
          <w:tcPr>
            <w:tcW w:w="4268" w:type="pct"/>
            <w:shd w:val="clear" w:color="auto" w:fill="auto"/>
            <w:vAlign w:val="center"/>
          </w:tcPr>
          <w:p w14:paraId="34716451" w14:textId="77777777" w:rsidR="00555645" w:rsidRPr="002C0A55" w:rsidRDefault="00466BBB" w:rsidP="00BF3E87">
            <w:pPr>
              <w:rPr>
                <w:rFonts w:ascii="Garamond" w:hAnsi="Garamond"/>
                <w:color w:val="000000"/>
                <w:sz w:val="24"/>
                <w:szCs w:val="24"/>
              </w:rPr>
            </w:pPr>
            <w:r>
              <w:rPr>
                <w:rFonts w:ascii="Garamond" w:hAnsi="Garamond"/>
                <w:color w:val="000000"/>
                <w:sz w:val="24"/>
                <w:szCs w:val="24"/>
              </w:rPr>
              <w:t>This parameter contain the SIP method like BYE, INVITE</w:t>
            </w:r>
          </w:p>
        </w:tc>
      </w:tr>
      <w:tr w:rsidR="00555645" w:rsidRPr="002C0A55" w14:paraId="243E20DC" w14:textId="77777777" w:rsidTr="00BF3E87">
        <w:tc>
          <w:tcPr>
            <w:tcW w:w="732" w:type="pct"/>
            <w:shd w:val="clear" w:color="auto" w:fill="auto"/>
            <w:vAlign w:val="center"/>
          </w:tcPr>
          <w:p w14:paraId="25DCCEAC" w14:textId="77777777" w:rsidR="00555645" w:rsidRDefault="00555645" w:rsidP="00BF3E87">
            <w:pPr>
              <w:tabs>
                <w:tab w:val="center" w:pos="4402"/>
              </w:tabs>
              <w:spacing w:before="60" w:after="60" w:line="240" w:lineRule="auto"/>
              <w:jc w:val="left"/>
              <w:rPr>
                <w:rFonts w:ascii="Helvetica Neue" w:hAnsi="Helvetica Neue" w:cs="Helvetica Neue"/>
                <w:sz w:val="24"/>
                <w:szCs w:val="24"/>
              </w:rPr>
            </w:pPr>
            <w:r>
              <w:rPr>
                <w:rFonts w:ascii="Arial" w:eastAsia="Times New Roman" w:hAnsi="Arial" w:cs="Arial"/>
                <w:color w:val="000000"/>
                <w:sz w:val="24"/>
                <w:szCs w:val="24"/>
                <w:shd w:val="clear" w:color="auto" w:fill="FFFFFF"/>
                <w:lang w:val="en-IN"/>
              </w:rPr>
              <w:t>serviceT</w:t>
            </w:r>
            <w:r w:rsidRPr="00BF3E87">
              <w:rPr>
                <w:rFonts w:ascii="Arial" w:eastAsia="Times New Roman" w:hAnsi="Arial" w:cs="Arial"/>
                <w:color w:val="000000"/>
                <w:sz w:val="24"/>
                <w:szCs w:val="24"/>
                <w:shd w:val="clear" w:color="auto" w:fill="FFFFFF"/>
                <w:lang w:val="en-IN"/>
              </w:rPr>
              <w:t>ype</w:t>
            </w:r>
          </w:p>
        </w:tc>
        <w:tc>
          <w:tcPr>
            <w:tcW w:w="4268" w:type="pct"/>
            <w:shd w:val="clear" w:color="auto" w:fill="auto"/>
            <w:vAlign w:val="center"/>
          </w:tcPr>
          <w:p w14:paraId="22F175BA" w14:textId="77777777" w:rsidR="00555645" w:rsidRPr="002C0A55" w:rsidRDefault="00466BBB" w:rsidP="00BF3E87">
            <w:pPr>
              <w:rPr>
                <w:rFonts w:ascii="Garamond" w:hAnsi="Garamond"/>
                <w:color w:val="000000"/>
                <w:sz w:val="24"/>
                <w:szCs w:val="24"/>
              </w:rPr>
            </w:pPr>
            <w:r>
              <w:rPr>
                <w:rFonts w:ascii="Garamond" w:hAnsi="Garamond"/>
                <w:color w:val="000000"/>
                <w:sz w:val="24"/>
                <w:szCs w:val="24"/>
              </w:rPr>
              <w:t>This parameter if present may contain multiple # separated values. CEIR is interested in value as 6 which denotes CDIV ( call diversion aka call forwarding service)</w:t>
            </w:r>
          </w:p>
        </w:tc>
      </w:tr>
      <w:tr w:rsidR="00555645" w:rsidRPr="002C0A55" w14:paraId="54EA9282" w14:textId="77777777" w:rsidTr="00BF3E87">
        <w:tc>
          <w:tcPr>
            <w:tcW w:w="732" w:type="pct"/>
            <w:shd w:val="clear" w:color="auto" w:fill="auto"/>
            <w:vAlign w:val="center"/>
          </w:tcPr>
          <w:p w14:paraId="7E7F6BEA" w14:textId="77777777" w:rsidR="00555645" w:rsidRDefault="00555645" w:rsidP="00BF3E87">
            <w:pPr>
              <w:tabs>
                <w:tab w:val="center" w:pos="4402"/>
              </w:tabs>
              <w:spacing w:before="60" w:after="60" w:line="240" w:lineRule="auto"/>
              <w:jc w:val="left"/>
              <w:rPr>
                <w:rFonts w:ascii="Helvetica Neue" w:hAnsi="Helvetica Neue" w:cs="Helvetica Neue"/>
                <w:sz w:val="24"/>
                <w:szCs w:val="24"/>
              </w:rPr>
            </w:pPr>
            <w:r>
              <w:rPr>
                <w:rFonts w:ascii="Arial" w:eastAsia="Times New Roman" w:hAnsi="Arial" w:cs="Arial"/>
                <w:color w:val="000000"/>
                <w:sz w:val="24"/>
                <w:szCs w:val="24"/>
                <w:shd w:val="clear" w:color="auto" w:fill="FFFFFF"/>
                <w:lang w:val="en-IN"/>
              </w:rPr>
              <w:t>associatedParty</w:t>
            </w:r>
            <w:r w:rsidRPr="00BF3E87">
              <w:rPr>
                <w:rFonts w:ascii="Arial" w:eastAsia="Times New Roman" w:hAnsi="Arial" w:cs="Arial"/>
                <w:color w:val="000000"/>
                <w:sz w:val="24"/>
                <w:szCs w:val="24"/>
                <w:shd w:val="clear" w:color="auto" w:fill="FFFFFF"/>
                <w:lang w:val="en-IN"/>
              </w:rPr>
              <w:t>Address</w:t>
            </w:r>
          </w:p>
        </w:tc>
        <w:tc>
          <w:tcPr>
            <w:tcW w:w="4268" w:type="pct"/>
            <w:shd w:val="clear" w:color="auto" w:fill="auto"/>
            <w:vAlign w:val="center"/>
          </w:tcPr>
          <w:p w14:paraId="795BE199" w14:textId="77777777" w:rsidR="00555645" w:rsidRPr="002C0A55" w:rsidRDefault="00466BBB" w:rsidP="00466BBB">
            <w:pPr>
              <w:rPr>
                <w:rFonts w:ascii="Garamond" w:hAnsi="Garamond"/>
                <w:color w:val="000000"/>
                <w:sz w:val="24"/>
                <w:szCs w:val="24"/>
              </w:rPr>
            </w:pPr>
            <w:r>
              <w:rPr>
                <w:rFonts w:ascii="Garamond" w:hAnsi="Garamond"/>
                <w:color w:val="000000"/>
                <w:sz w:val="24"/>
                <w:szCs w:val="24"/>
              </w:rPr>
              <w:t xml:space="preserve">If the service Type is 6, then this parameter contain the actual B party address on whose behalf the call is being </w:t>
            </w:r>
            <w:r>
              <w:rPr>
                <w:rFonts w:ascii="Garamond" w:hAnsi="Garamond"/>
                <w:color w:val="000000"/>
                <w:sz w:val="24"/>
                <w:szCs w:val="24"/>
              </w:rPr>
              <w:lastRenderedPageBreak/>
              <w:t>orginated by MSC</w:t>
            </w:r>
          </w:p>
        </w:tc>
      </w:tr>
    </w:tbl>
    <w:p w14:paraId="46035CAB" w14:textId="77777777" w:rsidR="00BF3E87" w:rsidRDefault="00BF3E87" w:rsidP="00BF3E87">
      <w:pPr>
        <w:rPr>
          <w:rFonts w:ascii="Times" w:eastAsia="Times New Roman" w:hAnsi="Times" w:cs="Times New Roman"/>
          <w:sz w:val="20"/>
          <w:szCs w:val="20"/>
          <w:lang w:val="en-IN"/>
        </w:rPr>
      </w:pPr>
    </w:p>
    <w:p w14:paraId="0A06E4FD" w14:textId="77777777" w:rsidR="00BF3E87" w:rsidRDefault="00466BBB" w:rsidP="00BF3E87">
      <w:pPr>
        <w:widowControl w:val="0"/>
        <w:autoSpaceDE w:val="0"/>
        <w:autoSpaceDN w:val="0"/>
        <w:adjustRightInd w:val="0"/>
        <w:spacing w:after="240" w:line="320" w:lineRule="atLeast"/>
        <w:jc w:val="left"/>
        <w:rPr>
          <w:rFonts w:ascii="Helvetica Neue" w:hAnsi="Helvetica Neue" w:cs="Helvetica Neue"/>
          <w:sz w:val="24"/>
          <w:szCs w:val="24"/>
        </w:rPr>
      </w:pPr>
      <w:r>
        <w:rPr>
          <w:rFonts w:ascii="Helvetica Neue" w:hAnsi="Helvetica Neue" w:cs="Helvetica Neue"/>
          <w:sz w:val="24"/>
          <w:szCs w:val="24"/>
        </w:rPr>
        <w:t>R</w:t>
      </w:r>
      <w:r w:rsidR="00BF3E87">
        <w:rPr>
          <w:rFonts w:ascii="Helvetica Neue" w:hAnsi="Helvetica Neue" w:cs="Helvetica Neue"/>
          <w:sz w:val="24"/>
          <w:szCs w:val="24"/>
        </w:rPr>
        <w:t>ule logic.</w:t>
      </w:r>
    </w:p>
    <w:p w14:paraId="458B81B8" w14:textId="77777777" w:rsidR="00466BBB" w:rsidRDefault="00466BBB" w:rsidP="00BF3E87">
      <w:pPr>
        <w:pStyle w:val="ListParagraph"/>
        <w:widowControl w:val="0"/>
        <w:numPr>
          <w:ilvl w:val="0"/>
          <w:numId w:val="53"/>
        </w:numPr>
        <w:autoSpaceDE w:val="0"/>
        <w:autoSpaceDN w:val="0"/>
        <w:adjustRightInd w:val="0"/>
        <w:spacing w:after="240" w:line="320" w:lineRule="atLeast"/>
        <w:jc w:val="left"/>
        <w:rPr>
          <w:rFonts w:ascii="Helvetica Neue" w:hAnsi="Helvetica Neue" w:cs="Helvetica Neue"/>
          <w:b w:val="0"/>
          <w:sz w:val="24"/>
          <w:szCs w:val="24"/>
        </w:rPr>
      </w:pPr>
      <w:r>
        <w:rPr>
          <w:rFonts w:ascii="Helvetica Neue" w:hAnsi="Helvetica Neue" w:cs="Helvetica Neue"/>
          <w:b w:val="0"/>
          <w:sz w:val="24"/>
          <w:szCs w:val="24"/>
        </w:rPr>
        <w:t xml:space="preserve">Pick only those record where </w:t>
      </w:r>
      <w:r w:rsidR="00BF3E87" w:rsidRPr="00466BBB">
        <w:rPr>
          <w:rFonts w:ascii="Helvetica Neue" w:hAnsi="Helvetica Neue" w:cs="Helvetica Neue"/>
          <w:b w:val="0"/>
          <w:sz w:val="24"/>
          <w:szCs w:val="24"/>
        </w:rPr>
        <w:t>private-User-Equipment-Info-Value</w:t>
      </w:r>
      <w:r>
        <w:rPr>
          <w:rFonts w:ascii="Helvetica Neue" w:hAnsi="Helvetica Neue" w:cs="Helvetica Neue"/>
          <w:b w:val="0"/>
          <w:sz w:val="24"/>
          <w:szCs w:val="24"/>
        </w:rPr>
        <w:t xml:space="preserve"> has value as IMEI</w:t>
      </w:r>
    </w:p>
    <w:p w14:paraId="13FC5872" w14:textId="77777777" w:rsidR="00466BBB" w:rsidRPr="00466BBB" w:rsidRDefault="00466BBB" w:rsidP="00BF3E87">
      <w:pPr>
        <w:pStyle w:val="ListParagraph"/>
        <w:widowControl w:val="0"/>
        <w:numPr>
          <w:ilvl w:val="0"/>
          <w:numId w:val="53"/>
        </w:numPr>
        <w:autoSpaceDE w:val="0"/>
        <w:autoSpaceDN w:val="0"/>
        <w:adjustRightInd w:val="0"/>
        <w:spacing w:after="240" w:line="320" w:lineRule="atLeast"/>
        <w:jc w:val="left"/>
        <w:rPr>
          <w:rFonts w:ascii="Helvetica Neue" w:hAnsi="Helvetica Neue" w:cs="Helvetica Neue"/>
          <w:b w:val="0"/>
          <w:sz w:val="24"/>
          <w:szCs w:val="24"/>
        </w:rPr>
      </w:pPr>
      <w:r>
        <w:rPr>
          <w:rFonts w:ascii="Helvetica Neue" w:hAnsi="Helvetica Neue" w:cs="Helvetica Neue"/>
          <w:b w:val="0"/>
          <w:sz w:val="24"/>
          <w:szCs w:val="24"/>
        </w:rPr>
        <w:t>Remove dash (</w:t>
      </w:r>
      <w:r w:rsidR="00BF3E87" w:rsidRPr="00466BBB">
        <w:rPr>
          <w:rFonts w:ascii="Helvetica Neue" w:hAnsi="Helvetica Neue" w:cs="Helvetica Neue"/>
          <w:b w:val="0"/>
          <w:sz w:val="24"/>
          <w:szCs w:val="24"/>
        </w:rPr>
        <w:t>-) in the private-User-Equipment-Info-Value</w:t>
      </w:r>
      <w:r>
        <w:rPr>
          <w:rFonts w:ascii="Helvetica Neue" w:hAnsi="Helvetica Neue" w:cs="Helvetica Neue"/>
          <w:b w:val="0"/>
          <w:sz w:val="24"/>
          <w:szCs w:val="24"/>
        </w:rPr>
        <w:t xml:space="preserve"> while processing</w:t>
      </w:r>
    </w:p>
    <w:p w14:paraId="52D9D6C5" w14:textId="77777777" w:rsidR="00466BBB" w:rsidRPr="00466BBB" w:rsidRDefault="00466BBB" w:rsidP="00BF3E87">
      <w:pPr>
        <w:pStyle w:val="ListParagraph"/>
        <w:widowControl w:val="0"/>
        <w:numPr>
          <w:ilvl w:val="0"/>
          <w:numId w:val="53"/>
        </w:numPr>
        <w:autoSpaceDE w:val="0"/>
        <w:autoSpaceDN w:val="0"/>
        <w:adjustRightInd w:val="0"/>
        <w:spacing w:after="240" w:line="320" w:lineRule="atLeast"/>
        <w:jc w:val="left"/>
        <w:rPr>
          <w:rFonts w:ascii="Helvetica Neue" w:hAnsi="Helvetica Neue" w:cs="Helvetica Neue"/>
          <w:b w:val="0"/>
          <w:sz w:val="24"/>
          <w:szCs w:val="24"/>
        </w:rPr>
      </w:pPr>
      <w:r>
        <w:rPr>
          <w:rFonts w:ascii="Helvetica Neue" w:hAnsi="Helvetica Neue" w:cs="Helvetica Neue"/>
          <w:b w:val="0"/>
          <w:sz w:val="24"/>
          <w:szCs w:val="24"/>
        </w:rPr>
        <w:t xml:space="preserve">If value of </w:t>
      </w:r>
      <w:r w:rsidR="00BF3E87" w:rsidRPr="00466BBB">
        <w:rPr>
          <w:rFonts w:ascii="Helvetica Neue" w:hAnsi="Helvetica Neue" w:cs="Helvetica Neue"/>
          <w:b w:val="0"/>
          <w:sz w:val="24"/>
          <w:szCs w:val="24"/>
        </w:rPr>
        <w:t>s</w:t>
      </w:r>
      <w:r>
        <w:rPr>
          <w:rFonts w:ascii="Helvetica Neue" w:hAnsi="Helvetica Neue" w:cs="Helvetica Neue"/>
          <w:b w:val="0"/>
          <w:sz w:val="24"/>
          <w:szCs w:val="24"/>
        </w:rPr>
        <w:t>ubscriptionIDType field is</w:t>
      </w:r>
      <w:r w:rsidR="00BF3E87" w:rsidRPr="00466BBB">
        <w:rPr>
          <w:rFonts w:ascii="Helvetica Neue" w:hAnsi="Helvetica Neue" w:cs="Helvetica Neue"/>
          <w:b w:val="0"/>
          <w:sz w:val="24"/>
          <w:szCs w:val="24"/>
        </w:rPr>
        <w:t xml:space="preserve"> imsi, then only populate imsi field</w:t>
      </w:r>
      <w:r>
        <w:rPr>
          <w:rFonts w:ascii="Helvetica Neue" w:hAnsi="Helvetica Neue" w:cs="Helvetica Neue"/>
          <w:b w:val="0"/>
          <w:sz w:val="24"/>
          <w:szCs w:val="24"/>
        </w:rPr>
        <w:t xml:space="preserve"> in the CDR</w:t>
      </w:r>
    </w:p>
    <w:p w14:paraId="0A1116BE" w14:textId="77777777" w:rsidR="00466BBB" w:rsidRDefault="00D81A3F" w:rsidP="00BF3E87">
      <w:pPr>
        <w:pStyle w:val="ListParagraph"/>
        <w:widowControl w:val="0"/>
        <w:numPr>
          <w:ilvl w:val="0"/>
          <w:numId w:val="53"/>
        </w:numPr>
        <w:autoSpaceDE w:val="0"/>
        <w:autoSpaceDN w:val="0"/>
        <w:adjustRightInd w:val="0"/>
        <w:spacing w:after="240" w:line="320" w:lineRule="atLeast"/>
        <w:jc w:val="left"/>
        <w:rPr>
          <w:rFonts w:ascii="Helvetica Neue" w:hAnsi="Helvetica Neue" w:cs="Helvetica Neue"/>
          <w:b w:val="0"/>
          <w:sz w:val="24"/>
          <w:szCs w:val="24"/>
        </w:rPr>
      </w:pPr>
      <w:r>
        <w:rPr>
          <w:rFonts w:ascii="Helvetica Neue" w:hAnsi="Helvetica Neue" w:cs="Helvetica Neue"/>
          <w:b w:val="0"/>
          <w:sz w:val="24"/>
          <w:szCs w:val="24"/>
        </w:rPr>
        <w:t>If the value of role-of-</w:t>
      </w:r>
      <w:r w:rsidR="00BF3E87" w:rsidRPr="00466BBB">
        <w:rPr>
          <w:rFonts w:ascii="Helvetica Neue" w:hAnsi="Helvetica Neue" w:cs="Helvetica Neue"/>
          <w:b w:val="0"/>
          <w:sz w:val="24"/>
          <w:szCs w:val="24"/>
        </w:rPr>
        <w:t>node = 0, then msisdn is</w:t>
      </w:r>
      <w:r>
        <w:rPr>
          <w:rFonts w:ascii="Helvetica Neue" w:hAnsi="Helvetica Neue" w:cs="Helvetica Neue"/>
          <w:b w:val="0"/>
          <w:sz w:val="24"/>
          <w:szCs w:val="24"/>
        </w:rPr>
        <w:t xml:space="preserve"> populated from callingTELURI field</w:t>
      </w:r>
    </w:p>
    <w:p w14:paraId="4CA21BF6" w14:textId="77777777" w:rsidR="00D81A3F" w:rsidRPr="00466BBB" w:rsidRDefault="00D81A3F" w:rsidP="00D81A3F">
      <w:pPr>
        <w:pStyle w:val="ListParagraph"/>
        <w:widowControl w:val="0"/>
        <w:numPr>
          <w:ilvl w:val="0"/>
          <w:numId w:val="53"/>
        </w:numPr>
        <w:autoSpaceDE w:val="0"/>
        <w:autoSpaceDN w:val="0"/>
        <w:adjustRightInd w:val="0"/>
        <w:spacing w:after="240" w:line="320" w:lineRule="atLeast"/>
        <w:jc w:val="left"/>
        <w:rPr>
          <w:rFonts w:ascii="Helvetica Neue" w:hAnsi="Helvetica Neue" w:cs="Helvetica Neue"/>
          <w:b w:val="0"/>
          <w:sz w:val="24"/>
          <w:szCs w:val="24"/>
        </w:rPr>
      </w:pPr>
      <w:r>
        <w:rPr>
          <w:rFonts w:ascii="Helvetica Neue" w:hAnsi="Helvetica Neue" w:cs="Helvetica Neue"/>
          <w:b w:val="0"/>
          <w:sz w:val="24"/>
          <w:szCs w:val="24"/>
        </w:rPr>
        <w:t>If the value of role-of-</w:t>
      </w:r>
      <w:r w:rsidRPr="00466BBB">
        <w:rPr>
          <w:rFonts w:ascii="Helvetica Neue" w:hAnsi="Helvetica Neue" w:cs="Helvetica Neue"/>
          <w:b w:val="0"/>
          <w:sz w:val="24"/>
          <w:szCs w:val="24"/>
        </w:rPr>
        <w:t>n</w:t>
      </w:r>
      <w:r>
        <w:rPr>
          <w:rFonts w:ascii="Helvetica Neue" w:hAnsi="Helvetica Neue" w:cs="Helvetica Neue"/>
          <w:b w:val="0"/>
          <w:sz w:val="24"/>
          <w:szCs w:val="24"/>
        </w:rPr>
        <w:t>ode = 1</w:t>
      </w:r>
      <w:r w:rsidRPr="00466BBB">
        <w:rPr>
          <w:rFonts w:ascii="Helvetica Neue" w:hAnsi="Helvetica Neue" w:cs="Helvetica Neue"/>
          <w:b w:val="0"/>
          <w:sz w:val="24"/>
          <w:szCs w:val="24"/>
        </w:rPr>
        <w:t>, then msisdn is</w:t>
      </w:r>
      <w:r>
        <w:rPr>
          <w:rFonts w:ascii="Helvetica Neue" w:hAnsi="Helvetica Neue" w:cs="Helvetica Neue"/>
          <w:b w:val="0"/>
          <w:sz w:val="24"/>
          <w:szCs w:val="24"/>
        </w:rPr>
        <w:t xml:space="preserve"> populated from </w:t>
      </w:r>
      <w:r w:rsidRPr="00466BBB">
        <w:rPr>
          <w:rFonts w:ascii="Helvetica Neue" w:hAnsi="Helvetica Neue" w:cs="Helvetica Neue"/>
          <w:b w:val="0"/>
          <w:sz w:val="24"/>
          <w:szCs w:val="24"/>
        </w:rPr>
        <w:t>calledTELURI</w:t>
      </w:r>
      <w:r>
        <w:rPr>
          <w:rFonts w:ascii="Helvetica Neue" w:hAnsi="Helvetica Neue" w:cs="Helvetica Neue"/>
          <w:b w:val="0"/>
          <w:sz w:val="24"/>
          <w:szCs w:val="24"/>
        </w:rPr>
        <w:t xml:space="preserve"> field</w:t>
      </w:r>
    </w:p>
    <w:p w14:paraId="02179B44" w14:textId="77777777" w:rsidR="00466BBB" w:rsidRPr="00466BBB" w:rsidRDefault="00BF3E87" w:rsidP="00BF3E87">
      <w:pPr>
        <w:pStyle w:val="ListParagraph"/>
        <w:widowControl w:val="0"/>
        <w:numPr>
          <w:ilvl w:val="0"/>
          <w:numId w:val="53"/>
        </w:numPr>
        <w:autoSpaceDE w:val="0"/>
        <w:autoSpaceDN w:val="0"/>
        <w:adjustRightInd w:val="0"/>
        <w:spacing w:after="240" w:line="320" w:lineRule="atLeast"/>
        <w:jc w:val="left"/>
        <w:rPr>
          <w:rFonts w:ascii="Helvetica Neue" w:hAnsi="Helvetica Neue" w:cs="Helvetica Neue"/>
          <w:b w:val="0"/>
          <w:sz w:val="24"/>
          <w:szCs w:val="24"/>
        </w:rPr>
      </w:pPr>
      <w:r w:rsidRPr="00466BBB">
        <w:rPr>
          <w:rFonts w:ascii="Helvetica Neue" w:hAnsi="Helvetica Neue" w:cs="Helvetica Neue"/>
          <w:b w:val="0"/>
          <w:sz w:val="24"/>
          <w:szCs w:val="24"/>
        </w:rPr>
        <w:t>Pick only numeric value in</w:t>
      </w:r>
      <w:r w:rsidR="00D81A3F">
        <w:rPr>
          <w:rFonts w:ascii="Helvetica Neue" w:hAnsi="Helvetica Neue" w:cs="Helvetica Neue"/>
          <w:b w:val="0"/>
          <w:sz w:val="24"/>
          <w:szCs w:val="24"/>
        </w:rPr>
        <w:t xml:space="preserve"> callingTELURI and calledTELURL. Kindly convert into E.164 format number from SIP format number</w:t>
      </w:r>
    </w:p>
    <w:p w14:paraId="5EAC2C95" w14:textId="77777777" w:rsidR="00BF3E87" w:rsidRPr="00466BBB" w:rsidRDefault="00D81A3F" w:rsidP="00BF3E87">
      <w:pPr>
        <w:pStyle w:val="ListParagraph"/>
        <w:widowControl w:val="0"/>
        <w:numPr>
          <w:ilvl w:val="0"/>
          <w:numId w:val="53"/>
        </w:numPr>
        <w:autoSpaceDE w:val="0"/>
        <w:autoSpaceDN w:val="0"/>
        <w:adjustRightInd w:val="0"/>
        <w:spacing w:after="240" w:line="320" w:lineRule="atLeast"/>
        <w:jc w:val="left"/>
        <w:rPr>
          <w:rFonts w:ascii="Helvetica Neue" w:hAnsi="Helvetica Neue" w:cs="Helvetica Neue"/>
          <w:b w:val="0"/>
          <w:sz w:val="24"/>
          <w:szCs w:val="24"/>
        </w:rPr>
      </w:pPr>
      <w:r>
        <w:rPr>
          <w:rFonts w:ascii="Helvetica Neue" w:hAnsi="Helvetica Neue" w:cs="Helvetica Neue"/>
          <w:b w:val="0"/>
          <w:sz w:val="24"/>
          <w:szCs w:val="24"/>
        </w:rPr>
        <w:t xml:space="preserve">The value of </w:t>
      </w:r>
      <w:r w:rsidR="00BF3E87" w:rsidRPr="00466BBB">
        <w:rPr>
          <w:rFonts w:ascii="Helvetica Neue" w:hAnsi="Helvetica Neue" w:cs="Helvetica Neue"/>
          <w:b w:val="0"/>
          <w:sz w:val="24"/>
          <w:szCs w:val="24"/>
        </w:rPr>
        <w:t>system_type</w:t>
      </w:r>
      <w:r>
        <w:rPr>
          <w:rFonts w:ascii="Helvetica Neue" w:hAnsi="Helvetica Neue" w:cs="Helvetica Neue"/>
          <w:b w:val="0"/>
          <w:sz w:val="24"/>
          <w:szCs w:val="24"/>
        </w:rPr>
        <w:t xml:space="preserve"> is the first set of character till ;. So in case the value is </w:t>
      </w:r>
      <w:r w:rsidR="00BF3E87" w:rsidRPr="00466BBB">
        <w:rPr>
          <w:rFonts w:ascii="Helvetica Neue" w:hAnsi="Helvetica Neue" w:cs="Helvetica Neue"/>
          <w:b w:val="0"/>
          <w:sz w:val="24"/>
          <w:szCs w:val="24"/>
        </w:rPr>
        <w:t xml:space="preserve"> </w:t>
      </w:r>
      <w:r>
        <w:rPr>
          <w:rFonts w:ascii="Helvetica Neue" w:hAnsi="Helvetica Neue" w:cs="Helvetica Neue"/>
          <w:b w:val="0"/>
          <w:sz w:val="24"/>
          <w:szCs w:val="24"/>
        </w:rPr>
        <w:t>“</w:t>
      </w:r>
      <w:r w:rsidR="00BF3E87" w:rsidRPr="00466BBB">
        <w:rPr>
          <w:rFonts w:ascii="Helvetica Neue" w:hAnsi="Helvetica Neue" w:cs="Helvetica Neue"/>
          <w:b w:val="0"/>
          <w:sz w:val="24"/>
          <w:szCs w:val="24"/>
        </w:rPr>
        <w:t>3GPP-E-UTRAN;utran-cell-id-3gpp=45606000D00E6414;"sbc-domain=sbc.tkkpcscf01.ims.mnc006.mcc456.3gppnetwork.org";"ue-ip=10.24</w:t>
      </w:r>
      <w:r>
        <w:rPr>
          <w:rFonts w:ascii="Helvetica Neue" w:hAnsi="Helvetica Neue" w:cs="Helvetica Neue"/>
          <w:b w:val="0"/>
          <w:sz w:val="24"/>
          <w:szCs w:val="24"/>
        </w:rPr>
        <w:t>”</w:t>
      </w:r>
      <w:r w:rsidR="00BF3E87" w:rsidRPr="00466BBB">
        <w:rPr>
          <w:rFonts w:ascii="Helvetica Neue" w:hAnsi="Helvetica Neue" w:cs="Helvetica Neue"/>
          <w:b w:val="0"/>
          <w:sz w:val="24"/>
          <w:szCs w:val="24"/>
        </w:rPr>
        <w:t xml:space="preserve"> </w:t>
      </w:r>
      <w:r>
        <w:rPr>
          <w:rFonts w:ascii="Helvetica Neue" w:hAnsi="Helvetica Neue" w:cs="Helvetica Neue"/>
          <w:b w:val="0"/>
          <w:sz w:val="24"/>
          <w:szCs w:val="24"/>
        </w:rPr>
        <w:t xml:space="preserve">the system type is </w:t>
      </w:r>
      <w:r w:rsidRPr="00466BBB">
        <w:rPr>
          <w:rFonts w:ascii="Helvetica Neue" w:hAnsi="Helvetica Neue" w:cs="Helvetica Neue"/>
          <w:b w:val="0"/>
          <w:sz w:val="24"/>
          <w:szCs w:val="24"/>
        </w:rPr>
        <w:t>3GPP-E-UTRAN</w:t>
      </w:r>
    </w:p>
    <w:p w14:paraId="79EF629D" w14:textId="77777777" w:rsidR="00BF3E87" w:rsidRDefault="00BF3E87" w:rsidP="005E4E3E">
      <w:pPr>
        <w:rPr>
          <w:ins w:id="225" w:author="Sarju Garg" w:date="2020-09-30T12:53:00Z"/>
          <w:lang w:val="en-GB" w:eastAsia="en-GB" w:bidi="en-US"/>
        </w:rPr>
      </w:pPr>
    </w:p>
    <w:p w14:paraId="6FA711F3" w14:textId="77777777" w:rsidR="00BF3E87" w:rsidRDefault="00BF3E87" w:rsidP="005E4E3E">
      <w:pPr>
        <w:rPr>
          <w:lang w:val="en-GB" w:eastAsia="en-GB" w:bidi="en-US"/>
        </w:rPr>
      </w:pPr>
    </w:p>
    <w:p w14:paraId="77688D49" w14:textId="77777777" w:rsidR="00C172E3" w:rsidRDefault="00C172E3" w:rsidP="005E4E3E">
      <w:pPr>
        <w:rPr>
          <w:lang w:val="en-GB" w:eastAsia="en-GB" w:bidi="en-US"/>
        </w:rPr>
      </w:pPr>
    </w:p>
    <w:p w14:paraId="01012D06" w14:textId="77777777" w:rsidR="00C172E3" w:rsidRDefault="00C172E3" w:rsidP="005E4E3E">
      <w:pPr>
        <w:rPr>
          <w:lang w:val="en-GB" w:eastAsia="en-GB" w:bidi="en-US"/>
        </w:rPr>
      </w:pPr>
    </w:p>
    <w:p w14:paraId="2528EA44" w14:textId="77777777" w:rsidR="00C172E3" w:rsidRDefault="00C172E3" w:rsidP="005E4E3E">
      <w:pPr>
        <w:rPr>
          <w:lang w:val="en-GB" w:eastAsia="en-GB" w:bidi="en-US"/>
        </w:rPr>
      </w:pPr>
    </w:p>
    <w:p w14:paraId="44643625" w14:textId="77777777" w:rsidR="00C172E3" w:rsidRDefault="00C172E3" w:rsidP="005E4E3E">
      <w:pPr>
        <w:rPr>
          <w:lang w:val="en-GB" w:eastAsia="en-GB" w:bidi="en-US"/>
        </w:rPr>
      </w:pPr>
    </w:p>
    <w:p w14:paraId="537DF0FF" w14:textId="77777777" w:rsidR="00C172E3" w:rsidRDefault="00C172E3" w:rsidP="005E4E3E">
      <w:pPr>
        <w:rPr>
          <w:lang w:val="en-GB" w:eastAsia="en-GB" w:bidi="en-US"/>
        </w:rPr>
      </w:pPr>
    </w:p>
    <w:p w14:paraId="21935263" w14:textId="77777777" w:rsidR="00C172E3" w:rsidRDefault="00C172E3" w:rsidP="005E4E3E">
      <w:pPr>
        <w:rPr>
          <w:lang w:val="en-GB" w:eastAsia="en-GB" w:bidi="en-US"/>
        </w:rPr>
      </w:pPr>
    </w:p>
    <w:p w14:paraId="7AA39938" w14:textId="74A1C572" w:rsidR="005E4E3E" w:rsidRPr="005E4E3E" w:rsidRDefault="00C172E3" w:rsidP="005E4E3E">
      <w:pPr>
        <w:rPr>
          <w:lang w:val="en-GB" w:eastAsia="en-GB" w:bidi="en-US"/>
        </w:rPr>
      </w:pPr>
      <w:r>
        <w:rPr>
          <w:noProof/>
        </w:rPr>
        <w:drawing>
          <wp:anchor distT="0" distB="0" distL="114300" distR="114300" simplePos="0" relativeHeight="251715584" behindDoc="1" locked="0" layoutInCell="1" allowOverlap="1" wp14:anchorId="6BE02DEF" wp14:editId="124F2502">
            <wp:simplePos x="0" y="0"/>
            <wp:positionH relativeFrom="page">
              <wp:posOffset>0</wp:posOffset>
            </wp:positionH>
            <wp:positionV relativeFrom="paragraph">
              <wp:posOffset>-288925</wp:posOffset>
            </wp:positionV>
            <wp:extent cx="6762750" cy="11303000"/>
            <wp:effectExtent l="19050" t="0" r="0" b="0"/>
            <wp:wrapNone/>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30_04_19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2750" cy="11303000"/>
                    </a:xfrm>
                    <a:prstGeom prst="rect">
                      <a:avLst/>
                    </a:prstGeom>
                  </pic:spPr>
                </pic:pic>
              </a:graphicData>
            </a:graphic>
          </wp:anchor>
        </w:drawing>
      </w:r>
    </w:p>
    <w:sectPr w:rsidR="005E4E3E" w:rsidRPr="005E4E3E" w:rsidSect="00CE1085">
      <w:headerReference w:type="even" r:id="rId13"/>
      <w:headerReference w:type="default" r:id="rId14"/>
      <w:footerReference w:type="default" r:id="rId15"/>
      <w:pgSz w:w="11907" w:h="16839" w:code="9"/>
      <w:pgMar w:top="677" w:right="1440" w:bottom="1440" w:left="1440" w:header="446" w:footer="144"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90150" w15:done="0"/>
  <w15:commentEx w15:paraId="2825E808" w15:done="0"/>
  <w15:commentEx w15:paraId="028252A0" w15:done="0"/>
  <w15:commentEx w15:paraId="42E460E3" w15:done="0"/>
  <w15:commentEx w15:paraId="0BCDD244" w15:done="0"/>
  <w15:commentEx w15:paraId="0A9FD1A5" w15:done="0"/>
  <w15:commentEx w15:paraId="23833B58" w15:done="0"/>
  <w15:commentEx w15:paraId="19C3121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E975B" w14:textId="77777777" w:rsidR="00783A81" w:rsidRPr="00D06080" w:rsidRDefault="00783A81" w:rsidP="00017AFD">
      <w:r>
        <w:separator/>
      </w:r>
    </w:p>
  </w:endnote>
  <w:endnote w:type="continuationSeparator" w:id="0">
    <w:p w14:paraId="679112D7" w14:textId="77777777" w:rsidR="00783A81" w:rsidRPr="00D06080" w:rsidRDefault="00783A81" w:rsidP="0001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odafone Rg">
    <w:altName w:val="Arial"/>
    <w:charset w:val="00"/>
    <w:family w:val="swiss"/>
    <w:pitch w:val="variable"/>
    <w:sig w:usb0="800002AF" w:usb1="40002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Book Antiqua">
    <w:panose1 w:val="020406020503050303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SimHei">
    <w:altName w:val="黑体"/>
    <w:panose1 w:val="00000000000000000000"/>
    <w:charset w:val="86"/>
    <w:family w:val="modern"/>
    <w:notTrueType/>
    <w:pitch w:val="fixed"/>
    <w:sig w:usb0="00000001" w:usb1="080E0000" w:usb2="00000010" w:usb3="00000000" w:csb0="0004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MS Mincho">
    <w:altName w:val="ＭＳ 明朝"/>
    <w:charset w:val="80"/>
    <w:family w:val="modern"/>
    <w:pitch w:val="fixed"/>
    <w:sig w:usb0="E00002FF" w:usb1="6AC7FDFB" w:usb2="08000012" w:usb3="00000000" w:csb0="0002009F" w:csb1="00000000"/>
  </w:font>
  <w:font w:name="Perpetua">
    <w:panose1 w:val="02020502060401020303"/>
    <w:charset w:val="00"/>
    <w:family w:val="auto"/>
    <w:pitch w:val="variable"/>
    <w:sig w:usb0="00000003" w:usb1="00000000" w:usb2="00000000" w:usb3="00000000" w:csb0="00000001" w:csb1="00000000"/>
  </w:font>
  <w:font w:name="Futura Hv">
    <w:altName w:val="Segoe UI Semibold"/>
    <w:charset w:val="00"/>
    <w:family w:val="swiss"/>
    <w:pitch w:val="variable"/>
    <w:sig w:usb0="00000001" w:usb1="5000204A" w:usb2="00000000" w:usb3="00000000" w:csb0="0000009F" w:csb1="00000000"/>
  </w:font>
  <w:font w:name="ITC Berkeley Oldstyle St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egoe Semibold">
    <w:altName w:val="Segoe"/>
    <w:panose1 w:val="00000000000000000000"/>
    <w:charset w:val="00"/>
    <w:family w:val="swiss"/>
    <w:notTrueType/>
    <w:pitch w:val="default"/>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Batang">
    <w:altName w:val="바탕"/>
    <w:panose1 w:val="00000000000000000000"/>
    <w:charset w:val="81"/>
    <w:family w:val="auto"/>
    <w:notTrueType/>
    <w:pitch w:val="fixed"/>
    <w:sig w:usb0="00000001" w:usb1="09060000" w:usb2="00000010" w:usb3="00000000" w:csb0="00080000"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Futura Bk BT">
    <w:altName w:val="Times New Roman"/>
    <w:charset w:val="00"/>
    <w:family w:val="auto"/>
    <w:pitch w:val="default"/>
  </w:font>
  <w:font w:name="Kokila">
    <w:charset w:val="00"/>
    <w:family w:val="swiss"/>
    <w:pitch w:val="variable"/>
    <w:sig w:usb0="00008003" w:usb1="00000000" w:usb2="00000000" w:usb3="00000000" w:csb0="00000001" w:csb1="00000000"/>
  </w:font>
  <w:font w:name="VodafoneRg">
    <w:altName w:val="Times New Roman"/>
    <w:panose1 w:val="00000000000000000000"/>
    <w:charset w:val="00"/>
    <w:family w:val="roman"/>
    <w:notTrueType/>
    <w:pitch w:val="default"/>
  </w:font>
  <w:font w:name="Arial Bold">
    <w:panose1 w:val="020B0704020202020204"/>
    <w:charset w:val="00"/>
    <w:family w:val="auto"/>
    <w:pitch w:val="variable"/>
    <w:sig w:usb0="E0002AFF" w:usb1="C0007843" w:usb2="00000009" w:usb3="00000000" w:csb0="000001FF" w:csb1="00000000"/>
  </w:font>
  <w:font w:name="KaiTi_GB2312">
    <w:altName w:val="Arial Unicode MS"/>
    <w:charset w:val="86"/>
    <w:family w:val="modern"/>
    <w:pitch w:val="fixed"/>
    <w:sig w:usb0="800002BF" w:usb1="38CF7CFA" w:usb2="00000016" w:usb3="00000000" w:csb0="00040001" w:csb1="00000000"/>
  </w:font>
  <w:font w:name="Garamond">
    <w:panose1 w:val="020204040303010108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22917" w14:textId="77777777" w:rsidR="00783A81" w:rsidRPr="009E2B94" w:rsidRDefault="00783A81" w:rsidP="00D84B94">
    <w:pPr>
      <w:pStyle w:val="FooterLine"/>
      <w:pBdr>
        <w:top w:val="none" w:sz="0" w:space="0" w:color="auto"/>
      </w:pBdr>
      <w:tabs>
        <w:tab w:val="clear" w:pos="9299"/>
        <w:tab w:val="right" w:pos="9000"/>
      </w:tabs>
      <w:jc w:val="center"/>
      <w:rPr>
        <w:rFonts w:ascii="Calibri" w:hAnsi="Calibri"/>
        <w:sz w:val="8"/>
      </w:rPr>
    </w:pPr>
  </w:p>
  <w:p w14:paraId="185F24C2" w14:textId="77777777" w:rsidR="00783A81" w:rsidRDefault="00783A81" w:rsidP="00D84B94">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14:paraId="1511F24F" w14:textId="77777777" w:rsidR="00783A81" w:rsidRPr="00A22A20" w:rsidRDefault="00783A81" w:rsidP="00D84B94">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Pr>
        <w:rStyle w:val="FooterCharChar"/>
        <w:rFonts w:ascii="Calibri" w:eastAsia="SimSun" w:hAnsi="Calibri"/>
        <w:sz w:val="20"/>
        <w:szCs w:val="20"/>
      </w:rPr>
      <w:t>13/09/2019</w:t>
    </w:r>
    <w:r>
      <w:rPr>
        <w:rStyle w:val="FooterCharChar"/>
        <w:rFonts w:ascii="Calibri" w:eastAsia="SimSun" w:hAnsi="Calibri"/>
        <w:sz w:val="20"/>
        <w:szCs w:val="20"/>
      </w:rPr>
      <w:tab/>
      <w:t>Sterlite Tech Confidential</w:t>
    </w:r>
    <w:r w:rsidRPr="00A22A20">
      <w:rPr>
        <w:rStyle w:val="FooterCharChar"/>
        <w:rFonts w:ascii="Calibri" w:eastAsia="SimSun" w:hAnsi="Calibri"/>
        <w:sz w:val="20"/>
        <w:szCs w:val="20"/>
      </w:rPr>
      <w:tab/>
      <w:t>Page</w:t>
    </w:r>
    <w:r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Pr="00A22A20">
      <w:rPr>
        <w:rStyle w:val="PageNumber"/>
        <w:rFonts w:ascii="Calibri" w:hAnsi="Calibri"/>
        <w:sz w:val="20"/>
        <w:szCs w:val="20"/>
      </w:rPr>
      <w:fldChar w:fldCharType="separate"/>
    </w:r>
    <w:r w:rsidR="00F90307">
      <w:rPr>
        <w:rStyle w:val="PageNumber"/>
        <w:rFonts w:ascii="Calibri" w:hAnsi="Calibri"/>
        <w:noProof/>
        <w:sz w:val="20"/>
        <w:szCs w:val="20"/>
      </w:rPr>
      <w:t>8</w:t>
    </w:r>
    <w:r w:rsidRPr="00A22A20">
      <w:rPr>
        <w:rStyle w:val="PageNumber"/>
        <w:rFonts w:ascii="Calibri" w:hAnsi="Calibri"/>
        <w:sz w:val="20"/>
        <w:szCs w:val="20"/>
      </w:rPr>
      <w:fldChar w:fldCharType="end"/>
    </w:r>
    <w:r w:rsidRPr="00A22A20">
      <w:rPr>
        <w:rFonts w:ascii="Calibri" w:hAnsi="Calibri"/>
        <w:sz w:val="20"/>
        <w:szCs w:val="20"/>
      </w:rPr>
      <w:t>of</w:t>
    </w:r>
    <w:r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Pr="00A22A20">
      <w:rPr>
        <w:rStyle w:val="PageNumber"/>
        <w:rFonts w:ascii="Calibri" w:hAnsi="Calibri"/>
        <w:sz w:val="20"/>
        <w:szCs w:val="20"/>
      </w:rPr>
      <w:fldChar w:fldCharType="separate"/>
    </w:r>
    <w:r w:rsidR="00F90307">
      <w:rPr>
        <w:rStyle w:val="PageNumber"/>
        <w:rFonts w:ascii="Calibri" w:hAnsi="Calibri"/>
        <w:noProof/>
        <w:sz w:val="20"/>
        <w:szCs w:val="20"/>
      </w:rPr>
      <w:t>13</w:t>
    </w:r>
    <w:r w:rsidRPr="00A22A20">
      <w:rPr>
        <w:rStyle w:val="PageNumber"/>
        <w:rFonts w:ascii="Calibri" w:hAnsi="Calibri"/>
        <w:sz w:val="20"/>
        <w:szCs w:val="20"/>
      </w:rPr>
      <w:fldChar w:fldCharType="end"/>
    </w:r>
  </w:p>
  <w:p w14:paraId="6C896D47" w14:textId="77777777" w:rsidR="00783A81" w:rsidRPr="00A22A20" w:rsidRDefault="00783A81" w:rsidP="00D84B94">
    <w:pPr>
      <w:pStyle w:val="Footer0"/>
      <w:jc w:val="center"/>
      <w:rPr>
        <w:rFonts w:ascii="Calibri" w:hAnsi="Calibri"/>
        <w:sz w:val="20"/>
        <w:szCs w:val="20"/>
      </w:rPr>
    </w:pPr>
    <w:r>
      <w:rPr>
        <w:noProof/>
        <w:lang w:val="en-US" w:eastAsia="en-US"/>
      </w:rPr>
      <w:drawing>
        <wp:inline distT="0" distB="0" distL="0" distR="0" wp14:anchorId="5C2328DD" wp14:editId="4BE39255">
          <wp:extent cx="5791200" cy="235574"/>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91200" cy="235574"/>
                  </a:xfrm>
                  <a:prstGeom prst="rect">
                    <a:avLst/>
                  </a:prstGeom>
                </pic:spPr>
              </pic:pic>
            </a:graphicData>
          </a:graphic>
        </wp:inline>
      </w:drawing>
    </w:r>
  </w:p>
  <w:p w14:paraId="6F323FEA" w14:textId="77777777" w:rsidR="00783A81" w:rsidRDefault="00783A81" w:rsidP="00017A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B54DE" w14:textId="77777777" w:rsidR="00783A81" w:rsidRPr="00D06080" w:rsidRDefault="00783A81" w:rsidP="00017AFD">
      <w:r>
        <w:separator/>
      </w:r>
    </w:p>
  </w:footnote>
  <w:footnote w:type="continuationSeparator" w:id="0">
    <w:p w14:paraId="7C47ABAA" w14:textId="77777777" w:rsidR="00783A81" w:rsidRPr="00D06080" w:rsidRDefault="00783A81" w:rsidP="00017A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94C58" w14:textId="77777777" w:rsidR="00783A81" w:rsidRDefault="00783A81" w:rsidP="00017AFD">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C39E" w14:textId="77777777" w:rsidR="00783A81" w:rsidRDefault="00783A81" w:rsidP="003D468D">
    <w:pPr>
      <w:pStyle w:val="Header"/>
      <w:jc w:val="right"/>
    </w:pPr>
    <w:r>
      <w:rPr>
        <w:noProof/>
      </w:rPr>
      <w:drawing>
        <wp:anchor distT="0" distB="0" distL="114300" distR="114300" simplePos="0" relativeHeight="251662336" behindDoc="0" locked="0" layoutInCell="1" allowOverlap="1" wp14:anchorId="592C9037" wp14:editId="1DA56D71">
          <wp:simplePos x="0" y="0"/>
          <wp:positionH relativeFrom="column">
            <wp:posOffset>5400675</wp:posOffset>
          </wp:positionH>
          <wp:positionV relativeFrom="paragraph">
            <wp:posOffset>-178435</wp:posOffset>
          </wp:positionV>
          <wp:extent cx="395605" cy="377190"/>
          <wp:effectExtent l="19050" t="0" r="4445" b="0"/>
          <wp:wrapThrough wrapText="bothSides">
            <wp:wrapPolygon edited="0">
              <wp:start x="-1040" y="0"/>
              <wp:lineTo x="-1040" y="20727"/>
              <wp:lineTo x="21843" y="20727"/>
              <wp:lineTo x="21843" y="0"/>
              <wp:lineTo x="-1040" y="0"/>
            </wp:wrapPolygon>
          </wp:wrapThrough>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395605" cy="377190"/>
                  </a:xfrm>
                  <a:prstGeom prst="rect">
                    <a:avLst/>
                  </a:prstGeom>
                  <a:ln/>
                </pic:spPr>
              </pic:pic>
            </a:graphicData>
          </a:graphic>
        </wp:anchor>
      </w:drawing>
    </w:r>
    <w:r>
      <w:rPr>
        <w:noProof/>
      </w:rPr>
      <w:drawing>
        <wp:anchor distT="0" distB="0" distL="114300" distR="114300" simplePos="0" relativeHeight="251664384" behindDoc="0" locked="0" layoutInCell="1" allowOverlap="1" wp14:anchorId="6E644B42" wp14:editId="18A8208F">
          <wp:simplePos x="0" y="0"/>
          <wp:positionH relativeFrom="margin">
            <wp:posOffset>-847725</wp:posOffset>
          </wp:positionH>
          <wp:positionV relativeFrom="paragraph">
            <wp:posOffset>297815</wp:posOffset>
          </wp:positionV>
          <wp:extent cx="6696075" cy="95250"/>
          <wp:effectExtent l="19050" t="0" r="9525" b="0"/>
          <wp:wrapNone/>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696075" cy="9525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allowOverlap="1" wp14:anchorId="04F5D1EA" wp14:editId="6582A7D1">
              <wp:simplePos x="0" y="0"/>
              <wp:positionH relativeFrom="column">
                <wp:posOffset>1304925</wp:posOffset>
              </wp:positionH>
              <wp:positionV relativeFrom="topMargin">
                <wp:posOffset>200025</wp:posOffset>
              </wp:positionV>
              <wp:extent cx="2638425" cy="28575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85750"/>
                      </a:xfrm>
                      <a:prstGeom prst="rect">
                        <a:avLst/>
                      </a:prstGeom>
                      <a:solidFill>
                        <a:srgbClr val="FFFFFF"/>
                      </a:solidFill>
                      <a:ln w="9525">
                        <a:noFill/>
                        <a:miter lim="800000"/>
                        <a:headEnd/>
                        <a:tailEnd/>
                      </a:ln>
                    </wps:spPr>
                    <wps:txbx>
                      <w:txbxContent>
                        <w:p w14:paraId="07CE4FB0" w14:textId="77777777" w:rsidR="00783A81" w:rsidRPr="003D468D" w:rsidRDefault="00783A81" w:rsidP="003D468D">
                          <w:pPr>
                            <w:rPr>
                              <w:rFonts w:ascii="Arial" w:hAnsi="Arial" w:cs="Arial"/>
                              <w:b/>
                              <w:sz w:val="18"/>
                              <w:lang w:val="en-IN"/>
                            </w:rPr>
                          </w:pPr>
                          <w:r>
                            <w:rPr>
                              <w:rFonts w:ascii="Arial" w:hAnsi="Arial" w:cs="Arial"/>
                              <w:b/>
                              <w:sz w:val="18"/>
                              <w:lang w:val="en-IN"/>
                            </w:rPr>
                            <w:t>Sterlite / CEIR / Signaling Server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4F5D1EA" id="_x0000_t202" coordsize="21600,21600" o:spt="202" path="m,l,21600r21600,l21600,xe">
              <v:stroke joinstyle="miter"/>
              <v:path gradientshapeok="t" o:connecttype="rect"/>
            </v:shapetype>
            <v:shape id="_x0000_s1029" type="#_x0000_t202" style="position:absolute;left:0;text-align:left;margin-left:102.75pt;margin-top:15.75pt;width:20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" stroked="f">
              <v:textbox>
                <w:txbxContent>
                  <w:p w14:paraId="07CE4FB0" w14:textId="77777777" w:rsidR="000F6A4E" w:rsidRPr="003D468D" w:rsidRDefault="000F6A4E" w:rsidP="003D468D">
                    <w:pPr>
                      <w:rPr>
                        <w:rFonts w:ascii="Arial" w:hAnsi="Arial" w:cs="Arial"/>
                        <w:b/>
                        <w:sz w:val="18"/>
                        <w:lang w:val="en-IN"/>
                      </w:rPr>
                    </w:pPr>
                    <w:r>
                      <w:rPr>
                        <w:rFonts w:ascii="Arial" w:hAnsi="Arial" w:cs="Arial"/>
                        <w:b/>
                        <w:sz w:val="18"/>
                        <w:lang w:val="en-IN"/>
                      </w:rPr>
                      <w:t>Sterlite / CEIR / Signaling Server Document</w:t>
                    </w:r>
                  </w:p>
                </w:txbxContent>
              </v:textbox>
              <w10:wrap anchory="margin"/>
            </v:shape>
          </w:pict>
        </mc:Fallback>
      </mc:AlternateContent>
    </w:r>
    <w:r w:rsidRPr="005C749B">
      <w:rPr>
        <w:rFonts w:ascii="Calibri" w:hAnsi="Calibri"/>
        <w:noProof/>
        <w:sz w:val="20"/>
        <w:szCs w:val="20"/>
      </w:rPr>
      <w:drawing>
        <wp:anchor distT="0" distB="0" distL="114300" distR="114300" simplePos="0" relativeHeight="251659264" behindDoc="1" locked="0" layoutInCell="1" allowOverlap="1" wp14:anchorId="606CE466" wp14:editId="4C831756">
          <wp:simplePos x="0" y="0"/>
          <wp:positionH relativeFrom="column">
            <wp:posOffset>-676275</wp:posOffset>
          </wp:positionH>
          <wp:positionV relativeFrom="paragraph">
            <wp:posOffset>-173990</wp:posOffset>
          </wp:positionV>
          <wp:extent cx="838200" cy="326390"/>
          <wp:effectExtent l="0" t="0" r="0" b="0"/>
          <wp:wrapTight wrapText="bothSides">
            <wp:wrapPolygon edited="0">
              <wp:start x="0" y="0"/>
              <wp:lineTo x="0" y="20171"/>
              <wp:lineTo x="21109" y="20171"/>
              <wp:lineTo x="21109" y="0"/>
              <wp:lineTo x="0" y="0"/>
            </wp:wrapPolygon>
          </wp:wrapTight>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L 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38200" cy="326390"/>
                  </a:xfrm>
                  <a:prstGeom prst="rect">
                    <a:avLst/>
                  </a:prstGeom>
                </pic:spPr>
              </pic:pic>
            </a:graphicData>
          </a:graphic>
        </wp:anchor>
      </w:drawing>
    </w:r>
  </w:p>
  <w:p w14:paraId="499075EA" w14:textId="77777777" w:rsidR="00783A81" w:rsidRDefault="00783A81" w:rsidP="003D468D">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BA4DCBE"/>
    <w:lvl w:ilvl="0">
      <w:start w:val="1"/>
      <w:numFmt w:val="decimal"/>
      <w:pStyle w:val="ListNumber4"/>
      <w:lvlText w:val="%1."/>
      <w:lvlJc w:val="left"/>
      <w:pPr>
        <w:tabs>
          <w:tab w:val="num" w:pos="1440"/>
        </w:tabs>
        <w:ind w:left="1440" w:hanging="360"/>
      </w:pPr>
    </w:lvl>
  </w:abstractNum>
  <w:abstractNum w:abstractNumId="1">
    <w:nsid w:val="FFFFFF83"/>
    <w:multiLevelType w:val="singleLevel"/>
    <w:tmpl w:val="B3A2D50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BB40061C"/>
    <w:lvl w:ilvl="0">
      <w:start w:val="1"/>
      <w:numFmt w:val="decimal"/>
      <w:pStyle w:val="ListNumber"/>
      <w:lvlText w:val="%1."/>
      <w:lvlJc w:val="right"/>
      <w:pPr>
        <w:ind w:left="360" w:hanging="360"/>
      </w:pPr>
      <w:rPr>
        <w:rFonts w:ascii="Calibri" w:hAnsi="Calibri" w:hint="default"/>
        <w:b w:val="0"/>
        <w:i w:val="0"/>
        <w:caps w:val="0"/>
        <w:strike w:val="0"/>
        <w:dstrike w:val="0"/>
        <w:vanish w:val="0"/>
        <w:sz w:val="20"/>
        <w:vertAlign w:val="baseline"/>
      </w:rPr>
    </w:lvl>
  </w:abstractNum>
  <w:abstractNum w:abstractNumId="3">
    <w:nsid w:val="005F742C"/>
    <w:multiLevelType w:val="hybridMultilevel"/>
    <w:tmpl w:val="26340648"/>
    <w:lvl w:ilvl="0" w:tplc="D368F37A">
      <w:start w:val="1"/>
      <w:numFmt w:val="decimal"/>
      <w:pStyle w:val="STLBullet3"/>
      <w:lvlText w:val="%1."/>
      <w:lvlJc w:val="left"/>
      <w:pPr>
        <w:ind w:left="1505" w:hanging="360"/>
      </w:pPr>
      <w:rPr>
        <w:rFonts w:hint="default"/>
        <w:color w:val="4F81BD" w:themeColor="accent1"/>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start w:val="1"/>
      <w:numFmt w:val="decimal"/>
      <w:lvlText w:val="%4."/>
      <w:lvlJc w:val="left"/>
      <w:pPr>
        <w:ind w:left="3665" w:hanging="360"/>
      </w:pPr>
    </w:lvl>
    <w:lvl w:ilvl="4" w:tplc="04090019">
      <w:start w:val="1"/>
      <w:numFmt w:val="lowerLetter"/>
      <w:lvlText w:val="%5."/>
      <w:lvlJc w:val="left"/>
      <w:pPr>
        <w:ind w:left="4385" w:hanging="360"/>
      </w:pPr>
    </w:lvl>
    <w:lvl w:ilvl="5" w:tplc="0409001B">
      <w:start w:val="1"/>
      <w:numFmt w:val="lowerRoman"/>
      <w:lvlText w:val="%6."/>
      <w:lvlJc w:val="right"/>
      <w:pPr>
        <w:ind w:left="5105" w:hanging="180"/>
      </w:pPr>
    </w:lvl>
    <w:lvl w:ilvl="6" w:tplc="0409000F">
      <w:start w:val="1"/>
      <w:numFmt w:val="decimal"/>
      <w:lvlText w:val="%7."/>
      <w:lvlJc w:val="left"/>
      <w:pPr>
        <w:ind w:left="5825" w:hanging="360"/>
      </w:pPr>
    </w:lvl>
    <w:lvl w:ilvl="7" w:tplc="04090019">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
    <w:nsid w:val="012D427F"/>
    <w:multiLevelType w:val="multilevel"/>
    <w:tmpl w:val="8A66E21C"/>
    <w:lvl w:ilvl="0">
      <w:start w:val="1"/>
      <w:numFmt w:val="decimal"/>
      <w:pStyle w:val="SoWHPHeading1"/>
      <w:lvlText w:val="%1."/>
      <w:lvlJc w:val="left"/>
      <w:pPr>
        <w:ind w:left="360" w:hanging="360"/>
      </w:pPr>
    </w:lvl>
    <w:lvl w:ilvl="1">
      <w:start w:val="1"/>
      <w:numFmt w:val="decimal"/>
      <w:pStyle w:val="SoWHPHeading2"/>
      <w:lvlText w:val="%1.%2."/>
      <w:lvlJc w:val="left"/>
      <w:pPr>
        <w:ind w:left="792" w:hanging="432"/>
      </w:pPr>
    </w:lvl>
    <w:lvl w:ilvl="2">
      <w:start w:val="1"/>
      <w:numFmt w:val="decimal"/>
      <w:pStyle w:val="SoWHP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7212C47"/>
    <w:multiLevelType w:val="hybridMultilevel"/>
    <w:tmpl w:val="9ECEAD22"/>
    <w:lvl w:ilvl="0" w:tplc="E1866ECE">
      <w:start w:val="1"/>
      <w:numFmt w:val="decimal"/>
      <w:pStyle w:val="FigureCaption"/>
      <w:lvlText w:val="Figure %1."/>
      <w:lvlJc w:val="left"/>
      <w:pPr>
        <w:ind w:left="5464" w:hanging="360"/>
      </w:pPr>
      <w:rPr>
        <w:rFonts w:ascii="Vodafone Rg" w:hAnsi="Vodafone Rg" w:hint="default"/>
        <w:b/>
        <w:i w:val="0"/>
        <w:caps w:val="0"/>
        <w:strike w:val="0"/>
        <w:dstrike w:val="0"/>
        <w:vanish w:val="0"/>
        <w:sz w:val="22"/>
        <w:vertAlign w:val="baseline"/>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nsid w:val="08926E80"/>
    <w:multiLevelType w:val="hybridMultilevel"/>
    <w:tmpl w:val="E3E46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0380C"/>
    <w:multiLevelType w:val="multilevel"/>
    <w:tmpl w:val="FD065544"/>
    <w:numStyleLink w:val="ListNumberedStyles"/>
  </w:abstractNum>
  <w:abstractNum w:abstractNumId="8">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68C2CE9"/>
    <w:multiLevelType w:val="hybridMultilevel"/>
    <w:tmpl w:val="6D40A5E4"/>
    <w:lvl w:ilvl="0" w:tplc="E1866ECE">
      <w:start w:val="1"/>
      <w:numFmt w:val="bullet"/>
      <w:pStyle w:val="TableTextBulleted"/>
      <w:lvlText w:val=""/>
      <w:lvlJc w:val="left"/>
      <w:pPr>
        <w:ind w:left="360" w:hanging="360"/>
      </w:pPr>
      <w:rPr>
        <w:rFonts w:ascii="Symbol" w:hAnsi="Symbol" w:hint="default"/>
        <w:b w:val="0"/>
        <w:i w:val="0"/>
        <w:color w:val="FF0000"/>
        <w:sz w:val="22"/>
      </w:rPr>
    </w:lvl>
    <w:lvl w:ilvl="1" w:tplc="40090003">
      <w:start w:val="1"/>
      <w:numFmt w:val="bullet"/>
      <w:lvlText w:val=""/>
      <w:lvlJc w:val="left"/>
      <w:pPr>
        <w:tabs>
          <w:tab w:val="num" w:pos="1080"/>
        </w:tabs>
        <w:ind w:left="1080" w:hanging="360"/>
      </w:pPr>
      <w:rPr>
        <w:rFonts w:ascii="Symbol" w:hAnsi="Symbol"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0">
    <w:nsid w:val="17677BD6"/>
    <w:multiLevelType w:val="singleLevel"/>
    <w:tmpl w:val="708ADB6A"/>
    <w:lvl w:ilvl="0">
      <w:start w:val="1"/>
      <w:numFmt w:val="bullet"/>
      <w:pStyle w:val="ListBullet1"/>
      <w:lvlText w:val=""/>
      <w:lvlJc w:val="left"/>
      <w:pPr>
        <w:tabs>
          <w:tab w:val="num" w:pos="360"/>
        </w:tabs>
        <w:ind w:left="360" w:hanging="360"/>
      </w:pPr>
      <w:rPr>
        <w:rFonts w:ascii="Symbol" w:hAnsi="Symbol" w:hint="default"/>
      </w:rPr>
    </w:lvl>
  </w:abstractNum>
  <w:abstractNum w:abstractNumId="11">
    <w:nsid w:val="1CA944F3"/>
    <w:multiLevelType w:val="multilevel"/>
    <w:tmpl w:val="BD2CF540"/>
    <w:styleLink w:val="Style4"/>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12">
    <w:nsid w:val="1D90602A"/>
    <w:multiLevelType w:val="multilevel"/>
    <w:tmpl w:val="FA3ED6EE"/>
    <w:lvl w:ilvl="0">
      <w:start w:val="1"/>
      <w:numFmt w:val="decimal"/>
      <w:pStyle w:val="STLBullet2"/>
      <w:lvlText w:val="%1."/>
      <w:lvlJc w:val="left"/>
      <w:pPr>
        <w:tabs>
          <w:tab w:val="num" w:pos="1145"/>
        </w:tabs>
        <w:ind w:left="1145" w:hanging="425"/>
      </w:pPr>
      <w:rPr>
        <w:rFonts w:hint="default"/>
        <w:b w:val="0"/>
        <w:color w:val="1F5CA9"/>
      </w:rPr>
    </w:lvl>
    <w:lvl w:ilvl="1">
      <w:start w:val="1"/>
      <w:numFmt w:val="bullet"/>
      <w:lvlText w:val="o"/>
      <w:lvlJc w:val="left"/>
      <w:pPr>
        <w:tabs>
          <w:tab w:val="num" w:pos="1599"/>
        </w:tabs>
        <w:ind w:left="1599" w:hanging="426"/>
      </w:pPr>
      <w:rPr>
        <w:rFonts w:ascii="Courier New" w:hAnsi="Courier New" w:hint="default"/>
      </w:rPr>
    </w:lvl>
    <w:lvl w:ilvl="2">
      <w:start w:val="1"/>
      <w:numFmt w:val="bullet"/>
      <w:lvlText w:val=""/>
      <w:lvlJc w:val="left"/>
      <w:pPr>
        <w:tabs>
          <w:tab w:val="num" w:pos="2052"/>
        </w:tabs>
        <w:ind w:left="2052" w:hanging="425"/>
      </w:pPr>
      <w:rPr>
        <w:rFonts w:ascii="Wingdings" w:hAnsi="Wingdings" w:hint="default"/>
      </w:rPr>
    </w:lvl>
    <w:lvl w:ilvl="3">
      <w:start w:val="1"/>
      <w:numFmt w:val="bullet"/>
      <w:lvlText w:val=""/>
      <w:lvlJc w:val="left"/>
      <w:pPr>
        <w:tabs>
          <w:tab w:val="num" w:pos="2052"/>
        </w:tabs>
        <w:ind w:left="2052" w:hanging="425"/>
      </w:pPr>
      <w:rPr>
        <w:rFonts w:ascii="Symbol" w:hAnsi="Symbol" w:hint="default"/>
      </w:rPr>
    </w:lvl>
    <w:lvl w:ilvl="4">
      <w:start w:val="1"/>
      <w:numFmt w:val="bullet"/>
      <w:lvlText w:val="o"/>
      <w:lvlJc w:val="left"/>
      <w:pPr>
        <w:tabs>
          <w:tab w:val="num" w:pos="2392"/>
        </w:tabs>
        <w:ind w:left="2392" w:hanging="311"/>
      </w:pPr>
      <w:rPr>
        <w:rFonts w:ascii="Courier New" w:hAnsi="Courier New" w:hint="default"/>
      </w:rPr>
    </w:lvl>
    <w:lvl w:ilvl="5">
      <w:start w:val="1"/>
      <w:numFmt w:val="bullet"/>
      <w:lvlText w:val=""/>
      <w:lvlJc w:val="left"/>
      <w:pPr>
        <w:tabs>
          <w:tab w:val="num" w:pos="2846"/>
        </w:tabs>
        <w:ind w:left="2846" w:hanging="425"/>
      </w:pPr>
      <w:rPr>
        <w:rFonts w:ascii="Wingdings" w:hAnsi="Wingdings" w:hint="default"/>
      </w:rPr>
    </w:lvl>
    <w:lvl w:ilvl="6">
      <w:start w:val="1"/>
      <w:numFmt w:val="bullet"/>
      <w:lvlText w:val=""/>
      <w:lvlJc w:val="left"/>
      <w:pPr>
        <w:tabs>
          <w:tab w:val="num" w:pos="5618"/>
        </w:tabs>
        <w:ind w:left="5618" w:hanging="360"/>
      </w:pPr>
      <w:rPr>
        <w:rFonts w:ascii="Symbol" w:hAnsi="Symbol" w:hint="default"/>
      </w:rPr>
    </w:lvl>
    <w:lvl w:ilvl="7">
      <w:start w:val="1"/>
      <w:numFmt w:val="bullet"/>
      <w:lvlText w:val="o"/>
      <w:lvlJc w:val="left"/>
      <w:pPr>
        <w:tabs>
          <w:tab w:val="num" w:pos="6338"/>
        </w:tabs>
        <w:ind w:left="6338" w:hanging="360"/>
      </w:pPr>
      <w:rPr>
        <w:rFonts w:ascii="Courier New" w:hAnsi="Courier New" w:cs="Courier New" w:hint="default"/>
      </w:rPr>
    </w:lvl>
    <w:lvl w:ilvl="8">
      <w:start w:val="1"/>
      <w:numFmt w:val="bullet"/>
      <w:lvlText w:val=""/>
      <w:lvlJc w:val="left"/>
      <w:pPr>
        <w:tabs>
          <w:tab w:val="num" w:pos="7058"/>
        </w:tabs>
        <w:ind w:left="7058" w:hanging="360"/>
      </w:pPr>
      <w:rPr>
        <w:rFonts w:ascii="Wingdings" w:hAnsi="Wingdings" w:hint="default"/>
      </w:rPr>
    </w:lvl>
  </w:abstractNum>
  <w:abstractNum w:abstractNumId="13">
    <w:nsid w:val="1FAA0131"/>
    <w:multiLevelType w:val="multilevel"/>
    <w:tmpl w:val="848C802A"/>
    <w:lvl w:ilvl="0">
      <w:start w:val="1"/>
      <w:numFmt w:val="decimal"/>
      <w:pStyle w:val="BoldAlphaNumericList"/>
      <w:lvlText w:val="%1."/>
      <w:lvlJc w:val="left"/>
      <w:pPr>
        <w:tabs>
          <w:tab w:val="num" w:pos="684"/>
        </w:tabs>
        <w:ind w:left="684" w:hanging="504"/>
      </w:pPr>
      <w:rPr>
        <w:rFonts w:hint="default"/>
        <w:b w:val="0"/>
      </w:rPr>
    </w:lvl>
    <w:lvl w:ilvl="1">
      <w:start w:val="1"/>
      <w:numFmt w:val="lowerLetter"/>
      <w:lvlText w:val="%2."/>
      <w:lvlJc w:val="left"/>
      <w:pPr>
        <w:tabs>
          <w:tab w:val="num" w:pos="1080"/>
        </w:tabs>
        <w:ind w:left="1080" w:hanging="360"/>
      </w:pPr>
      <w:rPr>
        <w:rFonts w:hint="default"/>
        <w:b w:val="0"/>
        <w:szCs w:val="19"/>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nsid w:val="21560C8E"/>
    <w:multiLevelType w:val="multilevel"/>
    <w:tmpl w:val="39E67DEC"/>
    <w:styleLink w:val="ListBulletStyles"/>
    <w:lvl w:ilvl="0">
      <w:start w:val="1"/>
      <w:numFmt w:val="bullet"/>
      <w:lvlText w:val=""/>
      <w:lvlJc w:val="left"/>
      <w:pPr>
        <w:tabs>
          <w:tab w:val="num" w:pos="567"/>
        </w:tabs>
        <w:ind w:left="567" w:hanging="425"/>
      </w:pPr>
      <w:rPr>
        <w:rFonts w:ascii="Symbol" w:hAnsi="Symbol" w:hint="default"/>
      </w:rPr>
    </w:lvl>
    <w:lvl w:ilvl="1">
      <w:start w:val="1"/>
      <w:numFmt w:val="bullet"/>
      <w:lvlText w:val="o"/>
      <w:lvlJc w:val="left"/>
      <w:pPr>
        <w:tabs>
          <w:tab w:val="num" w:pos="1021"/>
        </w:tabs>
        <w:ind w:left="1021" w:hanging="426"/>
      </w:pPr>
      <w:rPr>
        <w:rFonts w:ascii="Courier New" w:hAnsi="Courier New" w:hint="default"/>
      </w:rPr>
    </w:lvl>
    <w:lvl w:ilvl="2">
      <w:start w:val="1"/>
      <w:numFmt w:val="bullet"/>
      <w:lvlText w:val=""/>
      <w:lvlJc w:val="left"/>
      <w:pPr>
        <w:tabs>
          <w:tab w:val="num" w:pos="1474"/>
        </w:tabs>
        <w:ind w:left="1474" w:hanging="425"/>
      </w:pPr>
      <w:rPr>
        <w:rFonts w:ascii="Wingdings" w:hAnsi="Wingdings" w:hint="default"/>
      </w:rPr>
    </w:lvl>
    <w:lvl w:ilvl="3">
      <w:start w:val="1"/>
      <w:numFmt w:val="bullet"/>
      <w:lvlText w:val=""/>
      <w:lvlJc w:val="left"/>
      <w:pPr>
        <w:tabs>
          <w:tab w:val="num" w:pos="1474"/>
        </w:tabs>
        <w:ind w:left="1474" w:hanging="425"/>
      </w:pPr>
      <w:rPr>
        <w:rFonts w:ascii="Symbol" w:hAnsi="Symbol" w:hint="default"/>
      </w:rPr>
    </w:lvl>
    <w:lvl w:ilvl="4">
      <w:start w:val="1"/>
      <w:numFmt w:val="bullet"/>
      <w:lvlText w:val="o"/>
      <w:lvlJc w:val="left"/>
      <w:pPr>
        <w:tabs>
          <w:tab w:val="num" w:pos="1814"/>
        </w:tabs>
        <w:ind w:left="1814" w:hanging="311"/>
      </w:pPr>
      <w:rPr>
        <w:rFonts w:ascii="Courier New" w:hAnsi="Courier New" w:hint="default"/>
      </w:rPr>
    </w:lvl>
    <w:lvl w:ilvl="5">
      <w:start w:val="1"/>
      <w:numFmt w:val="bullet"/>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21C52E2"/>
    <w:multiLevelType w:val="hybridMultilevel"/>
    <w:tmpl w:val="F33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C75546"/>
    <w:multiLevelType w:val="hybridMultilevel"/>
    <w:tmpl w:val="564642F4"/>
    <w:lvl w:ilvl="0" w:tplc="E8C089BE">
      <w:start w:val="1"/>
      <w:numFmt w:val="bullet"/>
      <w:pStyle w:val="BodyTextListBullet"/>
      <w:lvlText w:val=""/>
      <w:lvlJc w:val="left"/>
      <w:pPr>
        <w:ind w:left="2160" w:hanging="360"/>
      </w:pPr>
      <w:rPr>
        <w:rFonts w:ascii="Symbol" w:hAnsi="Symbol" w:hint="default"/>
        <w:color w:val="C00000"/>
      </w:rPr>
    </w:lvl>
    <w:lvl w:ilvl="1" w:tplc="AC269B72" w:tentative="1">
      <w:start w:val="1"/>
      <w:numFmt w:val="bullet"/>
      <w:lvlText w:val="ࢸ⡯⡯⡯⡯⡯⡯⡯⡯⡯⡯⡯⡯ࠀじҚ펨ೂ洈ಿ"/>
      <w:lvlJc w:val="left"/>
      <w:pPr>
        <w:ind w:left="2880" w:hanging="360"/>
      </w:pPr>
      <w:rPr>
        <w:rFonts w:ascii="Courier New" w:hAnsi="Courier New" w:hint="default"/>
      </w:rPr>
    </w:lvl>
    <w:lvl w:ilvl="2" w:tplc="FA7AE830" w:tentative="1">
      <w:start w:val="1"/>
      <w:numFmt w:val="bullet"/>
      <w:lvlText w:val=""/>
      <w:lvlJc w:val="left"/>
      <w:pPr>
        <w:ind w:left="3600" w:hanging="360"/>
      </w:pPr>
      <w:rPr>
        <w:rFonts w:ascii="Wingdings" w:hAnsi="Wingdings" w:hint="default"/>
      </w:rPr>
    </w:lvl>
    <w:lvl w:ilvl="3" w:tplc="265057EC" w:tentative="1">
      <w:start w:val="1"/>
      <w:numFmt w:val="bullet"/>
      <w:lvlText w:val=""/>
      <w:lvlJc w:val="left"/>
      <w:pPr>
        <w:ind w:left="4320" w:hanging="360"/>
      </w:pPr>
      <w:rPr>
        <w:rFonts w:ascii="Symbol" w:hAnsi="Symbol" w:hint="default"/>
      </w:rPr>
    </w:lvl>
    <w:lvl w:ilvl="4" w:tplc="706678CC" w:tentative="1">
      <w:start w:val="1"/>
      <w:numFmt w:val="bullet"/>
      <w:lvlText w:val="o"/>
      <w:lvlJc w:val="left"/>
      <w:pPr>
        <w:ind w:left="5040" w:hanging="360"/>
      </w:pPr>
      <w:rPr>
        <w:rFonts w:ascii="Courier New" w:hAnsi="Courier New" w:hint="default"/>
      </w:rPr>
    </w:lvl>
    <w:lvl w:ilvl="5" w:tplc="AF1C634E" w:tentative="1">
      <w:start w:val="1"/>
      <w:numFmt w:val="bullet"/>
      <w:lvlText w:val=""/>
      <w:lvlJc w:val="left"/>
      <w:pPr>
        <w:ind w:left="5760" w:hanging="360"/>
      </w:pPr>
      <w:rPr>
        <w:rFonts w:ascii="Wingdings" w:hAnsi="Wingdings" w:hint="default"/>
      </w:rPr>
    </w:lvl>
    <w:lvl w:ilvl="6" w:tplc="1C6A5EE2" w:tentative="1">
      <w:start w:val="1"/>
      <w:numFmt w:val="bullet"/>
      <w:lvlText w:val=""/>
      <w:lvlJc w:val="left"/>
      <w:pPr>
        <w:ind w:left="6480" w:hanging="360"/>
      </w:pPr>
      <w:rPr>
        <w:rFonts w:ascii="Symbol" w:hAnsi="Symbol" w:hint="default"/>
      </w:rPr>
    </w:lvl>
    <w:lvl w:ilvl="7" w:tplc="7F22AE0C" w:tentative="1">
      <w:start w:val="1"/>
      <w:numFmt w:val="bullet"/>
      <w:lvlText w:val="o"/>
      <w:lvlJc w:val="left"/>
      <w:pPr>
        <w:ind w:left="7200" w:hanging="360"/>
      </w:pPr>
      <w:rPr>
        <w:rFonts w:ascii="Courier New" w:hAnsi="Courier New" w:hint="default"/>
      </w:rPr>
    </w:lvl>
    <w:lvl w:ilvl="8" w:tplc="B86C8380" w:tentative="1">
      <w:start w:val="1"/>
      <w:numFmt w:val="bullet"/>
      <w:lvlText w:val=""/>
      <w:lvlJc w:val="left"/>
      <w:pPr>
        <w:ind w:left="7920" w:hanging="360"/>
      </w:pPr>
      <w:rPr>
        <w:rFonts w:ascii="Wingdings" w:hAnsi="Wingdings" w:hint="default"/>
      </w:rPr>
    </w:lvl>
  </w:abstractNum>
  <w:abstractNum w:abstractNumId="17">
    <w:nsid w:val="256979B9"/>
    <w:multiLevelType w:val="hybridMultilevel"/>
    <w:tmpl w:val="EDD46CD4"/>
    <w:lvl w:ilvl="0" w:tplc="40090001">
      <w:start w:val="1"/>
      <w:numFmt w:val="bullet"/>
      <w:pStyle w:val="25bullet"/>
      <w:lvlText w:val=""/>
      <w:lvlJc w:val="left"/>
      <w:pPr>
        <w:tabs>
          <w:tab w:val="num" w:pos="1080"/>
        </w:tabs>
        <w:ind w:left="1080" w:hanging="360"/>
      </w:pPr>
      <w:rPr>
        <w:rFonts w:ascii="Symbol" w:hAnsi="Symbol" w:hint="default"/>
        <w:sz w:val="22"/>
      </w:rPr>
    </w:lvl>
    <w:lvl w:ilvl="1" w:tplc="40090003">
      <w:start w:val="1"/>
      <w:numFmt w:val="bullet"/>
      <w:lvlText w:val="o"/>
      <w:lvlJc w:val="left"/>
      <w:pPr>
        <w:tabs>
          <w:tab w:val="num" w:pos="2160"/>
        </w:tabs>
        <w:ind w:left="2160" w:hanging="360"/>
      </w:pPr>
      <w:rPr>
        <w:rFonts w:ascii="Courier New" w:hAnsi="Courier New" w:cs="Courier New" w:hint="default"/>
      </w:rPr>
    </w:lvl>
    <w:lvl w:ilvl="2" w:tplc="40090005">
      <w:start w:val="1"/>
      <w:numFmt w:val="bullet"/>
      <w:lvlText w:val=""/>
      <w:lvlJc w:val="left"/>
      <w:pPr>
        <w:tabs>
          <w:tab w:val="num" w:pos="2880"/>
        </w:tabs>
        <w:ind w:left="2880" w:hanging="360"/>
      </w:pPr>
      <w:rPr>
        <w:rFonts w:ascii="Wingdings" w:hAnsi="Wingdings" w:hint="default"/>
      </w:rPr>
    </w:lvl>
    <w:lvl w:ilvl="3" w:tplc="40090001">
      <w:start w:val="1"/>
      <w:numFmt w:val="bullet"/>
      <w:lvlText w:val=""/>
      <w:lvlJc w:val="left"/>
      <w:pPr>
        <w:tabs>
          <w:tab w:val="num" w:pos="3600"/>
        </w:tabs>
        <w:ind w:left="3600" w:hanging="360"/>
      </w:pPr>
      <w:rPr>
        <w:rFonts w:ascii="Symbol" w:hAnsi="Symbol" w:hint="default"/>
      </w:rPr>
    </w:lvl>
    <w:lvl w:ilvl="4" w:tplc="40090003">
      <w:start w:val="1"/>
      <w:numFmt w:val="bullet"/>
      <w:lvlText w:val="o"/>
      <w:lvlJc w:val="left"/>
      <w:pPr>
        <w:tabs>
          <w:tab w:val="num" w:pos="4320"/>
        </w:tabs>
        <w:ind w:left="4320" w:hanging="360"/>
      </w:pPr>
      <w:rPr>
        <w:rFonts w:ascii="Courier New" w:hAnsi="Courier New" w:cs="Courier New" w:hint="default"/>
      </w:rPr>
    </w:lvl>
    <w:lvl w:ilvl="5" w:tplc="40090005">
      <w:start w:val="1"/>
      <w:numFmt w:val="bullet"/>
      <w:lvlText w:val=""/>
      <w:lvlJc w:val="left"/>
      <w:pPr>
        <w:tabs>
          <w:tab w:val="num" w:pos="5040"/>
        </w:tabs>
        <w:ind w:left="5040" w:hanging="360"/>
      </w:pPr>
      <w:rPr>
        <w:rFonts w:ascii="Wingdings" w:hAnsi="Wingdings" w:hint="default"/>
      </w:rPr>
    </w:lvl>
    <w:lvl w:ilvl="6" w:tplc="40090001">
      <w:start w:val="1"/>
      <w:numFmt w:val="bullet"/>
      <w:lvlText w:val=""/>
      <w:lvlJc w:val="left"/>
      <w:pPr>
        <w:tabs>
          <w:tab w:val="num" w:pos="5760"/>
        </w:tabs>
        <w:ind w:left="5760" w:hanging="360"/>
      </w:pPr>
      <w:rPr>
        <w:rFonts w:ascii="Symbol" w:hAnsi="Symbol" w:hint="default"/>
      </w:rPr>
    </w:lvl>
    <w:lvl w:ilvl="7" w:tplc="40090003">
      <w:start w:val="1"/>
      <w:numFmt w:val="bullet"/>
      <w:lvlText w:val="o"/>
      <w:lvlJc w:val="left"/>
      <w:pPr>
        <w:tabs>
          <w:tab w:val="num" w:pos="6480"/>
        </w:tabs>
        <w:ind w:left="6480" w:hanging="360"/>
      </w:pPr>
      <w:rPr>
        <w:rFonts w:ascii="Courier New" w:hAnsi="Courier New" w:cs="Courier New" w:hint="default"/>
      </w:rPr>
    </w:lvl>
    <w:lvl w:ilvl="8" w:tplc="40090005">
      <w:start w:val="1"/>
      <w:numFmt w:val="bullet"/>
      <w:lvlText w:val=""/>
      <w:lvlJc w:val="left"/>
      <w:pPr>
        <w:tabs>
          <w:tab w:val="num" w:pos="7200"/>
        </w:tabs>
        <w:ind w:left="7200" w:hanging="360"/>
      </w:pPr>
      <w:rPr>
        <w:rFonts w:ascii="Wingdings" w:hAnsi="Wingdings" w:hint="default"/>
      </w:rPr>
    </w:lvl>
  </w:abstractNum>
  <w:abstractNum w:abstractNumId="18">
    <w:nsid w:val="25EF0D57"/>
    <w:multiLevelType w:val="hybridMultilevel"/>
    <w:tmpl w:val="33ACA37E"/>
    <w:lvl w:ilvl="0" w:tplc="4EE621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A995F2D"/>
    <w:multiLevelType w:val="multilevel"/>
    <w:tmpl w:val="25A6BE68"/>
    <w:lvl w:ilvl="0">
      <w:start w:val="1"/>
      <w:numFmt w:val="decimal"/>
      <w:pStyle w:val="STLHeading1"/>
      <w:lvlText w:val="%1."/>
      <w:lvlJc w:val="left"/>
      <w:pPr>
        <w:ind w:left="360" w:hanging="360"/>
      </w:pPr>
      <w:rPr>
        <w:rFonts w:ascii="Calibri" w:hAnsi="Calibri" w:hint="default"/>
        <w:b w:val="0"/>
        <w:i w:val="0"/>
        <w:color w:val="1F3EA9"/>
        <w:sz w:val="36"/>
      </w:rPr>
    </w:lvl>
    <w:lvl w:ilvl="1">
      <w:start w:val="1"/>
      <w:numFmt w:val="decimal"/>
      <w:lvlText w:val="%1.%2"/>
      <w:lvlJc w:val="left"/>
      <w:pPr>
        <w:ind w:left="720" w:hanging="360"/>
      </w:pPr>
      <w:rPr>
        <w:rFonts w:ascii="Calibri" w:hAnsi="Calibri" w:hint="default"/>
        <w:b w:val="0"/>
        <w:i w:val="0"/>
        <w:color w:val="1F3EA9"/>
        <w:sz w:val="32"/>
      </w:rPr>
    </w:lvl>
    <w:lvl w:ilvl="2">
      <w:start w:val="1"/>
      <w:numFmt w:val="decimal"/>
      <w:pStyle w:val="STLHeading3"/>
      <w:lvlText w:val="%1.%2.%3."/>
      <w:lvlJc w:val="left"/>
      <w:pPr>
        <w:ind w:left="1080" w:hanging="360"/>
      </w:pPr>
      <w:rPr>
        <w:rFonts w:ascii="Calibri" w:hAnsi="Calibri" w:hint="default"/>
        <w:b w:val="0"/>
        <w:i w:val="0"/>
        <w:color w:val="1F3EA9"/>
        <w:sz w:val="28"/>
      </w:rPr>
    </w:lvl>
    <w:lvl w:ilvl="3">
      <w:start w:val="1"/>
      <w:numFmt w:val="decimal"/>
      <w:pStyle w:val="STLHeading4"/>
      <w:lvlText w:val="%1.%2.%3.%4."/>
      <w:lvlJc w:val="left"/>
      <w:pPr>
        <w:ind w:left="1440" w:hanging="360"/>
      </w:pPr>
      <w:rPr>
        <w:rFonts w:ascii="Calibri" w:hAnsi="Calibri" w:hint="default"/>
        <w:b w:val="0"/>
        <w:i w:val="0"/>
        <w:color w:val="1F3EA9"/>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B301C45"/>
    <w:multiLevelType w:val="hybridMultilevel"/>
    <w:tmpl w:val="D47E94E4"/>
    <w:lvl w:ilvl="0" w:tplc="BCE89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F644FAE"/>
    <w:multiLevelType w:val="multilevel"/>
    <w:tmpl w:val="1A824DC6"/>
    <w:lvl w:ilvl="0">
      <w:start w:val="1"/>
      <w:numFmt w:val="none"/>
      <w:lvlRestart w:val="0"/>
      <w:pStyle w:val="CN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920"/>
        </w:tabs>
        <w:ind w:left="920" w:hanging="720"/>
      </w:pPr>
    </w:lvl>
    <w:lvl w:ilvl="4">
      <w:start w:val="1"/>
      <w:numFmt w:val="lowerLetter"/>
      <w:pStyle w:val="CNLevel1List"/>
      <w:lvlText w:val="%5."/>
      <w:lvlJc w:val="left"/>
      <w:pPr>
        <w:tabs>
          <w:tab w:val="num" w:pos="1224"/>
        </w:tabs>
        <w:ind w:left="1224" w:hanging="504"/>
      </w:pPr>
    </w:lvl>
    <w:lvl w:ilvl="5">
      <w:start w:val="1"/>
      <w:numFmt w:val="decimal"/>
      <w:pStyle w:val="CNLevel2List"/>
      <w:lvlText w:val="(%6)"/>
      <w:lvlJc w:val="left"/>
      <w:pPr>
        <w:tabs>
          <w:tab w:val="num" w:pos="1728"/>
        </w:tabs>
        <w:ind w:left="1728" w:hanging="504"/>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22">
    <w:nsid w:val="32DE368B"/>
    <w:multiLevelType w:val="hybridMultilevel"/>
    <w:tmpl w:val="3C6E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EE6119"/>
    <w:multiLevelType w:val="hybridMultilevel"/>
    <w:tmpl w:val="C7AC8DC0"/>
    <w:lvl w:ilvl="0" w:tplc="5060E91A">
      <w:start w:val="1"/>
      <w:numFmt w:val="decimal"/>
      <w:pStyle w:val="FigureW"/>
      <w:lvlText w:val="Figure %1"/>
      <w:lvlJc w:val="left"/>
      <w:pPr>
        <w:tabs>
          <w:tab w:val="num" w:pos="500"/>
        </w:tabs>
        <w:ind w:left="576" w:hanging="576"/>
      </w:pPr>
      <w:rPr>
        <w:rFonts w:ascii="Verdana" w:hAnsi="Verdana" w:cs="Times New Roman" w:hint="default"/>
        <w:color w:val="000000"/>
        <w:sz w:val="16"/>
        <w:szCs w:val="16"/>
      </w:rPr>
    </w:lvl>
    <w:lvl w:ilvl="1" w:tplc="6F44E0A8"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24">
    <w:nsid w:val="35B10F65"/>
    <w:multiLevelType w:val="multilevel"/>
    <w:tmpl w:val="C26EA080"/>
    <w:styleLink w:val="HeadingStyles"/>
    <w:lvl w:ilvl="0">
      <w:start w:val="1"/>
      <w:numFmt w:val="decimal"/>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3D8E3F73"/>
    <w:multiLevelType w:val="hybridMultilevel"/>
    <w:tmpl w:val="4C0CE87C"/>
    <w:lvl w:ilvl="0" w:tplc="D0AC0B84">
      <w:start w:val="1"/>
      <w:numFmt w:val="decimal"/>
      <w:lvlText w:val="%1)"/>
      <w:lvlJc w:val="left"/>
      <w:pPr>
        <w:ind w:left="720" w:hanging="360"/>
      </w:pPr>
      <w:rPr>
        <w:rFonts w:ascii="Verdana" w:eastAsia="Times New Roman" w:hAnsi="Verdana" w:cs="Times New Roman" w:hint="default"/>
        <w:color w:val="333333"/>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2E6516"/>
    <w:multiLevelType w:val="hybridMultilevel"/>
    <w:tmpl w:val="7B38AB9E"/>
    <w:lvl w:ilvl="0" w:tplc="04090001">
      <w:start w:val="1"/>
      <w:numFmt w:val="bullet"/>
      <w:pStyle w:val="NormalIndent"/>
      <w:lvlText w:val=""/>
      <w:lvlJc w:val="left"/>
      <w:pPr>
        <w:ind w:left="1440" w:hanging="360"/>
      </w:pPr>
      <w:rPr>
        <w:rFonts w:ascii="Symbol" w:hAnsi="Symbol" w:hint="default"/>
        <w:color w:val="auto"/>
      </w:rPr>
    </w:lvl>
    <w:lvl w:ilvl="1" w:tplc="04090001"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F8C64AC"/>
    <w:multiLevelType w:val="hybridMultilevel"/>
    <w:tmpl w:val="CD72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237AA7"/>
    <w:multiLevelType w:val="multilevel"/>
    <w:tmpl w:val="2522FE4A"/>
    <w:styleLink w:val="Style5"/>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31">
    <w:nsid w:val="593A53B8"/>
    <w:multiLevelType w:val="hybridMultilevel"/>
    <w:tmpl w:val="0C34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8A7D92"/>
    <w:multiLevelType w:val="hybridMultilevel"/>
    <w:tmpl w:val="49C2EBA6"/>
    <w:lvl w:ilvl="0" w:tplc="D0FA8590">
      <w:start w:val="1"/>
      <w:numFmt w:val="bullet"/>
      <w:pStyle w:val="ListBullet"/>
      <w:lvlText w:val=""/>
      <w:lvlJc w:val="left"/>
      <w:pPr>
        <w:tabs>
          <w:tab w:val="num" w:pos="-1346"/>
        </w:tabs>
        <w:ind w:left="-1346" w:hanging="397"/>
      </w:pPr>
      <w:rPr>
        <w:rFonts w:ascii="Symbol" w:hAnsi="Symbol" w:hint="default"/>
      </w:rPr>
    </w:lvl>
    <w:lvl w:ilvl="1" w:tplc="04090003" w:tentative="1">
      <w:start w:val="1"/>
      <w:numFmt w:val="bullet"/>
      <w:lvlText w:val="o"/>
      <w:lvlJc w:val="left"/>
      <w:pPr>
        <w:tabs>
          <w:tab w:val="num" w:pos="-351"/>
        </w:tabs>
        <w:ind w:left="-351" w:hanging="360"/>
      </w:pPr>
      <w:rPr>
        <w:rFonts w:ascii="Courier New" w:hAnsi="Courier New" w:hint="default"/>
      </w:rPr>
    </w:lvl>
    <w:lvl w:ilvl="2" w:tplc="04090005" w:tentative="1">
      <w:start w:val="1"/>
      <w:numFmt w:val="bullet"/>
      <w:lvlText w:val=""/>
      <w:lvlJc w:val="left"/>
      <w:pPr>
        <w:tabs>
          <w:tab w:val="num" w:pos="369"/>
        </w:tabs>
        <w:ind w:left="369" w:hanging="360"/>
      </w:pPr>
      <w:rPr>
        <w:rFonts w:ascii="Wingdings" w:hAnsi="Wingdings" w:hint="default"/>
      </w:rPr>
    </w:lvl>
    <w:lvl w:ilvl="3" w:tplc="04090001" w:tentative="1">
      <w:start w:val="1"/>
      <w:numFmt w:val="bullet"/>
      <w:lvlText w:val=""/>
      <w:lvlJc w:val="left"/>
      <w:pPr>
        <w:tabs>
          <w:tab w:val="num" w:pos="1089"/>
        </w:tabs>
        <w:ind w:left="1089" w:hanging="360"/>
      </w:pPr>
      <w:rPr>
        <w:rFonts w:ascii="Symbol" w:hAnsi="Symbol" w:hint="default"/>
      </w:rPr>
    </w:lvl>
    <w:lvl w:ilvl="4" w:tplc="04090003" w:tentative="1">
      <w:start w:val="1"/>
      <w:numFmt w:val="bullet"/>
      <w:lvlText w:val="o"/>
      <w:lvlJc w:val="left"/>
      <w:pPr>
        <w:tabs>
          <w:tab w:val="num" w:pos="1809"/>
        </w:tabs>
        <w:ind w:left="1809" w:hanging="360"/>
      </w:pPr>
      <w:rPr>
        <w:rFonts w:ascii="Courier New" w:hAnsi="Courier New" w:hint="default"/>
      </w:rPr>
    </w:lvl>
    <w:lvl w:ilvl="5" w:tplc="04090005" w:tentative="1">
      <w:start w:val="1"/>
      <w:numFmt w:val="bullet"/>
      <w:lvlText w:val=""/>
      <w:lvlJc w:val="left"/>
      <w:pPr>
        <w:tabs>
          <w:tab w:val="num" w:pos="2529"/>
        </w:tabs>
        <w:ind w:left="2529" w:hanging="360"/>
      </w:pPr>
      <w:rPr>
        <w:rFonts w:ascii="Wingdings" w:hAnsi="Wingdings" w:hint="default"/>
      </w:rPr>
    </w:lvl>
    <w:lvl w:ilvl="6" w:tplc="04090001" w:tentative="1">
      <w:start w:val="1"/>
      <w:numFmt w:val="bullet"/>
      <w:lvlText w:val=""/>
      <w:lvlJc w:val="left"/>
      <w:pPr>
        <w:tabs>
          <w:tab w:val="num" w:pos="3249"/>
        </w:tabs>
        <w:ind w:left="3249" w:hanging="360"/>
      </w:pPr>
      <w:rPr>
        <w:rFonts w:ascii="Symbol" w:hAnsi="Symbol" w:hint="default"/>
      </w:rPr>
    </w:lvl>
    <w:lvl w:ilvl="7" w:tplc="04090003" w:tentative="1">
      <w:start w:val="1"/>
      <w:numFmt w:val="bullet"/>
      <w:lvlText w:val="o"/>
      <w:lvlJc w:val="left"/>
      <w:pPr>
        <w:tabs>
          <w:tab w:val="num" w:pos="3969"/>
        </w:tabs>
        <w:ind w:left="3969" w:hanging="360"/>
      </w:pPr>
      <w:rPr>
        <w:rFonts w:ascii="Courier New" w:hAnsi="Courier New" w:hint="default"/>
      </w:rPr>
    </w:lvl>
    <w:lvl w:ilvl="8" w:tplc="04090005" w:tentative="1">
      <w:start w:val="1"/>
      <w:numFmt w:val="bullet"/>
      <w:lvlText w:val=""/>
      <w:lvlJc w:val="left"/>
      <w:pPr>
        <w:tabs>
          <w:tab w:val="num" w:pos="4689"/>
        </w:tabs>
        <w:ind w:left="4689" w:hanging="360"/>
      </w:pPr>
      <w:rPr>
        <w:rFonts w:ascii="Wingdings" w:hAnsi="Wingdings" w:hint="default"/>
      </w:rPr>
    </w:lvl>
  </w:abstractNum>
  <w:abstractNum w:abstractNumId="33">
    <w:nsid w:val="62DD1451"/>
    <w:multiLevelType w:val="multilevel"/>
    <w:tmpl w:val="99608A68"/>
    <w:styleLink w:val="Style3"/>
    <w:lvl w:ilvl="0">
      <w:start w:val="1"/>
      <w:numFmt w:val="decimal"/>
      <w:lvlText w:val="%1)"/>
      <w:lvlJc w:val="left"/>
      <w:pPr>
        <w:ind w:left="720" w:hanging="720"/>
      </w:pPr>
      <w:rPr>
        <w:rFonts w:hint="default"/>
      </w:rPr>
    </w:lvl>
    <w:lvl w:ilvl="1">
      <w:start w:val="1"/>
      <w:numFmt w:val="decimal"/>
      <w:isLgl/>
      <w:lvlText w:val="%2.%1"/>
      <w:lvlJc w:val="left"/>
      <w:pPr>
        <w:ind w:left="720" w:hanging="720"/>
      </w:pPr>
      <w:rPr>
        <w:rFonts w:hint="default"/>
        <w:color w:val="1F5CA9"/>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34">
    <w:nsid w:val="65721FC2"/>
    <w:multiLevelType w:val="hybridMultilevel"/>
    <w:tmpl w:val="0088D75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015235"/>
    <w:multiLevelType w:val="hybridMultilevel"/>
    <w:tmpl w:val="392A6BC6"/>
    <w:lvl w:ilvl="0" w:tplc="F85A1F92">
      <w:start w:val="1"/>
      <w:numFmt w:val="bullet"/>
      <w:pStyle w:val="BodyTextBullet2"/>
      <w:lvlText w:val="o"/>
      <w:lvlJc w:val="left"/>
      <w:pPr>
        <w:tabs>
          <w:tab w:val="num" w:pos="1080"/>
        </w:tabs>
        <w:ind w:left="1080" w:hanging="360"/>
      </w:pPr>
      <w:rPr>
        <w:rFonts w:ascii="Courier New" w:hAnsi="Courier New" w:cs="Courier New" w:hint="default"/>
      </w:rPr>
    </w:lvl>
    <w:lvl w:ilvl="1" w:tplc="A126B0E4" w:tentative="1">
      <w:start w:val="1"/>
      <w:numFmt w:val="bullet"/>
      <w:lvlText w:val="o"/>
      <w:lvlJc w:val="left"/>
      <w:pPr>
        <w:tabs>
          <w:tab w:val="num" w:pos="1440"/>
        </w:tabs>
        <w:ind w:left="1440" w:hanging="360"/>
      </w:pPr>
      <w:rPr>
        <w:rFonts w:ascii="Courier New" w:hAnsi="Courier New" w:cs="Courier New" w:hint="default"/>
      </w:rPr>
    </w:lvl>
    <w:lvl w:ilvl="2" w:tplc="CA4A337E" w:tentative="1">
      <w:start w:val="1"/>
      <w:numFmt w:val="bullet"/>
      <w:lvlText w:val=""/>
      <w:lvlJc w:val="left"/>
      <w:pPr>
        <w:tabs>
          <w:tab w:val="num" w:pos="2160"/>
        </w:tabs>
        <w:ind w:left="2160" w:hanging="360"/>
      </w:pPr>
      <w:rPr>
        <w:rFonts w:ascii="Wingdings" w:hAnsi="Wingdings" w:hint="default"/>
      </w:rPr>
    </w:lvl>
    <w:lvl w:ilvl="3" w:tplc="ED2C7688" w:tentative="1">
      <w:start w:val="1"/>
      <w:numFmt w:val="bullet"/>
      <w:lvlText w:val=""/>
      <w:lvlJc w:val="left"/>
      <w:pPr>
        <w:tabs>
          <w:tab w:val="num" w:pos="2880"/>
        </w:tabs>
        <w:ind w:left="2880" w:hanging="360"/>
      </w:pPr>
      <w:rPr>
        <w:rFonts w:ascii="Symbol" w:hAnsi="Symbol" w:hint="default"/>
      </w:rPr>
    </w:lvl>
    <w:lvl w:ilvl="4" w:tplc="D2660E10" w:tentative="1">
      <w:start w:val="1"/>
      <w:numFmt w:val="bullet"/>
      <w:lvlText w:val="o"/>
      <w:lvlJc w:val="left"/>
      <w:pPr>
        <w:tabs>
          <w:tab w:val="num" w:pos="3600"/>
        </w:tabs>
        <w:ind w:left="3600" w:hanging="360"/>
      </w:pPr>
      <w:rPr>
        <w:rFonts w:ascii="Courier New" w:hAnsi="Courier New" w:cs="Courier New" w:hint="default"/>
      </w:rPr>
    </w:lvl>
    <w:lvl w:ilvl="5" w:tplc="D69CD218" w:tentative="1">
      <w:start w:val="1"/>
      <w:numFmt w:val="bullet"/>
      <w:lvlText w:val=""/>
      <w:lvlJc w:val="left"/>
      <w:pPr>
        <w:tabs>
          <w:tab w:val="num" w:pos="4320"/>
        </w:tabs>
        <w:ind w:left="4320" w:hanging="360"/>
      </w:pPr>
      <w:rPr>
        <w:rFonts w:ascii="Wingdings" w:hAnsi="Wingdings" w:hint="default"/>
      </w:rPr>
    </w:lvl>
    <w:lvl w:ilvl="6" w:tplc="68E2289A" w:tentative="1">
      <w:start w:val="1"/>
      <w:numFmt w:val="bullet"/>
      <w:lvlText w:val=""/>
      <w:lvlJc w:val="left"/>
      <w:pPr>
        <w:tabs>
          <w:tab w:val="num" w:pos="5040"/>
        </w:tabs>
        <w:ind w:left="5040" w:hanging="360"/>
      </w:pPr>
      <w:rPr>
        <w:rFonts w:ascii="Symbol" w:hAnsi="Symbol" w:hint="default"/>
      </w:rPr>
    </w:lvl>
    <w:lvl w:ilvl="7" w:tplc="16A622B4" w:tentative="1">
      <w:start w:val="1"/>
      <w:numFmt w:val="bullet"/>
      <w:lvlText w:val="o"/>
      <w:lvlJc w:val="left"/>
      <w:pPr>
        <w:tabs>
          <w:tab w:val="num" w:pos="5760"/>
        </w:tabs>
        <w:ind w:left="5760" w:hanging="360"/>
      </w:pPr>
      <w:rPr>
        <w:rFonts w:ascii="Courier New" w:hAnsi="Courier New" w:cs="Courier New" w:hint="default"/>
      </w:rPr>
    </w:lvl>
    <w:lvl w:ilvl="8" w:tplc="DC0EB2CA" w:tentative="1">
      <w:start w:val="1"/>
      <w:numFmt w:val="bullet"/>
      <w:lvlText w:val=""/>
      <w:lvlJc w:val="left"/>
      <w:pPr>
        <w:tabs>
          <w:tab w:val="num" w:pos="6480"/>
        </w:tabs>
        <w:ind w:left="6480" w:hanging="360"/>
      </w:pPr>
      <w:rPr>
        <w:rFonts w:ascii="Wingdings" w:hAnsi="Wingdings" w:hint="default"/>
      </w:rPr>
    </w:lvl>
  </w:abstractNum>
  <w:abstractNum w:abstractNumId="36">
    <w:nsid w:val="6D0E00B4"/>
    <w:multiLevelType w:val="hybridMultilevel"/>
    <w:tmpl w:val="5E06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D34D3"/>
    <w:multiLevelType w:val="multilevel"/>
    <w:tmpl w:val="5B380CF2"/>
    <w:styleLink w:val="Style1"/>
    <w:lvl w:ilvl="0">
      <w:start w:val="1"/>
      <w:numFmt w:val="decimal"/>
      <w:lvlText w:val="%1."/>
      <w:lvlJc w:val="left"/>
      <w:pPr>
        <w:ind w:left="709" w:hanging="709"/>
      </w:pPr>
      <w:rPr>
        <w:rFonts w:ascii="Calibri" w:hAnsi="Calibri"/>
        <w:color w:val="1F5CA9"/>
        <w:sz w:val="36"/>
      </w:rPr>
    </w:lvl>
    <w:lvl w:ilvl="1">
      <w:start w:val="1"/>
      <w:numFmt w:val="lowerLetter"/>
      <w:lvlText w:val="%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38">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SimSun"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2A624442" w:tentative="1">
      <w:start w:val="1"/>
      <w:numFmt w:val="bullet"/>
      <w:lvlText w:val=""/>
      <w:lvlJc w:val="left"/>
      <w:pPr>
        <w:tabs>
          <w:tab w:val="num" w:pos="3780"/>
        </w:tabs>
        <w:ind w:left="3780" w:hanging="420"/>
      </w:pPr>
      <w:rPr>
        <w:rFonts w:ascii="Wingdings" w:hAnsi="Wingdings" w:hint="default"/>
      </w:rPr>
    </w:lvl>
  </w:abstractNum>
  <w:abstractNum w:abstractNumId="39">
    <w:nsid w:val="6E8C30AE"/>
    <w:multiLevelType w:val="singleLevel"/>
    <w:tmpl w:val="FB7A3E78"/>
    <w:lvl w:ilvl="0">
      <w:start w:val="1"/>
      <w:numFmt w:val="lowerLetter"/>
      <w:pStyle w:val="alphalist"/>
      <w:lvlText w:val="%1."/>
      <w:lvlJc w:val="left"/>
      <w:pPr>
        <w:tabs>
          <w:tab w:val="num" w:pos="1296"/>
        </w:tabs>
        <w:ind w:left="1296" w:hanging="360"/>
      </w:pPr>
      <w:rPr>
        <w:b w:val="0"/>
        <w:i w:val="0"/>
      </w:rPr>
    </w:lvl>
  </w:abstractNum>
  <w:abstractNum w:abstractNumId="40">
    <w:nsid w:val="7909100D"/>
    <w:multiLevelType w:val="multilevel"/>
    <w:tmpl w:val="D46488E0"/>
    <w:styleLink w:val="Style2"/>
    <w:lvl w:ilvl="0">
      <w:start w:val="1"/>
      <w:numFmt w:val="decimal"/>
      <w:lvlText w:val="%1)"/>
      <w:lvlJc w:val="left"/>
      <w:pPr>
        <w:ind w:left="709" w:hanging="709"/>
      </w:pPr>
      <w:rPr>
        <w:rFonts w:hint="default"/>
      </w:rPr>
    </w:lvl>
    <w:lvl w:ilvl="1">
      <w:start w:val="1"/>
      <w:numFmt w:val="decimal"/>
      <w:lvlText w:val="%2.%1"/>
      <w:lvlJc w:val="left"/>
      <w:pPr>
        <w:ind w:left="709" w:hanging="709"/>
      </w:pPr>
      <w:rPr>
        <w:rFonts w:ascii="Calibri" w:hAnsi="Calibri" w:hint="default"/>
        <w:b w:val="0"/>
        <w:i w:val="0"/>
        <w:color w:val="1F5CA9"/>
        <w:sz w:val="32"/>
      </w:rPr>
    </w:lvl>
    <w:lvl w:ilvl="2">
      <w:start w:val="1"/>
      <w:numFmt w:val="lowerRoman"/>
      <w:lvlText w:val="%3)"/>
      <w:lvlJc w:val="lef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41">
    <w:nsid w:val="795209C5"/>
    <w:multiLevelType w:val="hybridMultilevel"/>
    <w:tmpl w:val="8D9C0AF0"/>
    <w:lvl w:ilvl="0" w:tplc="37A03D28">
      <w:start w:val="1"/>
      <w:numFmt w:val="bullet"/>
      <w:pStyle w:val="RequirementBullet"/>
      <w:lvlText w:val=""/>
      <w:lvlJc w:val="left"/>
      <w:pPr>
        <w:ind w:left="360" w:hanging="360"/>
      </w:pPr>
      <w:rPr>
        <w:rFonts w:ascii="Symbol" w:hAnsi="Symbol" w:hint="default"/>
        <w:color w:val="000000"/>
      </w:rPr>
    </w:lvl>
    <w:lvl w:ilvl="1" w:tplc="90AA6404">
      <w:start w:val="1"/>
      <w:numFmt w:val="lowerLetter"/>
      <w:lvlText w:val="%2."/>
      <w:lvlJc w:val="left"/>
      <w:pPr>
        <w:ind w:left="1080" w:hanging="360"/>
      </w:pPr>
    </w:lvl>
    <w:lvl w:ilvl="2" w:tplc="5FA6D304">
      <w:start w:val="1"/>
      <w:numFmt w:val="lowerRoman"/>
      <w:lvlText w:val="%3."/>
      <w:lvlJc w:val="right"/>
      <w:pPr>
        <w:ind w:left="1800" w:hanging="180"/>
      </w:pPr>
    </w:lvl>
    <w:lvl w:ilvl="3" w:tplc="DD081720">
      <w:start w:val="1"/>
      <w:numFmt w:val="decimal"/>
      <w:lvlText w:val="%4."/>
      <w:lvlJc w:val="left"/>
      <w:pPr>
        <w:ind w:left="2520" w:hanging="360"/>
      </w:pPr>
    </w:lvl>
    <w:lvl w:ilvl="4" w:tplc="896A4160">
      <w:start w:val="1"/>
      <w:numFmt w:val="lowerLetter"/>
      <w:lvlText w:val="%5."/>
      <w:lvlJc w:val="left"/>
      <w:pPr>
        <w:ind w:left="3240" w:hanging="360"/>
      </w:pPr>
    </w:lvl>
    <w:lvl w:ilvl="5" w:tplc="569AEB4A">
      <w:start w:val="1"/>
      <w:numFmt w:val="lowerRoman"/>
      <w:lvlText w:val="%6."/>
      <w:lvlJc w:val="right"/>
      <w:pPr>
        <w:ind w:left="3960" w:hanging="180"/>
      </w:pPr>
    </w:lvl>
    <w:lvl w:ilvl="6" w:tplc="0234DFCC">
      <w:start w:val="1"/>
      <w:numFmt w:val="decimal"/>
      <w:lvlText w:val="%7."/>
      <w:lvlJc w:val="left"/>
      <w:pPr>
        <w:ind w:left="4680" w:hanging="360"/>
      </w:pPr>
    </w:lvl>
    <w:lvl w:ilvl="7" w:tplc="1428A36E">
      <w:start w:val="1"/>
      <w:numFmt w:val="lowerLetter"/>
      <w:lvlText w:val="%8."/>
      <w:lvlJc w:val="left"/>
      <w:pPr>
        <w:ind w:left="5400" w:hanging="360"/>
      </w:pPr>
    </w:lvl>
    <w:lvl w:ilvl="8" w:tplc="58725EBC">
      <w:start w:val="1"/>
      <w:numFmt w:val="lowerRoman"/>
      <w:lvlText w:val="%9."/>
      <w:lvlJc w:val="right"/>
      <w:pPr>
        <w:ind w:left="6120" w:hanging="180"/>
      </w:pPr>
    </w:lvl>
  </w:abstractNum>
  <w:abstractNum w:abstractNumId="42">
    <w:nsid w:val="796601A4"/>
    <w:multiLevelType w:val="singleLevel"/>
    <w:tmpl w:val="8C620960"/>
    <w:lvl w:ilvl="0">
      <w:start w:val="1"/>
      <w:numFmt w:val="bullet"/>
      <w:pStyle w:val="ItemList"/>
      <w:lvlText w:val=""/>
      <w:lvlJc w:val="left"/>
      <w:pPr>
        <w:tabs>
          <w:tab w:val="num" w:pos="2121"/>
        </w:tabs>
        <w:ind w:left="2121" w:hanging="420"/>
      </w:pPr>
      <w:rPr>
        <w:rFonts w:ascii="Wingdings" w:hAnsi="Wingdings" w:hint="default"/>
        <w:b w:val="0"/>
        <w:i w:val="0"/>
        <w:strike w:val="0"/>
        <w:dstrike w:val="0"/>
        <w:color w:val="000000"/>
        <w:sz w:val="13"/>
        <w:u w:val="none"/>
        <w:effect w:val="none"/>
      </w:rPr>
    </w:lvl>
  </w:abstractNum>
  <w:abstractNum w:abstractNumId="43">
    <w:nsid w:val="7C076EDE"/>
    <w:multiLevelType w:val="hybridMultilevel"/>
    <w:tmpl w:val="059A5ACC"/>
    <w:lvl w:ilvl="0" w:tplc="14E4D006">
      <w:start w:val="1"/>
      <w:numFmt w:val="bullet"/>
      <w:pStyle w:val="TableTextBulleted2"/>
      <w:lvlText w:val=""/>
      <w:lvlJc w:val="left"/>
      <w:pPr>
        <w:ind w:left="3060" w:hanging="360"/>
      </w:pPr>
      <w:rPr>
        <w:rFonts w:ascii="Wingdings" w:hAnsi="Wingdings" w:hint="default"/>
        <w:color w:val="FF0000"/>
      </w:rPr>
    </w:lvl>
    <w:lvl w:ilvl="1" w:tplc="127689BE" w:tentative="1">
      <w:start w:val="1"/>
      <w:numFmt w:val="bullet"/>
      <w:lvlText w:val="o"/>
      <w:lvlJc w:val="left"/>
      <w:pPr>
        <w:ind w:left="3780" w:hanging="360"/>
      </w:pPr>
      <w:rPr>
        <w:rFonts w:ascii="Courier New" w:hAnsi="Courier New" w:cs="Courier New" w:hint="default"/>
      </w:rPr>
    </w:lvl>
    <w:lvl w:ilvl="2" w:tplc="E4B80DA4" w:tentative="1">
      <w:start w:val="1"/>
      <w:numFmt w:val="bullet"/>
      <w:lvlText w:val=""/>
      <w:lvlJc w:val="left"/>
      <w:pPr>
        <w:ind w:left="4500" w:hanging="360"/>
      </w:pPr>
      <w:rPr>
        <w:rFonts w:ascii="Wingdings" w:hAnsi="Wingdings" w:hint="default"/>
      </w:rPr>
    </w:lvl>
    <w:lvl w:ilvl="3" w:tplc="AB94E958" w:tentative="1">
      <w:start w:val="1"/>
      <w:numFmt w:val="bullet"/>
      <w:lvlText w:val=""/>
      <w:lvlJc w:val="left"/>
      <w:pPr>
        <w:ind w:left="5220" w:hanging="360"/>
      </w:pPr>
      <w:rPr>
        <w:rFonts w:ascii="Symbol" w:hAnsi="Symbol" w:hint="default"/>
      </w:rPr>
    </w:lvl>
    <w:lvl w:ilvl="4" w:tplc="8F2C2B60" w:tentative="1">
      <w:start w:val="1"/>
      <w:numFmt w:val="bullet"/>
      <w:lvlText w:val="o"/>
      <w:lvlJc w:val="left"/>
      <w:pPr>
        <w:ind w:left="5940" w:hanging="360"/>
      </w:pPr>
      <w:rPr>
        <w:rFonts w:ascii="Courier New" w:hAnsi="Courier New" w:cs="Courier New" w:hint="default"/>
      </w:rPr>
    </w:lvl>
    <w:lvl w:ilvl="5" w:tplc="8DB009FE" w:tentative="1">
      <w:start w:val="1"/>
      <w:numFmt w:val="bullet"/>
      <w:lvlText w:val=""/>
      <w:lvlJc w:val="left"/>
      <w:pPr>
        <w:ind w:left="6660" w:hanging="360"/>
      </w:pPr>
      <w:rPr>
        <w:rFonts w:ascii="Wingdings" w:hAnsi="Wingdings" w:hint="default"/>
      </w:rPr>
    </w:lvl>
    <w:lvl w:ilvl="6" w:tplc="9FDC2DBC" w:tentative="1">
      <w:start w:val="1"/>
      <w:numFmt w:val="bullet"/>
      <w:lvlText w:val=""/>
      <w:lvlJc w:val="left"/>
      <w:pPr>
        <w:ind w:left="7380" w:hanging="360"/>
      </w:pPr>
      <w:rPr>
        <w:rFonts w:ascii="Symbol" w:hAnsi="Symbol" w:hint="default"/>
      </w:rPr>
    </w:lvl>
    <w:lvl w:ilvl="7" w:tplc="D35CFBFE" w:tentative="1">
      <w:start w:val="1"/>
      <w:numFmt w:val="bullet"/>
      <w:lvlText w:val="o"/>
      <w:lvlJc w:val="left"/>
      <w:pPr>
        <w:ind w:left="8100" w:hanging="360"/>
      </w:pPr>
      <w:rPr>
        <w:rFonts w:ascii="Courier New" w:hAnsi="Courier New" w:cs="Courier New" w:hint="default"/>
      </w:rPr>
    </w:lvl>
    <w:lvl w:ilvl="8" w:tplc="E3A6ECCA" w:tentative="1">
      <w:start w:val="1"/>
      <w:numFmt w:val="bullet"/>
      <w:lvlText w:val=""/>
      <w:lvlJc w:val="left"/>
      <w:pPr>
        <w:ind w:left="8820" w:hanging="360"/>
      </w:pPr>
      <w:rPr>
        <w:rFonts w:ascii="Wingdings" w:hAnsi="Wingdings" w:hint="default"/>
      </w:rPr>
    </w:lvl>
  </w:abstractNum>
  <w:num w:numId="1">
    <w:abstractNumId w:val="28"/>
  </w:num>
  <w:num w:numId="2">
    <w:abstractNumId w:val="27"/>
  </w:num>
  <w:num w:numId="3">
    <w:abstractNumId w:val="14"/>
  </w:num>
  <w:num w:numId="4">
    <w:abstractNumId w:val="24"/>
  </w:num>
  <w:num w:numId="5">
    <w:abstractNumId w:val="8"/>
  </w:num>
  <w:num w:numId="6">
    <w:abstractNumId w:val="7"/>
  </w:num>
  <w:num w:numId="7">
    <w:abstractNumId w:val="37"/>
  </w:num>
  <w:num w:numId="8">
    <w:abstractNumId w:val="40"/>
  </w:num>
  <w:num w:numId="9">
    <w:abstractNumId w:val="11"/>
  </w:num>
  <w:num w:numId="10">
    <w:abstractNumId w:val="30"/>
  </w:num>
  <w:num w:numId="11">
    <w:abstractNumId w:val="33"/>
  </w:num>
  <w:num w:numId="12">
    <w:abstractNumId w:val="16"/>
  </w:num>
  <w:num w:numId="13">
    <w:abstractNumId w:val="23"/>
  </w:num>
  <w:num w:numId="14">
    <w:abstractNumId w:val="4"/>
  </w:num>
  <w:num w:numId="15">
    <w:abstractNumId w:val="13"/>
  </w:num>
  <w:num w:numId="16">
    <w:abstractNumId w:val="42"/>
  </w:num>
  <w:num w:numId="17">
    <w:abstractNumId w:val="2"/>
  </w:num>
  <w:num w:numId="18">
    <w:abstractNumId w:val="21"/>
  </w:num>
  <w:num w:numId="19">
    <w:abstractNumId w:val="19"/>
    <w:lvlOverride w:ilvl="0">
      <w:lvl w:ilvl="0">
        <w:start w:val="1"/>
        <w:numFmt w:val="decimal"/>
        <w:pStyle w:val="STLHeading1"/>
        <w:lvlText w:val="%1."/>
        <w:lvlJc w:val="left"/>
        <w:pPr>
          <w:ind w:left="360" w:hanging="360"/>
        </w:pPr>
        <w:rPr>
          <w:rFonts w:ascii="Calibri" w:hAnsi="Calibri" w:hint="default"/>
          <w:b w:val="0"/>
          <w:i w:val="0"/>
          <w:color w:val="1F3EA9"/>
          <w:sz w:val="36"/>
        </w:rPr>
      </w:lvl>
    </w:lvlOverride>
    <w:lvlOverride w:ilvl="1">
      <w:lvl w:ilvl="1">
        <w:start w:val="1"/>
        <w:numFmt w:val="decimal"/>
        <w:lvlText w:val="%1.%2"/>
        <w:lvlJc w:val="left"/>
        <w:pPr>
          <w:ind w:left="720" w:hanging="360"/>
        </w:pPr>
        <w:rPr>
          <w:rFonts w:ascii="Calibri" w:hAnsi="Calibri" w:hint="default"/>
          <w:b w:val="0"/>
          <w:i w:val="0"/>
          <w:color w:val="1F3EA9"/>
          <w:sz w:val="32"/>
        </w:rPr>
      </w:lvl>
    </w:lvlOverride>
    <w:lvlOverride w:ilvl="2">
      <w:lvl w:ilvl="2">
        <w:start w:val="1"/>
        <w:numFmt w:val="decimal"/>
        <w:pStyle w:val="STLHeading3"/>
        <w:lvlText w:val="%1.%2.%3."/>
        <w:lvlJc w:val="left"/>
        <w:pPr>
          <w:ind w:left="1170" w:hanging="360"/>
        </w:pPr>
        <w:rPr>
          <w:rFonts w:ascii="Calibri" w:hAnsi="Calibri" w:hint="default"/>
          <w:b w:val="0"/>
          <w:i w:val="0"/>
          <w:color w:val="1F3EA9"/>
          <w:sz w:val="28"/>
        </w:rPr>
      </w:lvl>
    </w:lvlOverride>
    <w:lvlOverride w:ilvl="3">
      <w:lvl w:ilvl="3">
        <w:start w:val="1"/>
        <w:numFmt w:val="decimal"/>
        <w:pStyle w:val="STLHeading4"/>
        <w:lvlText w:val="%1.%2.%3.%4."/>
        <w:lvlJc w:val="left"/>
        <w:pPr>
          <w:ind w:left="1440" w:hanging="360"/>
        </w:pPr>
        <w:rPr>
          <w:rFonts w:ascii="Calibri" w:hAnsi="Calibri" w:hint="default"/>
          <w:b w:val="0"/>
          <w:i w:val="0"/>
          <w:color w:val="1F3EA9"/>
          <w:sz w:val="24"/>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19"/>
    <w:lvlOverride w:ilvl="0">
      <w:lvl w:ilvl="0">
        <w:start w:val="1"/>
        <w:numFmt w:val="decimal"/>
        <w:pStyle w:val="STLHeading1"/>
        <w:lvlText w:val="%1."/>
        <w:lvlJc w:val="left"/>
        <w:pPr>
          <w:ind w:left="360" w:hanging="360"/>
        </w:pPr>
        <w:rPr>
          <w:rFonts w:ascii="Calibri" w:hAnsi="Calibri" w:hint="default"/>
          <w:b w:val="0"/>
          <w:i w:val="0"/>
          <w:color w:val="1F5CA9"/>
          <w:sz w:val="36"/>
        </w:rPr>
      </w:lvl>
    </w:lvlOverride>
    <w:lvlOverride w:ilvl="1">
      <w:lvl w:ilvl="1">
        <w:start w:val="1"/>
        <w:numFmt w:val="decimal"/>
        <w:lvlText w:val="%1.%2"/>
        <w:lvlJc w:val="left"/>
        <w:pPr>
          <w:ind w:left="720" w:hanging="360"/>
        </w:pPr>
        <w:rPr>
          <w:rFonts w:ascii="Calibri" w:hAnsi="Calibri" w:hint="default"/>
          <w:b w:val="0"/>
          <w:i w:val="0"/>
          <w:color w:val="1F5CA9"/>
          <w:sz w:val="32"/>
        </w:rPr>
      </w:lvl>
    </w:lvlOverride>
    <w:lvlOverride w:ilvl="2">
      <w:lvl w:ilvl="2">
        <w:start w:val="1"/>
        <w:numFmt w:val="decimal"/>
        <w:pStyle w:val="STLHeading3"/>
        <w:lvlText w:val="%1.%2.%3."/>
        <w:lvlJc w:val="left"/>
        <w:pPr>
          <w:ind w:left="1080" w:hanging="360"/>
        </w:pPr>
        <w:rPr>
          <w:rFonts w:ascii="Calibri" w:hAnsi="Calibri" w:hint="default"/>
          <w:b w:val="0"/>
          <w:i w:val="0"/>
          <w:color w:val="1F3EA9"/>
          <w:sz w:val="28"/>
        </w:rPr>
      </w:lvl>
    </w:lvlOverride>
    <w:lvlOverride w:ilvl="3">
      <w:lvl w:ilvl="3">
        <w:start w:val="1"/>
        <w:numFmt w:val="decimal"/>
        <w:pStyle w:val="STLHeading4"/>
        <w:lvlText w:val="%1.%2.%3.%4."/>
        <w:lvlJc w:val="left"/>
        <w:pPr>
          <w:ind w:left="1440" w:hanging="360"/>
        </w:pPr>
        <w:rPr>
          <w:rFonts w:ascii="Calibri" w:hAnsi="Calibri" w:hint="default"/>
          <w:b w:val="0"/>
          <w:i w:val="0"/>
          <w:color w:val="1F3EA9"/>
          <w:sz w:val="24"/>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num>
  <w:num w:numId="22">
    <w:abstractNumId w:val="0"/>
  </w:num>
  <w:num w:numId="2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39"/>
  </w:num>
  <w:num w:numId="26">
    <w:abstractNumId w:val="17"/>
  </w:num>
  <w:num w:numId="27">
    <w:abstractNumId w:val="32"/>
  </w:num>
  <w:num w:numId="28">
    <w:abstractNumId w:val="9"/>
  </w:num>
  <w:num w:numId="29">
    <w:abstractNumId w:val="5"/>
  </w:num>
  <w:num w:numId="30">
    <w:abstractNumId w:val="43"/>
  </w:num>
  <w:num w:numId="31">
    <w:abstractNumId w:val="1"/>
  </w:num>
  <w:num w:numId="32">
    <w:abstractNumId w:val="35"/>
  </w:num>
  <w:num w:numId="33">
    <w:abstractNumId w:val="12"/>
  </w:num>
  <w:num w:numId="34">
    <w:abstractNumId w:val="3"/>
  </w:num>
  <w:num w:numId="35">
    <w:abstractNumId w:val="38"/>
  </w:num>
  <w:num w:numId="36">
    <w:abstractNumId w:val="29"/>
  </w:num>
  <w:num w:numId="37">
    <w:abstractNumId w:val="34"/>
  </w:num>
  <w:num w:numId="38">
    <w:abstractNumId w:val="15"/>
  </w:num>
  <w:num w:numId="39">
    <w:abstractNumId w:val="36"/>
  </w:num>
  <w:num w:numId="40">
    <w:abstractNumId w:val="31"/>
  </w:num>
  <w:num w:numId="41">
    <w:abstractNumId w:val="6"/>
  </w:num>
  <w:num w:numId="42">
    <w:abstractNumId w:val="20"/>
  </w:num>
  <w:num w:numId="43">
    <w:abstractNumId w:val="18"/>
  </w:num>
  <w:num w:numId="44">
    <w:abstractNumId w:val="25"/>
  </w:num>
  <w:num w:numId="45">
    <w:abstractNumId w:val="24"/>
    <w:lvlOverride w:ilvl="0">
      <w:startOverride w:val="2"/>
    </w:lvlOverride>
    <w:lvlOverride w:ilvl="1">
      <w:startOverride w:val="6"/>
    </w:lvlOverride>
  </w:num>
  <w:num w:numId="46">
    <w:abstractNumId w:val="24"/>
    <w:lvlOverride w:ilvl="0">
      <w:startOverride w:val="2"/>
    </w:lvlOverride>
    <w:lvlOverride w:ilvl="1">
      <w:startOverride w:val="2"/>
    </w:lvlOverride>
    <w:lvlOverride w:ilvl="2">
      <w:startOverride w:val="1"/>
    </w:lvlOverride>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2"/>
  </w:num>
  <w:numIdMacAtCleanup w:val="4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ketkumar Bhavsar">
    <w15:presenceInfo w15:providerId="AD" w15:userId="S-1-5-21-149734967-3832945538-579484065-6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1C"/>
    <w:rsid w:val="000007CC"/>
    <w:rsid w:val="00001B93"/>
    <w:rsid w:val="00002045"/>
    <w:rsid w:val="00002B75"/>
    <w:rsid w:val="000030F0"/>
    <w:rsid w:val="0000348A"/>
    <w:rsid w:val="00004766"/>
    <w:rsid w:val="00005236"/>
    <w:rsid w:val="0000548B"/>
    <w:rsid w:val="00005666"/>
    <w:rsid w:val="000057F7"/>
    <w:rsid w:val="00005A60"/>
    <w:rsid w:val="000067D3"/>
    <w:rsid w:val="00006A2E"/>
    <w:rsid w:val="00007596"/>
    <w:rsid w:val="0000774F"/>
    <w:rsid w:val="000102F9"/>
    <w:rsid w:val="00010644"/>
    <w:rsid w:val="00010892"/>
    <w:rsid w:val="000117F3"/>
    <w:rsid w:val="000118DF"/>
    <w:rsid w:val="00012AAB"/>
    <w:rsid w:val="000132CD"/>
    <w:rsid w:val="0001342A"/>
    <w:rsid w:val="00013EFB"/>
    <w:rsid w:val="000140BF"/>
    <w:rsid w:val="00015156"/>
    <w:rsid w:val="00015641"/>
    <w:rsid w:val="0001605F"/>
    <w:rsid w:val="000160EE"/>
    <w:rsid w:val="00017AFD"/>
    <w:rsid w:val="00017FBB"/>
    <w:rsid w:val="000208C7"/>
    <w:rsid w:val="000220FB"/>
    <w:rsid w:val="000226E4"/>
    <w:rsid w:val="000229E6"/>
    <w:rsid w:val="000237EF"/>
    <w:rsid w:val="000239E7"/>
    <w:rsid w:val="0002446F"/>
    <w:rsid w:val="00024B63"/>
    <w:rsid w:val="00025F90"/>
    <w:rsid w:val="00026449"/>
    <w:rsid w:val="000266D8"/>
    <w:rsid w:val="00026BC6"/>
    <w:rsid w:val="00027286"/>
    <w:rsid w:val="00027A6C"/>
    <w:rsid w:val="00030CCA"/>
    <w:rsid w:val="00031FF6"/>
    <w:rsid w:val="00033AB8"/>
    <w:rsid w:val="00034216"/>
    <w:rsid w:val="000346FF"/>
    <w:rsid w:val="00034B86"/>
    <w:rsid w:val="00034BF6"/>
    <w:rsid w:val="00035577"/>
    <w:rsid w:val="000356B5"/>
    <w:rsid w:val="00035BE2"/>
    <w:rsid w:val="0003672C"/>
    <w:rsid w:val="00037860"/>
    <w:rsid w:val="0004022C"/>
    <w:rsid w:val="00040E25"/>
    <w:rsid w:val="00041F7A"/>
    <w:rsid w:val="0004268C"/>
    <w:rsid w:val="00042731"/>
    <w:rsid w:val="00042B3E"/>
    <w:rsid w:val="00042B43"/>
    <w:rsid w:val="00042E78"/>
    <w:rsid w:val="000434F0"/>
    <w:rsid w:val="000451CF"/>
    <w:rsid w:val="0004538B"/>
    <w:rsid w:val="00045462"/>
    <w:rsid w:val="00046460"/>
    <w:rsid w:val="00046985"/>
    <w:rsid w:val="0004705C"/>
    <w:rsid w:val="00047E57"/>
    <w:rsid w:val="000500A9"/>
    <w:rsid w:val="000520C5"/>
    <w:rsid w:val="00052895"/>
    <w:rsid w:val="00052B5F"/>
    <w:rsid w:val="00052E8C"/>
    <w:rsid w:val="00053143"/>
    <w:rsid w:val="00053285"/>
    <w:rsid w:val="0005420D"/>
    <w:rsid w:val="0005479C"/>
    <w:rsid w:val="000556B3"/>
    <w:rsid w:val="00055A5F"/>
    <w:rsid w:val="00056B52"/>
    <w:rsid w:val="00056BF7"/>
    <w:rsid w:val="00057F45"/>
    <w:rsid w:val="000614EE"/>
    <w:rsid w:val="00062BFC"/>
    <w:rsid w:val="00063D55"/>
    <w:rsid w:val="00063DBD"/>
    <w:rsid w:val="000645FE"/>
    <w:rsid w:val="000650EF"/>
    <w:rsid w:val="000655C9"/>
    <w:rsid w:val="0006590A"/>
    <w:rsid w:val="000669EA"/>
    <w:rsid w:val="000670FA"/>
    <w:rsid w:val="00067FAC"/>
    <w:rsid w:val="000704FB"/>
    <w:rsid w:val="00070A15"/>
    <w:rsid w:val="000715AF"/>
    <w:rsid w:val="00071E6E"/>
    <w:rsid w:val="00075EE2"/>
    <w:rsid w:val="00077100"/>
    <w:rsid w:val="000779BE"/>
    <w:rsid w:val="00077A75"/>
    <w:rsid w:val="00077D82"/>
    <w:rsid w:val="00080520"/>
    <w:rsid w:val="00080C81"/>
    <w:rsid w:val="00081473"/>
    <w:rsid w:val="000814E1"/>
    <w:rsid w:val="00081583"/>
    <w:rsid w:val="00081F91"/>
    <w:rsid w:val="000830A5"/>
    <w:rsid w:val="000844F0"/>
    <w:rsid w:val="000855DD"/>
    <w:rsid w:val="0008609F"/>
    <w:rsid w:val="000863D2"/>
    <w:rsid w:val="00086D58"/>
    <w:rsid w:val="000876B9"/>
    <w:rsid w:val="00090132"/>
    <w:rsid w:val="0009014B"/>
    <w:rsid w:val="000921D3"/>
    <w:rsid w:val="00093AD3"/>
    <w:rsid w:val="00093B27"/>
    <w:rsid w:val="000958C1"/>
    <w:rsid w:val="00095EAB"/>
    <w:rsid w:val="00097500"/>
    <w:rsid w:val="000975D4"/>
    <w:rsid w:val="000979FF"/>
    <w:rsid w:val="000A005E"/>
    <w:rsid w:val="000A1FC0"/>
    <w:rsid w:val="000A264A"/>
    <w:rsid w:val="000A26E9"/>
    <w:rsid w:val="000A2B20"/>
    <w:rsid w:val="000A2CAE"/>
    <w:rsid w:val="000A3731"/>
    <w:rsid w:val="000A3938"/>
    <w:rsid w:val="000A43E0"/>
    <w:rsid w:val="000A4CF8"/>
    <w:rsid w:val="000A505B"/>
    <w:rsid w:val="000A5077"/>
    <w:rsid w:val="000A51AC"/>
    <w:rsid w:val="000A7E9A"/>
    <w:rsid w:val="000B03C3"/>
    <w:rsid w:val="000B07A4"/>
    <w:rsid w:val="000B085E"/>
    <w:rsid w:val="000B0D09"/>
    <w:rsid w:val="000B1CAD"/>
    <w:rsid w:val="000B1F35"/>
    <w:rsid w:val="000B20DA"/>
    <w:rsid w:val="000B2A51"/>
    <w:rsid w:val="000B2BCB"/>
    <w:rsid w:val="000B38F0"/>
    <w:rsid w:val="000B3FA4"/>
    <w:rsid w:val="000B46ED"/>
    <w:rsid w:val="000B4F2C"/>
    <w:rsid w:val="000B50DA"/>
    <w:rsid w:val="000B6046"/>
    <w:rsid w:val="000B69A6"/>
    <w:rsid w:val="000B6D8F"/>
    <w:rsid w:val="000B729E"/>
    <w:rsid w:val="000B76C7"/>
    <w:rsid w:val="000B7F37"/>
    <w:rsid w:val="000C00A3"/>
    <w:rsid w:val="000C0999"/>
    <w:rsid w:val="000C153A"/>
    <w:rsid w:val="000C205B"/>
    <w:rsid w:val="000C21F5"/>
    <w:rsid w:val="000C237F"/>
    <w:rsid w:val="000C2722"/>
    <w:rsid w:val="000C3BEE"/>
    <w:rsid w:val="000C3BFE"/>
    <w:rsid w:val="000C402F"/>
    <w:rsid w:val="000C4682"/>
    <w:rsid w:val="000C479C"/>
    <w:rsid w:val="000C51E3"/>
    <w:rsid w:val="000C5726"/>
    <w:rsid w:val="000C596B"/>
    <w:rsid w:val="000C5D0B"/>
    <w:rsid w:val="000C5D8A"/>
    <w:rsid w:val="000C5FE3"/>
    <w:rsid w:val="000C6318"/>
    <w:rsid w:val="000C6AD1"/>
    <w:rsid w:val="000C7428"/>
    <w:rsid w:val="000C74DF"/>
    <w:rsid w:val="000D030E"/>
    <w:rsid w:val="000D047E"/>
    <w:rsid w:val="000D0A10"/>
    <w:rsid w:val="000D28A1"/>
    <w:rsid w:val="000D2BB8"/>
    <w:rsid w:val="000D396E"/>
    <w:rsid w:val="000D5122"/>
    <w:rsid w:val="000D688D"/>
    <w:rsid w:val="000D7A83"/>
    <w:rsid w:val="000D7C2A"/>
    <w:rsid w:val="000E0B8F"/>
    <w:rsid w:val="000E105F"/>
    <w:rsid w:val="000E1317"/>
    <w:rsid w:val="000E1E10"/>
    <w:rsid w:val="000E3589"/>
    <w:rsid w:val="000E35D2"/>
    <w:rsid w:val="000E38CF"/>
    <w:rsid w:val="000E3E09"/>
    <w:rsid w:val="000E3E84"/>
    <w:rsid w:val="000E4B46"/>
    <w:rsid w:val="000E5450"/>
    <w:rsid w:val="000E5B06"/>
    <w:rsid w:val="000E5B43"/>
    <w:rsid w:val="000E5CC3"/>
    <w:rsid w:val="000E68FF"/>
    <w:rsid w:val="000E7381"/>
    <w:rsid w:val="000E7944"/>
    <w:rsid w:val="000E7BAE"/>
    <w:rsid w:val="000F0E75"/>
    <w:rsid w:val="000F1C72"/>
    <w:rsid w:val="000F2747"/>
    <w:rsid w:val="000F364D"/>
    <w:rsid w:val="000F3738"/>
    <w:rsid w:val="000F39F7"/>
    <w:rsid w:val="000F44E8"/>
    <w:rsid w:val="000F4B60"/>
    <w:rsid w:val="000F4C0D"/>
    <w:rsid w:val="000F58FF"/>
    <w:rsid w:val="000F61FB"/>
    <w:rsid w:val="000F67E8"/>
    <w:rsid w:val="000F6A4E"/>
    <w:rsid w:val="000F6F5C"/>
    <w:rsid w:val="000F78B9"/>
    <w:rsid w:val="00100CB1"/>
    <w:rsid w:val="001010AE"/>
    <w:rsid w:val="001014CF"/>
    <w:rsid w:val="0010163B"/>
    <w:rsid w:val="00102324"/>
    <w:rsid w:val="001024E7"/>
    <w:rsid w:val="001030E9"/>
    <w:rsid w:val="00103417"/>
    <w:rsid w:val="00103449"/>
    <w:rsid w:val="001035B6"/>
    <w:rsid w:val="0010413E"/>
    <w:rsid w:val="00104E34"/>
    <w:rsid w:val="001054E6"/>
    <w:rsid w:val="00105FC3"/>
    <w:rsid w:val="001065AD"/>
    <w:rsid w:val="00106709"/>
    <w:rsid w:val="0010674C"/>
    <w:rsid w:val="00107BDD"/>
    <w:rsid w:val="0011001B"/>
    <w:rsid w:val="00110211"/>
    <w:rsid w:val="00110313"/>
    <w:rsid w:val="001119BB"/>
    <w:rsid w:val="00112A51"/>
    <w:rsid w:val="00112AC2"/>
    <w:rsid w:val="00112AE6"/>
    <w:rsid w:val="0011335E"/>
    <w:rsid w:val="0011347B"/>
    <w:rsid w:val="001136CB"/>
    <w:rsid w:val="00113D17"/>
    <w:rsid w:val="00114D55"/>
    <w:rsid w:val="0011612D"/>
    <w:rsid w:val="00116283"/>
    <w:rsid w:val="0011687D"/>
    <w:rsid w:val="00116B61"/>
    <w:rsid w:val="00116D42"/>
    <w:rsid w:val="001178AA"/>
    <w:rsid w:val="001201D7"/>
    <w:rsid w:val="00121209"/>
    <w:rsid w:val="00121416"/>
    <w:rsid w:val="00121581"/>
    <w:rsid w:val="00121CFB"/>
    <w:rsid w:val="00123794"/>
    <w:rsid w:val="00123E22"/>
    <w:rsid w:val="001254D1"/>
    <w:rsid w:val="001260C9"/>
    <w:rsid w:val="001278F2"/>
    <w:rsid w:val="00130044"/>
    <w:rsid w:val="0013008C"/>
    <w:rsid w:val="0013029F"/>
    <w:rsid w:val="00130D98"/>
    <w:rsid w:val="00131447"/>
    <w:rsid w:val="00133665"/>
    <w:rsid w:val="0013368C"/>
    <w:rsid w:val="00134A4D"/>
    <w:rsid w:val="00134DEA"/>
    <w:rsid w:val="0013546E"/>
    <w:rsid w:val="0013644C"/>
    <w:rsid w:val="001368DA"/>
    <w:rsid w:val="00137C2C"/>
    <w:rsid w:val="001405D6"/>
    <w:rsid w:val="00141458"/>
    <w:rsid w:val="00141F9E"/>
    <w:rsid w:val="0014216F"/>
    <w:rsid w:val="00142C74"/>
    <w:rsid w:val="0014442D"/>
    <w:rsid w:val="00144C48"/>
    <w:rsid w:val="00144FCE"/>
    <w:rsid w:val="00145C00"/>
    <w:rsid w:val="00145D80"/>
    <w:rsid w:val="00145E6F"/>
    <w:rsid w:val="00146D15"/>
    <w:rsid w:val="00147B77"/>
    <w:rsid w:val="001514A0"/>
    <w:rsid w:val="001518B0"/>
    <w:rsid w:val="00153DA0"/>
    <w:rsid w:val="00153DDE"/>
    <w:rsid w:val="00153EB0"/>
    <w:rsid w:val="00155736"/>
    <w:rsid w:val="00156742"/>
    <w:rsid w:val="0015688B"/>
    <w:rsid w:val="00157279"/>
    <w:rsid w:val="001572FD"/>
    <w:rsid w:val="00157519"/>
    <w:rsid w:val="00157804"/>
    <w:rsid w:val="00157DE4"/>
    <w:rsid w:val="0016017A"/>
    <w:rsid w:val="00161646"/>
    <w:rsid w:val="00162282"/>
    <w:rsid w:val="0016276B"/>
    <w:rsid w:val="00162E1A"/>
    <w:rsid w:val="00163374"/>
    <w:rsid w:val="00163A82"/>
    <w:rsid w:val="00163CDD"/>
    <w:rsid w:val="00164575"/>
    <w:rsid w:val="0016463B"/>
    <w:rsid w:val="001646CC"/>
    <w:rsid w:val="00165B9C"/>
    <w:rsid w:val="00165C96"/>
    <w:rsid w:val="00165DBB"/>
    <w:rsid w:val="00166A28"/>
    <w:rsid w:val="00167661"/>
    <w:rsid w:val="0016767C"/>
    <w:rsid w:val="0016769D"/>
    <w:rsid w:val="001677E1"/>
    <w:rsid w:val="001702DE"/>
    <w:rsid w:val="001711B3"/>
    <w:rsid w:val="001711CD"/>
    <w:rsid w:val="00172658"/>
    <w:rsid w:val="00172EC3"/>
    <w:rsid w:val="0017367F"/>
    <w:rsid w:val="00173E23"/>
    <w:rsid w:val="001740C5"/>
    <w:rsid w:val="00174E13"/>
    <w:rsid w:val="0017524C"/>
    <w:rsid w:val="00175CAD"/>
    <w:rsid w:val="0017620C"/>
    <w:rsid w:val="00177024"/>
    <w:rsid w:val="0017705A"/>
    <w:rsid w:val="00180BA9"/>
    <w:rsid w:val="00180BB2"/>
    <w:rsid w:val="001825BA"/>
    <w:rsid w:val="00182872"/>
    <w:rsid w:val="00182EAF"/>
    <w:rsid w:val="001834BD"/>
    <w:rsid w:val="00183B7C"/>
    <w:rsid w:val="00185BF8"/>
    <w:rsid w:val="00186563"/>
    <w:rsid w:val="001869DC"/>
    <w:rsid w:val="00186DA6"/>
    <w:rsid w:val="00186F72"/>
    <w:rsid w:val="00187821"/>
    <w:rsid w:val="00187C4E"/>
    <w:rsid w:val="001906D1"/>
    <w:rsid w:val="00191195"/>
    <w:rsid w:val="00191F91"/>
    <w:rsid w:val="00192873"/>
    <w:rsid w:val="0019341A"/>
    <w:rsid w:val="00193595"/>
    <w:rsid w:val="00193ACD"/>
    <w:rsid w:val="001942DF"/>
    <w:rsid w:val="001959E0"/>
    <w:rsid w:val="001961EF"/>
    <w:rsid w:val="00197351"/>
    <w:rsid w:val="00197AA3"/>
    <w:rsid w:val="001A0039"/>
    <w:rsid w:val="001A0872"/>
    <w:rsid w:val="001A0916"/>
    <w:rsid w:val="001A0BFE"/>
    <w:rsid w:val="001A2693"/>
    <w:rsid w:val="001A2AA2"/>
    <w:rsid w:val="001A2BB5"/>
    <w:rsid w:val="001A30D1"/>
    <w:rsid w:val="001A37F1"/>
    <w:rsid w:val="001A38B2"/>
    <w:rsid w:val="001A3912"/>
    <w:rsid w:val="001A3A83"/>
    <w:rsid w:val="001A3E23"/>
    <w:rsid w:val="001A3ED4"/>
    <w:rsid w:val="001A4090"/>
    <w:rsid w:val="001A41AB"/>
    <w:rsid w:val="001A4A0B"/>
    <w:rsid w:val="001A58B5"/>
    <w:rsid w:val="001A5A4D"/>
    <w:rsid w:val="001A75EA"/>
    <w:rsid w:val="001A7E0C"/>
    <w:rsid w:val="001B0040"/>
    <w:rsid w:val="001B0711"/>
    <w:rsid w:val="001B09D7"/>
    <w:rsid w:val="001B0E8B"/>
    <w:rsid w:val="001B0FB5"/>
    <w:rsid w:val="001B34C3"/>
    <w:rsid w:val="001B3C33"/>
    <w:rsid w:val="001B4578"/>
    <w:rsid w:val="001B479E"/>
    <w:rsid w:val="001B486A"/>
    <w:rsid w:val="001B48A8"/>
    <w:rsid w:val="001B4DB3"/>
    <w:rsid w:val="001B6562"/>
    <w:rsid w:val="001B67D2"/>
    <w:rsid w:val="001B7395"/>
    <w:rsid w:val="001C01BA"/>
    <w:rsid w:val="001C0C57"/>
    <w:rsid w:val="001C12FD"/>
    <w:rsid w:val="001C16F5"/>
    <w:rsid w:val="001C1887"/>
    <w:rsid w:val="001C1C22"/>
    <w:rsid w:val="001C275C"/>
    <w:rsid w:val="001C27FE"/>
    <w:rsid w:val="001C38D6"/>
    <w:rsid w:val="001C404E"/>
    <w:rsid w:val="001C41C6"/>
    <w:rsid w:val="001C5606"/>
    <w:rsid w:val="001C5755"/>
    <w:rsid w:val="001C578B"/>
    <w:rsid w:val="001C57CB"/>
    <w:rsid w:val="001C618E"/>
    <w:rsid w:val="001C646A"/>
    <w:rsid w:val="001C70A6"/>
    <w:rsid w:val="001C70CD"/>
    <w:rsid w:val="001C766E"/>
    <w:rsid w:val="001C77B9"/>
    <w:rsid w:val="001D04FB"/>
    <w:rsid w:val="001D0668"/>
    <w:rsid w:val="001D11E5"/>
    <w:rsid w:val="001D1446"/>
    <w:rsid w:val="001D1470"/>
    <w:rsid w:val="001D15DA"/>
    <w:rsid w:val="001D21D9"/>
    <w:rsid w:val="001D241F"/>
    <w:rsid w:val="001D2513"/>
    <w:rsid w:val="001D253A"/>
    <w:rsid w:val="001D2EC0"/>
    <w:rsid w:val="001D2F9F"/>
    <w:rsid w:val="001D32CF"/>
    <w:rsid w:val="001D36BB"/>
    <w:rsid w:val="001D447F"/>
    <w:rsid w:val="001D5941"/>
    <w:rsid w:val="001D624E"/>
    <w:rsid w:val="001D6E21"/>
    <w:rsid w:val="001D6E91"/>
    <w:rsid w:val="001D74F0"/>
    <w:rsid w:val="001D7C80"/>
    <w:rsid w:val="001E09F1"/>
    <w:rsid w:val="001E0FA6"/>
    <w:rsid w:val="001E10E9"/>
    <w:rsid w:val="001E121E"/>
    <w:rsid w:val="001E1464"/>
    <w:rsid w:val="001E29AB"/>
    <w:rsid w:val="001E2C20"/>
    <w:rsid w:val="001E2D39"/>
    <w:rsid w:val="001E3494"/>
    <w:rsid w:val="001E39B7"/>
    <w:rsid w:val="001E3C84"/>
    <w:rsid w:val="001E3E8C"/>
    <w:rsid w:val="001E4110"/>
    <w:rsid w:val="001E4373"/>
    <w:rsid w:val="001E4560"/>
    <w:rsid w:val="001E5DB0"/>
    <w:rsid w:val="001E6AEC"/>
    <w:rsid w:val="001E7B23"/>
    <w:rsid w:val="001E7D36"/>
    <w:rsid w:val="001E7FCA"/>
    <w:rsid w:val="001F0DFC"/>
    <w:rsid w:val="001F1313"/>
    <w:rsid w:val="001F19E2"/>
    <w:rsid w:val="001F1D83"/>
    <w:rsid w:val="001F2536"/>
    <w:rsid w:val="001F2ADE"/>
    <w:rsid w:val="001F2BA3"/>
    <w:rsid w:val="001F363C"/>
    <w:rsid w:val="001F36F7"/>
    <w:rsid w:val="001F37C3"/>
    <w:rsid w:val="001F3E4C"/>
    <w:rsid w:val="001F4320"/>
    <w:rsid w:val="001F5043"/>
    <w:rsid w:val="001F594B"/>
    <w:rsid w:val="001F5DFC"/>
    <w:rsid w:val="001F6AC5"/>
    <w:rsid w:val="001F73C9"/>
    <w:rsid w:val="001F7D58"/>
    <w:rsid w:val="0020035B"/>
    <w:rsid w:val="002003AC"/>
    <w:rsid w:val="00200F6D"/>
    <w:rsid w:val="00201FA0"/>
    <w:rsid w:val="00202B0F"/>
    <w:rsid w:val="0020367E"/>
    <w:rsid w:val="00204912"/>
    <w:rsid w:val="00205484"/>
    <w:rsid w:val="00205A7A"/>
    <w:rsid w:val="002066AA"/>
    <w:rsid w:val="00206AA8"/>
    <w:rsid w:val="002073C0"/>
    <w:rsid w:val="0020799C"/>
    <w:rsid w:val="00207EA4"/>
    <w:rsid w:val="00210470"/>
    <w:rsid w:val="00211094"/>
    <w:rsid w:val="002110F8"/>
    <w:rsid w:val="002112FE"/>
    <w:rsid w:val="00212658"/>
    <w:rsid w:val="00213027"/>
    <w:rsid w:val="0021391B"/>
    <w:rsid w:val="002147EC"/>
    <w:rsid w:val="00214896"/>
    <w:rsid w:val="00215312"/>
    <w:rsid w:val="00215351"/>
    <w:rsid w:val="0021741B"/>
    <w:rsid w:val="0022008A"/>
    <w:rsid w:val="002202C6"/>
    <w:rsid w:val="00220619"/>
    <w:rsid w:val="00220B6B"/>
    <w:rsid w:val="00220BD6"/>
    <w:rsid w:val="002213F6"/>
    <w:rsid w:val="00221709"/>
    <w:rsid w:val="00221829"/>
    <w:rsid w:val="00221A66"/>
    <w:rsid w:val="002229F3"/>
    <w:rsid w:val="00222CAF"/>
    <w:rsid w:val="00222EC4"/>
    <w:rsid w:val="00222F2A"/>
    <w:rsid w:val="00223106"/>
    <w:rsid w:val="002231AC"/>
    <w:rsid w:val="002232C2"/>
    <w:rsid w:val="00223826"/>
    <w:rsid w:val="00224030"/>
    <w:rsid w:val="002249F4"/>
    <w:rsid w:val="00224F01"/>
    <w:rsid w:val="00225826"/>
    <w:rsid w:val="00225BE7"/>
    <w:rsid w:val="00225E35"/>
    <w:rsid w:val="00226068"/>
    <w:rsid w:val="002265BD"/>
    <w:rsid w:val="00226F34"/>
    <w:rsid w:val="00227AD7"/>
    <w:rsid w:val="00227F5F"/>
    <w:rsid w:val="00230895"/>
    <w:rsid w:val="00230CE0"/>
    <w:rsid w:val="00231AAE"/>
    <w:rsid w:val="00231D88"/>
    <w:rsid w:val="00231E1B"/>
    <w:rsid w:val="00231E32"/>
    <w:rsid w:val="00232306"/>
    <w:rsid w:val="00232EDF"/>
    <w:rsid w:val="00232F98"/>
    <w:rsid w:val="002331B7"/>
    <w:rsid w:val="002334BD"/>
    <w:rsid w:val="0023434E"/>
    <w:rsid w:val="00235054"/>
    <w:rsid w:val="0023615F"/>
    <w:rsid w:val="00236F42"/>
    <w:rsid w:val="002376C1"/>
    <w:rsid w:val="00240622"/>
    <w:rsid w:val="0024157D"/>
    <w:rsid w:val="0024165B"/>
    <w:rsid w:val="00241AB0"/>
    <w:rsid w:val="00241F8F"/>
    <w:rsid w:val="00242DC9"/>
    <w:rsid w:val="002438AD"/>
    <w:rsid w:val="00244821"/>
    <w:rsid w:val="002448AF"/>
    <w:rsid w:val="00244C32"/>
    <w:rsid w:val="00244CA2"/>
    <w:rsid w:val="00246D73"/>
    <w:rsid w:val="00247454"/>
    <w:rsid w:val="002475CD"/>
    <w:rsid w:val="002476BD"/>
    <w:rsid w:val="0025028D"/>
    <w:rsid w:val="00250F23"/>
    <w:rsid w:val="00250F65"/>
    <w:rsid w:val="002519C1"/>
    <w:rsid w:val="00251FFC"/>
    <w:rsid w:val="002533AA"/>
    <w:rsid w:val="0025385F"/>
    <w:rsid w:val="00253B82"/>
    <w:rsid w:val="0025430D"/>
    <w:rsid w:val="00254452"/>
    <w:rsid w:val="002548A7"/>
    <w:rsid w:val="0025499E"/>
    <w:rsid w:val="0025528A"/>
    <w:rsid w:val="002556E7"/>
    <w:rsid w:val="00256648"/>
    <w:rsid w:val="00256957"/>
    <w:rsid w:val="00256E3B"/>
    <w:rsid w:val="00256EBA"/>
    <w:rsid w:val="00256F46"/>
    <w:rsid w:val="00257096"/>
    <w:rsid w:val="00257252"/>
    <w:rsid w:val="0026074A"/>
    <w:rsid w:val="0026184C"/>
    <w:rsid w:val="00261D39"/>
    <w:rsid w:val="00261E0A"/>
    <w:rsid w:val="002629E9"/>
    <w:rsid w:val="0026304A"/>
    <w:rsid w:val="002648B6"/>
    <w:rsid w:val="00264E7D"/>
    <w:rsid w:val="002655D5"/>
    <w:rsid w:val="002679E7"/>
    <w:rsid w:val="00267AD5"/>
    <w:rsid w:val="0027004C"/>
    <w:rsid w:val="0027018C"/>
    <w:rsid w:val="00270323"/>
    <w:rsid w:val="00270346"/>
    <w:rsid w:val="00270B43"/>
    <w:rsid w:val="00270C60"/>
    <w:rsid w:val="00271040"/>
    <w:rsid w:val="002717C0"/>
    <w:rsid w:val="002724DA"/>
    <w:rsid w:val="0027294A"/>
    <w:rsid w:val="00272961"/>
    <w:rsid w:val="00273328"/>
    <w:rsid w:val="00273812"/>
    <w:rsid w:val="00273A79"/>
    <w:rsid w:val="00274390"/>
    <w:rsid w:val="00274F71"/>
    <w:rsid w:val="00275AF4"/>
    <w:rsid w:val="0027760C"/>
    <w:rsid w:val="00277891"/>
    <w:rsid w:val="002802BD"/>
    <w:rsid w:val="0028041B"/>
    <w:rsid w:val="00280869"/>
    <w:rsid w:val="002814B0"/>
    <w:rsid w:val="0028150A"/>
    <w:rsid w:val="002822A0"/>
    <w:rsid w:val="00282975"/>
    <w:rsid w:val="00282CF6"/>
    <w:rsid w:val="002832EC"/>
    <w:rsid w:val="00283798"/>
    <w:rsid w:val="00283D5A"/>
    <w:rsid w:val="00283F9B"/>
    <w:rsid w:val="0028471D"/>
    <w:rsid w:val="00284D5A"/>
    <w:rsid w:val="002857E1"/>
    <w:rsid w:val="00285F8F"/>
    <w:rsid w:val="0028621B"/>
    <w:rsid w:val="0028655E"/>
    <w:rsid w:val="00287545"/>
    <w:rsid w:val="00287562"/>
    <w:rsid w:val="00287AD4"/>
    <w:rsid w:val="00287F66"/>
    <w:rsid w:val="00290600"/>
    <w:rsid w:val="002906BE"/>
    <w:rsid w:val="0029098C"/>
    <w:rsid w:val="002911CB"/>
    <w:rsid w:val="00291960"/>
    <w:rsid w:val="00291D98"/>
    <w:rsid w:val="00291DDA"/>
    <w:rsid w:val="00292305"/>
    <w:rsid w:val="002924C8"/>
    <w:rsid w:val="00292D32"/>
    <w:rsid w:val="002933A0"/>
    <w:rsid w:val="002952F8"/>
    <w:rsid w:val="00296097"/>
    <w:rsid w:val="002967A6"/>
    <w:rsid w:val="00296977"/>
    <w:rsid w:val="002973CF"/>
    <w:rsid w:val="002976A4"/>
    <w:rsid w:val="00297D3A"/>
    <w:rsid w:val="00297FCF"/>
    <w:rsid w:val="002A0A3C"/>
    <w:rsid w:val="002A0AD6"/>
    <w:rsid w:val="002A0C8A"/>
    <w:rsid w:val="002A0CDC"/>
    <w:rsid w:val="002A32EF"/>
    <w:rsid w:val="002A3990"/>
    <w:rsid w:val="002A3DE5"/>
    <w:rsid w:val="002A5061"/>
    <w:rsid w:val="002A51C3"/>
    <w:rsid w:val="002A5FA5"/>
    <w:rsid w:val="002A6FFD"/>
    <w:rsid w:val="002A75A2"/>
    <w:rsid w:val="002A7EF6"/>
    <w:rsid w:val="002B00F7"/>
    <w:rsid w:val="002B2249"/>
    <w:rsid w:val="002B2A15"/>
    <w:rsid w:val="002B333F"/>
    <w:rsid w:val="002B33CC"/>
    <w:rsid w:val="002B340E"/>
    <w:rsid w:val="002B38C6"/>
    <w:rsid w:val="002B3AA9"/>
    <w:rsid w:val="002B3DBB"/>
    <w:rsid w:val="002B5294"/>
    <w:rsid w:val="002B6BDB"/>
    <w:rsid w:val="002B6C32"/>
    <w:rsid w:val="002B7FF9"/>
    <w:rsid w:val="002C0352"/>
    <w:rsid w:val="002C06D1"/>
    <w:rsid w:val="002C0A55"/>
    <w:rsid w:val="002C0CEA"/>
    <w:rsid w:val="002C0D2F"/>
    <w:rsid w:val="002C0F21"/>
    <w:rsid w:val="002C12F8"/>
    <w:rsid w:val="002C1958"/>
    <w:rsid w:val="002C1EF7"/>
    <w:rsid w:val="002C369B"/>
    <w:rsid w:val="002C37FB"/>
    <w:rsid w:val="002C3B28"/>
    <w:rsid w:val="002C58B6"/>
    <w:rsid w:val="002C5D78"/>
    <w:rsid w:val="002C6161"/>
    <w:rsid w:val="002C64EA"/>
    <w:rsid w:val="002C66CB"/>
    <w:rsid w:val="002C6FC6"/>
    <w:rsid w:val="002C70BE"/>
    <w:rsid w:val="002C74B3"/>
    <w:rsid w:val="002D1717"/>
    <w:rsid w:val="002D219D"/>
    <w:rsid w:val="002D2745"/>
    <w:rsid w:val="002D3164"/>
    <w:rsid w:val="002D41D1"/>
    <w:rsid w:val="002D44BC"/>
    <w:rsid w:val="002D4CEB"/>
    <w:rsid w:val="002D57CF"/>
    <w:rsid w:val="002D6577"/>
    <w:rsid w:val="002D72CF"/>
    <w:rsid w:val="002E006C"/>
    <w:rsid w:val="002E0A72"/>
    <w:rsid w:val="002E0B24"/>
    <w:rsid w:val="002E1494"/>
    <w:rsid w:val="002E16E3"/>
    <w:rsid w:val="002E17B9"/>
    <w:rsid w:val="002E2717"/>
    <w:rsid w:val="002E2F70"/>
    <w:rsid w:val="002E39B2"/>
    <w:rsid w:val="002E3E0E"/>
    <w:rsid w:val="002E450F"/>
    <w:rsid w:val="002E57E0"/>
    <w:rsid w:val="002E5B10"/>
    <w:rsid w:val="002E5C9A"/>
    <w:rsid w:val="002E61E1"/>
    <w:rsid w:val="002E7373"/>
    <w:rsid w:val="002E7559"/>
    <w:rsid w:val="002E7D1E"/>
    <w:rsid w:val="002E7F4B"/>
    <w:rsid w:val="002F020A"/>
    <w:rsid w:val="002F0448"/>
    <w:rsid w:val="002F0AAD"/>
    <w:rsid w:val="002F1016"/>
    <w:rsid w:val="002F30F1"/>
    <w:rsid w:val="002F337E"/>
    <w:rsid w:val="002F4BD2"/>
    <w:rsid w:val="002F50DC"/>
    <w:rsid w:val="002F5524"/>
    <w:rsid w:val="002F5D86"/>
    <w:rsid w:val="002F5FBA"/>
    <w:rsid w:val="002F7A2B"/>
    <w:rsid w:val="002F7BA7"/>
    <w:rsid w:val="00300A66"/>
    <w:rsid w:val="00300CED"/>
    <w:rsid w:val="00301956"/>
    <w:rsid w:val="003029C1"/>
    <w:rsid w:val="00303BEC"/>
    <w:rsid w:val="00303CEE"/>
    <w:rsid w:val="00304470"/>
    <w:rsid w:val="00304833"/>
    <w:rsid w:val="0030518D"/>
    <w:rsid w:val="0030523F"/>
    <w:rsid w:val="003056AA"/>
    <w:rsid w:val="00305D0F"/>
    <w:rsid w:val="0030614C"/>
    <w:rsid w:val="003064EE"/>
    <w:rsid w:val="003064EF"/>
    <w:rsid w:val="003068FF"/>
    <w:rsid w:val="0030708F"/>
    <w:rsid w:val="00307506"/>
    <w:rsid w:val="00307BDB"/>
    <w:rsid w:val="00307D2A"/>
    <w:rsid w:val="00310327"/>
    <w:rsid w:val="0031110D"/>
    <w:rsid w:val="0031242A"/>
    <w:rsid w:val="00312595"/>
    <w:rsid w:val="003127F9"/>
    <w:rsid w:val="00312D19"/>
    <w:rsid w:val="00314747"/>
    <w:rsid w:val="00314C11"/>
    <w:rsid w:val="00314E2B"/>
    <w:rsid w:val="00314EAF"/>
    <w:rsid w:val="00314F43"/>
    <w:rsid w:val="00315596"/>
    <w:rsid w:val="00316129"/>
    <w:rsid w:val="00316FDA"/>
    <w:rsid w:val="00317DB9"/>
    <w:rsid w:val="00317F98"/>
    <w:rsid w:val="00320D0D"/>
    <w:rsid w:val="00320DF4"/>
    <w:rsid w:val="003211D6"/>
    <w:rsid w:val="0032204A"/>
    <w:rsid w:val="003224F3"/>
    <w:rsid w:val="003225EF"/>
    <w:rsid w:val="003234F5"/>
    <w:rsid w:val="00323796"/>
    <w:rsid w:val="003239DA"/>
    <w:rsid w:val="00323F8E"/>
    <w:rsid w:val="00324924"/>
    <w:rsid w:val="0032586D"/>
    <w:rsid w:val="003259E2"/>
    <w:rsid w:val="00325E5C"/>
    <w:rsid w:val="00326381"/>
    <w:rsid w:val="00326DA9"/>
    <w:rsid w:val="003271AB"/>
    <w:rsid w:val="00327778"/>
    <w:rsid w:val="0033140D"/>
    <w:rsid w:val="00331F5F"/>
    <w:rsid w:val="00333D65"/>
    <w:rsid w:val="003356CE"/>
    <w:rsid w:val="003356F6"/>
    <w:rsid w:val="00335975"/>
    <w:rsid w:val="00335E38"/>
    <w:rsid w:val="003366E1"/>
    <w:rsid w:val="00336D33"/>
    <w:rsid w:val="00336D84"/>
    <w:rsid w:val="00336DE9"/>
    <w:rsid w:val="00336EF1"/>
    <w:rsid w:val="0033732D"/>
    <w:rsid w:val="003376A3"/>
    <w:rsid w:val="00337EEB"/>
    <w:rsid w:val="0034022C"/>
    <w:rsid w:val="00340371"/>
    <w:rsid w:val="00340666"/>
    <w:rsid w:val="00341A39"/>
    <w:rsid w:val="00342751"/>
    <w:rsid w:val="0034319D"/>
    <w:rsid w:val="00343458"/>
    <w:rsid w:val="00344CC3"/>
    <w:rsid w:val="00345459"/>
    <w:rsid w:val="0034574E"/>
    <w:rsid w:val="0034584A"/>
    <w:rsid w:val="0034585E"/>
    <w:rsid w:val="00345BA0"/>
    <w:rsid w:val="00345DBC"/>
    <w:rsid w:val="003464DF"/>
    <w:rsid w:val="00346A78"/>
    <w:rsid w:val="00346D7C"/>
    <w:rsid w:val="00347144"/>
    <w:rsid w:val="00347E99"/>
    <w:rsid w:val="003501BE"/>
    <w:rsid w:val="00350708"/>
    <w:rsid w:val="00351101"/>
    <w:rsid w:val="00351265"/>
    <w:rsid w:val="003516CF"/>
    <w:rsid w:val="003518D0"/>
    <w:rsid w:val="00351AA6"/>
    <w:rsid w:val="003521A9"/>
    <w:rsid w:val="003528AB"/>
    <w:rsid w:val="003533A8"/>
    <w:rsid w:val="00353729"/>
    <w:rsid w:val="00353E06"/>
    <w:rsid w:val="00353E14"/>
    <w:rsid w:val="003540D5"/>
    <w:rsid w:val="003546DE"/>
    <w:rsid w:val="00354776"/>
    <w:rsid w:val="00354BBD"/>
    <w:rsid w:val="00355471"/>
    <w:rsid w:val="00355539"/>
    <w:rsid w:val="003555CD"/>
    <w:rsid w:val="0035688B"/>
    <w:rsid w:val="00356B5E"/>
    <w:rsid w:val="00357A0D"/>
    <w:rsid w:val="00357ABF"/>
    <w:rsid w:val="00362135"/>
    <w:rsid w:val="00362916"/>
    <w:rsid w:val="0036344D"/>
    <w:rsid w:val="003634E8"/>
    <w:rsid w:val="00363801"/>
    <w:rsid w:val="00363CA3"/>
    <w:rsid w:val="00364FF3"/>
    <w:rsid w:val="00365505"/>
    <w:rsid w:val="003660AB"/>
    <w:rsid w:val="0036636A"/>
    <w:rsid w:val="00366E98"/>
    <w:rsid w:val="00371A98"/>
    <w:rsid w:val="00372060"/>
    <w:rsid w:val="003722DC"/>
    <w:rsid w:val="003723DB"/>
    <w:rsid w:val="003726A4"/>
    <w:rsid w:val="00372B99"/>
    <w:rsid w:val="00373006"/>
    <w:rsid w:val="00373011"/>
    <w:rsid w:val="00373ADA"/>
    <w:rsid w:val="00374019"/>
    <w:rsid w:val="0037414E"/>
    <w:rsid w:val="00375108"/>
    <w:rsid w:val="00375170"/>
    <w:rsid w:val="0037541E"/>
    <w:rsid w:val="00375BD6"/>
    <w:rsid w:val="0037621A"/>
    <w:rsid w:val="00376D85"/>
    <w:rsid w:val="0037734D"/>
    <w:rsid w:val="003800A3"/>
    <w:rsid w:val="00380A31"/>
    <w:rsid w:val="00380C9F"/>
    <w:rsid w:val="00381332"/>
    <w:rsid w:val="003814D8"/>
    <w:rsid w:val="00381D47"/>
    <w:rsid w:val="00382077"/>
    <w:rsid w:val="00382114"/>
    <w:rsid w:val="0038235D"/>
    <w:rsid w:val="00382783"/>
    <w:rsid w:val="00382F12"/>
    <w:rsid w:val="00383093"/>
    <w:rsid w:val="00383D31"/>
    <w:rsid w:val="00384466"/>
    <w:rsid w:val="00384610"/>
    <w:rsid w:val="00385181"/>
    <w:rsid w:val="0038542D"/>
    <w:rsid w:val="003858DD"/>
    <w:rsid w:val="0038622E"/>
    <w:rsid w:val="00386499"/>
    <w:rsid w:val="00386525"/>
    <w:rsid w:val="00387683"/>
    <w:rsid w:val="00387EB2"/>
    <w:rsid w:val="00387EE6"/>
    <w:rsid w:val="003907B5"/>
    <w:rsid w:val="003914DB"/>
    <w:rsid w:val="0039170D"/>
    <w:rsid w:val="003918CC"/>
    <w:rsid w:val="00391AD3"/>
    <w:rsid w:val="00391B01"/>
    <w:rsid w:val="00391B1F"/>
    <w:rsid w:val="00392487"/>
    <w:rsid w:val="003929BF"/>
    <w:rsid w:val="003936CB"/>
    <w:rsid w:val="003941FB"/>
    <w:rsid w:val="00394DE5"/>
    <w:rsid w:val="003956EE"/>
    <w:rsid w:val="00395FA7"/>
    <w:rsid w:val="00396371"/>
    <w:rsid w:val="003966B7"/>
    <w:rsid w:val="00396878"/>
    <w:rsid w:val="003A1CC7"/>
    <w:rsid w:val="003A1E9D"/>
    <w:rsid w:val="003A1FEA"/>
    <w:rsid w:val="003A28F8"/>
    <w:rsid w:val="003A3EC2"/>
    <w:rsid w:val="003A43E6"/>
    <w:rsid w:val="003A45BB"/>
    <w:rsid w:val="003A48AF"/>
    <w:rsid w:val="003A4B49"/>
    <w:rsid w:val="003A59D7"/>
    <w:rsid w:val="003A5B1A"/>
    <w:rsid w:val="003A5D95"/>
    <w:rsid w:val="003A6852"/>
    <w:rsid w:val="003A6E8C"/>
    <w:rsid w:val="003B0370"/>
    <w:rsid w:val="003B2735"/>
    <w:rsid w:val="003B2F6F"/>
    <w:rsid w:val="003B34EC"/>
    <w:rsid w:val="003B36FD"/>
    <w:rsid w:val="003B385E"/>
    <w:rsid w:val="003B3A8D"/>
    <w:rsid w:val="003B3D3F"/>
    <w:rsid w:val="003B3F95"/>
    <w:rsid w:val="003B4094"/>
    <w:rsid w:val="003B46FD"/>
    <w:rsid w:val="003B4931"/>
    <w:rsid w:val="003B501E"/>
    <w:rsid w:val="003B54B0"/>
    <w:rsid w:val="003B5C84"/>
    <w:rsid w:val="003B6113"/>
    <w:rsid w:val="003B7D3C"/>
    <w:rsid w:val="003B7F59"/>
    <w:rsid w:val="003C077F"/>
    <w:rsid w:val="003C08FB"/>
    <w:rsid w:val="003C181F"/>
    <w:rsid w:val="003C1AAA"/>
    <w:rsid w:val="003C208E"/>
    <w:rsid w:val="003C20F0"/>
    <w:rsid w:val="003C3191"/>
    <w:rsid w:val="003C4084"/>
    <w:rsid w:val="003C4282"/>
    <w:rsid w:val="003C4F12"/>
    <w:rsid w:val="003C5076"/>
    <w:rsid w:val="003C5221"/>
    <w:rsid w:val="003C5C74"/>
    <w:rsid w:val="003C60BA"/>
    <w:rsid w:val="003C69C2"/>
    <w:rsid w:val="003C6C48"/>
    <w:rsid w:val="003C6EA9"/>
    <w:rsid w:val="003C76C6"/>
    <w:rsid w:val="003D01BC"/>
    <w:rsid w:val="003D020B"/>
    <w:rsid w:val="003D130A"/>
    <w:rsid w:val="003D1490"/>
    <w:rsid w:val="003D1515"/>
    <w:rsid w:val="003D1755"/>
    <w:rsid w:val="003D1835"/>
    <w:rsid w:val="003D1862"/>
    <w:rsid w:val="003D20D3"/>
    <w:rsid w:val="003D32E9"/>
    <w:rsid w:val="003D3F50"/>
    <w:rsid w:val="003D468D"/>
    <w:rsid w:val="003D46FF"/>
    <w:rsid w:val="003D5EF7"/>
    <w:rsid w:val="003D66A4"/>
    <w:rsid w:val="003D6ADA"/>
    <w:rsid w:val="003D73C3"/>
    <w:rsid w:val="003D7A5C"/>
    <w:rsid w:val="003D7BDD"/>
    <w:rsid w:val="003E0200"/>
    <w:rsid w:val="003E02C5"/>
    <w:rsid w:val="003E054A"/>
    <w:rsid w:val="003E0734"/>
    <w:rsid w:val="003E0C7D"/>
    <w:rsid w:val="003E0F2D"/>
    <w:rsid w:val="003E10F2"/>
    <w:rsid w:val="003E125F"/>
    <w:rsid w:val="003E14CD"/>
    <w:rsid w:val="003E1D33"/>
    <w:rsid w:val="003E267A"/>
    <w:rsid w:val="003E2C67"/>
    <w:rsid w:val="003E30D9"/>
    <w:rsid w:val="003E34FE"/>
    <w:rsid w:val="003E5934"/>
    <w:rsid w:val="003E5AB4"/>
    <w:rsid w:val="003E6D5F"/>
    <w:rsid w:val="003E6E4F"/>
    <w:rsid w:val="003F01FB"/>
    <w:rsid w:val="003F0398"/>
    <w:rsid w:val="003F0D2D"/>
    <w:rsid w:val="003F1193"/>
    <w:rsid w:val="003F21E2"/>
    <w:rsid w:val="003F272D"/>
    <w:rsid w:val="003F33E9"/>
    <w:rsid w:val="003F34AC"/>
    <w:rsid w:val="003F3763"/>
    <w:rsid w:val="003F37CA"/>
    <w:rsid w:val="003F3CED"/>
    <w:rsid w:val="003F3E7A"/>
    <w:rsid w:val="003F3FF5"/>
    <w:rsid w:val="003F40F7"/>
    <w:rsid w:val="003F4567"/>
    <w:rsid w:val="003F4A9A"/>
    <w:rsid w:val="003F501C"/>
    <w:rsid w:val="003F50F2"/>
    <w:rsid w:val="003F58FA"/>
    <w:rsid w:val="003F64EC"/>
    <w:rsid w:val="003F7179"/>
    <w:rsid w:val="003F72B0"/>
    <w:rsid w:val="003F7D90"/>
    <w:rsid w:val="003F7DB4"/>
    <w:rsid w:val="00400418"/>
    <w:rsid w:val="00400646"/>
    <w:rsid w:val="004007BE"/>
    <w:rsid w:val="00400D40"/>
    <w:rsid w:val="00400D6A"/>
    <w:rsid w:val="00401092"/>
    <w:rsid w:val="00401881"/>
    <w:rsid w:val="004018B1"/>
    <w:rsid w:val="0040242A"/>
    <w:rsid w:val="00402DBA"/>
    <w:rsid w:val="00402E31"/>
    <w:rsid w:val="00402F13"/>
    <w:rsid w:val="00403077"/>
    <w:rsid w:val="00404001"/>
    <w:rsid w:val="00404493"/>
    <w:rsid w:val="00404514"/>
    <w:rsid w:val="00405069"/>
    <w:rsid w:val="004050D1"/>
    <w:rsid w:val="004054A9"/>
    <w:rsid w:val="00405CC6"/>
    <w:rsid w:val="00406B64"/>
    <w:rsid w:val="00407B8F"/>
    <w:rsid w:val="0041124D"/>
    <w:rsid w:val="00412BEB"/>
    <w:rsid w:val="00413F9B"/>
    <w:rsid w:val="00414960"/>
    <w:rsid w:val="004156F6"/>
    <w:rsid w:val="00416BF3"/>
    <w:rsid w:val="00416FC8"/>
    <w:rsid w:val="00420758"/>
    <w:rsid w:val="00420D82"/>
    <w:rsid w:val="004214A0"/>
    <w:rsid w:val="004214B1"/>
    <w:rsid w:val="0042156D"/>
    <w:rsid w:val="0042161E"/>
    <w:rsid w:val="00421E34"/>
    <w:rsid w:val="004227D6"/>
    <w:rsid w:val="00423133"/>
    <w:rsid w:val="004232BF"/>
    <w:rsid w:val="00423EC2"/>
    <w:rsid w:val="00424366"/>
    <w:rsid w:val="00424875"/>
    <w:rsid w:val="00425204"/>
    <w:rsid w:val="0042592B"/>
    <w:rsid w:val="00425F8E"/>
    <w:rsid w:val="00426920"/>
    <w:rsid w:val="00426985"/>
    <w:rsid w:val="00427045"/>
    <w:rsid w:val="00427244"/>
    <w:rsid w:val="00427517"/>
    <w:rsid w:val="00427582"/>
    <w:rsid w:val="00427DD4"/>
    <w:rsid w:val="00427F2F"/>
    <w:rsid w:val="0043027A"/>
    <w:rsid w:val="00432523"/>
    <w:rsid w:val="00432DDD"/>
    <w:rsid w:val="00432F96"/>
    <w:rsid w:val="0043391A"/>
    <w:rsid w:val="00434BBD"/>
    <w:rsid w:val="00436FF1"/>
    <w:rsid w:val="00437D7B"/>
    <w:rsid w:val="00437E77"/>
    <w:rsid w:val="004402A9"/>
    <w:rsid w:val="004414D8"/>
    <w:rsid w:val="00441514"/>
    <w:rsid w:val="00441FBE"/>
    <w:rsid w:val="00442845"/>
    <w:rsid w:val="00442EDD"/>
    <w:rsid w:val="004433D5"/>
    <w:rsid w:val="0044381E"/>
    <w:rsid w:val="00444A53"/>
    <w:rsid w:val="00445163"/>
    <w:rsid w:val="00445B4C"/>
    <w:rsid w:val="00445FFB"/>
    <w:rsid w:val="004463F2"/>
    <w:rsid w:val="00446F11"/>
    <w:rsid w:val="00447495"/>
    <w:rsid w:val="00447A1B"/>
    <w:rsid w:val="00450258"/>
    <w:rsid w:val="00450442"/>
    <w:rsid w:val="00450760"/>
    <w:rsid w:val="004508FD"/>
    <w:rsid w:val="00450E4E"/>
    <w:rsid w:val="004516F3"/>
    <w:rsid w:val="00454901"/>
    <w:rsid w:val="004549EB"/>
    <w:rsid w:val="00455B5F"/>
    <w:rsid w:val="00456739"/>
    <w:rsid w:val="004567A9"/>
    <w:rsid w:val="004568EB"/>
    <w:rsid w:val="00456C16"/>
    <w:rsid w:val="0045789B"/>
    <w:rsid w:val="0045796D"/>
    <w:rsid w:val="00460A8C"/>
    <w:rsid w:val="00461E4E"/>
    <w:rsid w:val="00461F2B"/>
    <w:rsid w:val="0046278F"/>
    <w:rsid w:val="00462C13"/>
    <w:rsid w:val="0046478A"/>
    <w:rsid w:val="004647E9"/>
    <w:rsid w:val="00464B2C"/>
    <w:rsid w:val="00464DE7"/>
    <w:rsid w:val="004652AB"/>
    <w:rsid w:val="00465FCE"/>
    <w:rsid w:val="00466BBB"/>
    <w:rsid w:val="00467105"/>
    <w:rsid w:val="004700DE"/>
    <w:rsid w:val="0047049E"/>
    <w:rsid w:val="00470662"/>
    <w:rsid w:val="00472EDB"/>
    <w:rsid w:val="004731DB"/>
    <w:rsid w:val="004733DC"/>
    <w:rsid w:val="004735B4"/>
    <w:rsid w:val="00473886"/>
    <w:rsid w:val="00474286"/>
    <w:rsid w:val="00474730"/>
    <w:rsid w:val="00474923"/>
    <w:rsid w:val="00474E3D"/>
    <w:rsid w:val="0047518C"/>
    <w:rsid w:val="0047583F"/>
    <w:rsid w:val="00475C84"/>
    <w:rsid w:val="00476124"/>
    <w:rsid w:val="00477DF5"/>
    <w:rsid w:val="0048031A"/>
    <w:rsid w:val="00482786"/>
    <w:rsid w:val="00482A19"/>
    <w:rsid w:val="00482ABB"/>
    <w:rsid w:val="00482B6E"/>
    <w:rsid w:val="00484BBC"/>
    <w:rsid w:val="00484E65"/>
    <w:rsid w:val="004852F3"/>
    <w:rsid w:val="004854EC"/>
    <w:rsid w:val="00485608"/>
    <w:rsid w:val="004856C0"/>
    <w:rsid w:val="00485D10"/>
    <w:rsid w:val="00485D43"/>
    <w:rsid w:val="00486331"/>
    <w:rsid w:val="0048715A"/>
    <w:rsid w:val="004874AB"/>
    <w:rsid w:val="004875BA"/>
    <w:rsid w:val="004876E6"/>
    <w:rsid w:val="00487B0E"/>
    <w:rsid w:val="00490575"/>
    <w:rsid w:val="00490A78"/>
    <w:rsid w:val="00490F86"/>
    <w:rsid w:val="00491076"/>
    <w:rsid w:val="0049163D"/>
    <w:rsid w:val="004918AE"/>
    <w:rsid w:val="00491917"/>
    <w:rsid w:val="004919DA"/>
    <w:rsid w:val="00491A34"/>
    <w:rsid w:val="00491DAF"/>
    <w:rsid w:val="00492376"/>
    <w:rsid w:val="00492BC6"/>
    <w:rsid w:val="0049370F"/>
    <w:rsid w:val="0049387C"/>
    <w:rsid w:val="00493FDE"/>
    <w:rsid w:val="0049430E"/>
    <w:rsid w:val="00494E1E"/>
    <w:rsid w:val="0049584C"/>
    <w:rsid w:val="004A055C"/>
    <w:rsid w:val="004A1298"/>
    <w:rsid w:val="004A1AE9"/>
    <w:rsid w:val="004A21B6"/>
    <w:rsid w:val="004A268D"/>
    <w:rsid w:val="004A2A34"/>
    <w:rsid w:val="004A3564"/>
    <w:rsid w:val="004A3961"/>
    <w:rsid w:val="004A3A5A"/>
    <w:rsid w:val="004A4364"/>
    <w:rsid w:val="004A44C3"/>
    <w:rsid w:val="004A514C"/>
    <w:rsid w:val="004A5188"/>
    <w:rsid w:val="004A5438"/>
    <w:rsid w:val="004A69CE"/>
    <w:rsid w:val="004A700B"/>
    <w:rsid w:val="004A7B60"/>
    <w:rsid w:val="004B0515"/>
    <w:rsid w:val="004B0880"/>
    <w:rsid w:val="004B08DD"/>
    <w:rsid w:val="004B0BFD"/>
    <w:rsid w:val="004B180D"/>
    <w:rsid w:val="004B27AC"/>
    <w:rsid w:val="004B2BAE"/>
    <w:rsid w:val="004B2BDE"/>
    <w:rsid w:val="004B2C03"/>
    <w:rsid w:val="004B3161"/>
    <w:rsid w:val="004B3203"/>
    <w:rsid w:val="004B6045"/>
    <w:rsid w:val="004B7615"/>
    <w:rsid w:val="004B7690"/>
    <w:rsid w:val="004B77AE"/>
    <w:rsid w:val="004B7EB3"/>
    <w:rsid w:val="004C000B"/>
    <w:rsid w:val="004C0199"/>
    <w:rsid w:val="004C1C70"/>
    <w:rsid w:val="004C1EAE"/>
    <w:rsid w:val="004C265A"/>
    <w:rsid w:val="004C3BF0"/>
    <w:rsid w:val="004C4024"/>
    <w:rsid w:val="004C44A0"/>
    <w:rsid w:val="004C4AEE"/>
    <w:rsid w:val="004C4FC3"/>
    <w:rsid w:val="004C5E07"/>
    <w:rsid w:val="004C61AB"/>
    <w:rsid w:val="004C63BD"/>
    <w:rsid w:val="004C68BF"/>
    <w:rsid w:val="004C6954"/>
    <w:rsid w:val="004C6D03"/>
    <w:rsid w:val="004C7073"/>
    <w:rsid w:val="004C755B"/>
    <w:rsid w:val="004D0A2C"/>
    <w:rsid w:val="004D176E"/>
    <w:rsid w:val="004D19B3"/>
    <w:rsid w:val="004D1C96"/>
    <w:rsid w:val="004D2824"/>
    <w:rsid w:val="004D324A"/>
    <w:rsid w:val="004D3496"/>
    <w:rsid w:val="004D4693"/>
    <w:rsid w:val="004D47ED"/>
    <w:rsid w:val="004D5C5D"/>
    <w:rsid w:val="004D5CDE"/>
    <w:rsid w:val="004D6318"/>
    <w:rsid w:val="004D6485"/>
    <w:rsid w:val="004D730D"/>
    <w:rsid w:val="004D7648"/>
    <w:rsid w:val="004D7BE2"/>
    <w:rsid w:val="004D7DA3"/>
    <w:rsid w:val="004E01A5"/>
    <w:rsid w:val="004E0688"/>
    <w:rsid w:val="004E0832"/>
    <w:rsid w:val="004E1327"/>
    <w:rsid w:val="004E1356"/>
    <w:rsid w:val="004E2633"/>
    <w:rsid w:val="004E29DC"/>
    <w:rsid w:val="004E2F24"/>
    <w:rsid w:val="004E3079"/>
    <w:rsid w:val="004E30E9"/>
    <w:rsid w:val="004E3238"/>
    <w:rsid w:val="004E3294"/>
    <w:rsid w:val="004E3627"/>
    <w:rsid w:val="004E4D1D"/>
    <w:rsid w:val="004E561B"/>
    <w:rsid w:val="004E648C"/>
    <w:rsid w:val="004E6FE5"/>
    <w:rsid w:val="004E7A09"/>
    <w:rsid w:val="004E7DA3"/>
    <w:rsid w:val="004F0220"/>
    <w:rsid w:val="004F036A"/>
    <w:rsid w:val="004F04CF"/>
    <w:rsid w:val="004F0D47"/>
    <w:rsid w:val="004F111A"/>
    <w:rsid w:val="004F1303"/>
    <w:rsid w:val="004F13B5"/>
    <w:rsid w:val="004F1B34"/>
    <w:rsid w:val="004F27D2"/>
    <w:rsid w:val="004F322C"/>
    <w:rsid w:val="004F3675"/>
    <w:rsid w:val="004F41E3"/>
    <w:rsid w:val="004F4E46"/>
    <w:rsid w:val="004F5489"/>
    <w:rsid w:val="004F5FDD"/>
    <w:rsid w:val="004F635C"/>
    <w:rsid w:val="004F643E"/>
    <w:rsid w:val="004F6D4E"/>
    <w:rsid w:val="004F6E8C"/>
    <w:rsid w:val="004F7409"/>
    <w:rsid w:val="0050079C"/>
    <w:rsid w:val="00501395"/>
    <w:rsid w:val="005018A1"/>
    <w:rsid w:val="00502462"/>
    <w:rsid w:val="00502C44"/>
    <w:rsid w:val="00502F8F"/>
    <w:rsid w:val="005035CE"/>
    <w:rsid w:val="00503810"/>
    <w:rsid w:val="00504272"/>
    <w:rsid w:val="005043E9"/>
    <w:rsid w:val="0050476E"/>
    <w:rsid w:val="00504D5F"/>
    <w:rsid w:val="00505600"/>
    <w:rsid w:val="00505840"/>
    <w:rsid w:val="005059E0"/>
    <w:rsid w:val="00505C04"/>
    <w:rsid w:val="00506003"/>
    <w:rsid w:val="0050668C"/>
    <w:rsid w:val="00507918"/>
    <w:rsid w:val="005101C6"/>
    <w:rsid w:val="00510671"/>
    <w:rsid w:val="005106F6"/>
    <w:rsid w:val="00510E8A"/>
    <w:rsid w:val="005112C5"/>
    <w:rsid w:val="005114B2"/>
    <w:rsid w:val="005121B8"/>
    <w:rsid w:val="00512E71"/>
    <w:rsid w:val="00512EAE"/>
    <w:rsid w:val="00513388"/>
    <w:rsid w:val="005139A8"/>
    <w:rsid w:val="005144AA"/>
    <w:rsid w:val="00514504"/>
    <w:rsid w:val="005147AD"/>
    <w:rsid w:val="00515CFC"/>
    <w:rsid w:val="0051653E"/>
    <w:rsid w:val="00516816"/>
    <w:rsid w:val="00516E14"/>
    <w:rsid w:val="00517364"/>
    <w:rsid w:val="0051749E"/>
    <w:rsid w:val="00517D2B"/>
    <w:rsid w:val="00517F2F"/>
    <w:rsid w:val="00520357"/>
    <w:rsid w:val="00520658"/>
    <w:rsid w:val="00522206"/>
    <w:rsid w:val="0052220C"/>
    <w:rsid w:val="00522A12"/>
    <w:rsid w:val="00524A06"/>
    <w:rsid w:val="00524E0E"/>
    <w:rsid w:val="00525415"/>
    <w:rsid w:val="005260E7"/>
    <w:rsid w:val="0052675C"/>
    <w:rsid w:val="005267FE"/>
    <w:rsid w:val="00527B89"/>
    <w:rsid w:val="00530C13"/>
    <w:rsid w:val="0053179E"/>
    <w:rsid w:val="00532349"/>
    <w:rsid w:val="00532E87"/>
    <w:rsid w:val="005336C4"/>
    <w:rsid w:val="005340F9"/>
    <w:rsid w:val="00534457"/>
    <w:rsid w:val="00534790"/>
    <w:rsid w:val="00535638"/>
    <w:rsid w:val="00536EBE"/>
    <w:rsid w:val="00536F71"/>
    <w:rsid w:val="00537B7C"/>
    <w:rsid w:val="00540368"/>
    <w:rsid w:val="00540586"/>
    <w:rsid w:val="00540BF9"/>
    <w:rsid w:val="0054135C"/>
    <w:rsid w:val="005413AF"/>
    <w:rsid w:val="0054174E"/>
    <w:rsid w:val="00541A17"/>
    <w:rsid w:val="005423FF"/>
    <w:rsid w:val="00542AF9"/>
    <w:rsid w:val="00542C2C"/>
    <w:rsid w:val="00542CBB"/>
    <w:rsid w:val="00543A62"/>
    <w:rsid w:val="00543C06"/>
    <w:rsid w:val="00543C72"/>
    <w:rsid w:val="00543DCC"/>
    <w:rsid w:val="00544863"/>
    <w:rsid w:val="00544874"/>
    <w:rsid w:val="005458F6"/>
    <w:rsid w:val="005459FF"/>
    <w:rsid w:val="005461F4"/>
    <w:rsid w:val="005467C1"/>
    <w:rsid w:val="00547279"/>
    <w:rsid w:val="005476DD"/>
    <w:rsid w:val="005477FA"/>
    <w:rsid w:val="00547CAD"/>
    <w:rsid w:val="00550A49"/>
    <w:rsid w:val="00550BA5"/>
    <w:rsid w:val="00551066"/>
    <w:rsid w:val="0055193F"/>
    <w:rsid w:val="00551EBC"/>
    <w:rsid w:val="005528C7"/>
    <w:rsid w:val="00552B45"/>
    <w:rsid w:val="00553D71"/>
    <w:rsid w:val="00553F82"/>
    <w:rsid w:val="00553FBE"/>
    <w:rsid w:val="00555623"/>
    <w:rsid w:val="00555645"/>
    <w:rsid w:val="005570E1"/>
    <w:rsid w:val="00557BEA"/>
    <w:rsid w:val="00557FB0"/>
    <w:rsid w:val="00560763"/>
    <w:rsid w:val="00560D36"/>
    <w:rsid w:val="00560E2E"/>
    <w:rsid w:val="00560FBB"/>
    <w:rsid w:val="00562EB5"/>
    <w:rsid w:val="00563110"/>
    <w:rsid w:val="0056315C"/>
    <w:rsid w:val="005633C4"/>
    <w:rsid w:val="005637A9"/>
    <w:rsid w:val="00563BC2"/>
    <w:rsid w:val="00563DB0"/>
    <w:rsid w:val="00563E08"/>
    <w:rsid w:val="0056424D"/>
    <w:rsid w:val="00564759"/>
    <w:rsid w:val="00564BB3"/>
    <w:rsid w:val="00565744"/>
    <w:rsid w:val="00566607"/>
    <w:rsid w:val="0056683E"/>
    <w:rsid w:val="00566B89"/>
    <w:rsid w:val="00570641"/>
    <w:rsid w:val="00570E1D"/>
    <w:rsid w:val="00570E7E"/>
    <w:rsid w:val="00570EA5"/>
    <w:rsid w:val="00571B7B"/>
    <w:rsid w:val="005728D9"/>
    <w:rsid w:val="00572954"/>
    <w:rsid w:val="00572D8A"/>
    <w:rsid w:val="00572E64"/>
    <w:rsid w:val="00572FF2"/>
    <w:rsid w:val="00573239"/>
    <w:rsid w:val="00573A79"/>
    <w:rsid w:val="00573C44"/>
    <w:rsid w:val="00574DB4"/>
    <w:rsid w:val="00574EEF"/>
    <w:rsid w:val="00576807"/>
    <w:rsid w:val="00577397"/>
    <w:rsid w:val="0057744F"/>
    <w:rsid w:val="00577764"/>
    <w:rsid w:val="00577E7B"/>
    <w:rsid w:val="005808D7"/>
    <w:rsid w:val="00580989"/>
    <w:rsid w:val="00580B5D"/>
    <w:rsid w:val="00581AAE"/>
    <w:rsid w:val="00582847"/>
    <w:rsid w:val="00582D6C"/>
    <w:rsid w:val="00582EB9"/>
    <w:rsid w:val="00583E7D"/>
    <w:rsid w:val="0058417D"/>
    <w:rsid w:val="005848E1"/>
    <w:rsid w:val="00584A08"/>
    <w:rsid w:val="005854BB"/>
    <w:rsid w:val="00585561"/>
    <w:rsid w:val="0058628F"/>
    <w:rsid w:val="005864B9"/>
    <w:rsid w:val="005865AB"/>
    <w:rsid w:val="00586E28"/>
    <w:rsid w:val="00587330"/>
    <w:rsid w:val="005878B0"/>
    <w:rsid w:val="00587924"/>
    <w:rsid w:val="00587AE1"/>
    <w:rsid w:val="00587DD7"/>
    <w:rsid w:val="0059017E"/>
    <w:rsid w:val="00590415"/>
    <w:rsid w:val="005908F6"/>
    <w:rsid w:val="00590F74"/>
    <w:rsid w:val="005917FE"/>
    <w:rsid w:val="00592026"/>
    <w:rsid w:val="00592AB6"/>
    <w:rsid w:val="0059348B"/>
    <w:rsid w:val="005936D6"/>
    <w:rsid w:val="005941A1"/>
    <w:rsid w:val="005943BF"/>
    <w:rsid w:val="005944D9"/>
    <w:rsid w:val="00594608"/>
    <w:rsid w:val="0059498F"/>
    <w:rsid w:val="00594A6C"/>
    <w:rsid w:val="005953FE"/>
    <w:rsid w:val="00595630"/>
    <w:rsid w:val="00595D4D"/>
    <w:rsid w:val="005961C8"/>
    <w:rsid w:val="005962BA"/>
    <w:rsid w:val="00597159"/>
    <w:rsid w:val="00597261"/>
    <w:rsid w:val="005977B4"/>
    <w:rsid w:val="005979C2"/>
    <w:rsid w:val="005A25DF"/>
    <w:rsid w:val="005A2E84"/>
    <w:rsid w:val="005A2FCC"/>
    <w:rsid w:val="005A2FDB"/>
    <w:rsid w:val="005A38F5"/>
    <w:rsid w:val="005A41C1"/>
    <w:rsid w:val="005A421F"/>
    <w:rsid w:val="005A4D5D"/>
    <w:rsid w:val="005A5A6F"/>
    <w:rsid w:val="005A754F"/>
    <w:rsid w:val="005A7748"/>
    <w:rsid w:val="005A7A80"/>
    <w:rsid w:val="005A7F75"/>
    <w:rsid w:val="005B0EBD"/>
    <w:rsid w:val="005B11D3"/>
    <w:rsid w:val="005B1426"/>
    <w:rsid w:val="005B1A76"/>
    <w:rsid w:val="005B2469"/>
    <w:rsid w:val="005B3783"/>
    <w:rsid w:val="005B3BFE"/>
    <w:rsid w:val="005B3E88"/>
    <w:rsid w:val="005B40B8"/>
    <w:rsid w:val="005B4BA7"/>
    <w:rsid w:val="005B4BAD"/>
    <w:rsid w:val="005B501E"/>
    <w:rsid w:val="005B51BD"/>
    <w:rsid w:val="005B5779"/>
    <w:rsid w:val="005B57CD"/>
    <w:rsid w:val="005B596A"/>
    <w:rsid w:val="005B5CD0"/>
    <w:rsid w:val="005B78D8"/>
    <w:rsid w:val="005C10CF"/>
    <w:rsid w:val="005C11A7"/>
    <w:rsid w:val="005C2B74"/>
    <w:rsid w:val="005C2EBF"/>
    <w:rsid w:val="005C386F"/>
    <w:rsid w:val="005C3CE8"/>
    <w:rsid w:val="005C3FED"/>
    <w:rsid w:val="005C42D3"/>
    <w:rsid w:val="005C465F"/>
    <w:rsid w:val="005C47BE"/>
    <w:rsid w:val="005C48F8"/>
    <w:rsid w:val="005C49D7"/>
    <w:rsid w:val="005C4C7B"/>
    <w:rsid w:val="005C510F"/>
    <w:rsid w:val="005C5B49"/>
    <w:rsid w:val="005C6548"/>
    <w:rsid w:val="005C68E3"/>
    <w:rsid w:val="005C6EDD"/>
    <w:rsid w:val="005C6EE1"/>
    <w:rsid w:val="005C6F00"/>
    <w:rsid w:val="005C7783"/>
    <w:rsid w:val="005C7823"/>
    <w:rsid w:val="005C7AC4"/>
    <w:rsid w:val="005C7B6F"/>
    <w:rsid w:val="005D01DD"/>
    <w:rsid w:val="005D04CA"/>
    <w:rsid w:val="005D150D"/>
    <w:rsid w:val="005D1953"/>
    <w:rsid w:val="005D1EDD"/>
    <w:rsid w:val="005D26E1"/>
    <w:rsid w:val="005D2BB5"/>
    <w:rsid w:val="005D2ECA"/>
    <w:rsid w:val="005D37D2"/>
    <w:rsid w:val="005D3C41"/>
    <w:rsid w:val="005D3CE0"/>
    <w:rsid w:val="005D467A"/>
    <w:rsid w:val="005D4BB1"/>
    <w:rsid w:val="005D4BE4"/>
    <w:rsid w:val="005D56A0"/>
    <w:rsid w:val="005D621D"/>
    <w:rsid w:val="005D6B57"/>
    <w:rsid w:val="005D732E"/>
    <w:rsid w:val="005D739E"/>
    <w:rsid w:val="005D73CF"/>
    <w:rsid w:val="005D7599"/>
    <w:rsid w:val="005D76F6"/>
    <w:rsid w:val="005D77D5"/>
    <w:rsid w:val="005D7FEA"/>
    <w:rsid w:val="005E044C"/>
    <w:rsid w:val="005E0787"/>
    <w:rsid w:val="005E0A86"/>
    <w:rsid w:val="005E0F54"/>
    <w:rsid w:val="005E1765"/>
    <w:rsid w:val="005E2B59"/>
    <w:rsid w:val="005E2D7A"/>
    <w:rsid w:val="005E48BF"/>
    <w:rsid w:val="005E4E3E"/>
    <w:rsid w:val="005E56F7"/>
    <w:rsid w:val="005E571E"/>
    <w:rsid w:val="005E58A1"/>
    <w:rsid w:val="005E5F6B"/>
    <w:rsid w:val="005E68E4"/>
    <w:rsid w:val="005E79CE"/>
    <w:rsid w:val="005E7C3E"/>
    <w:rsid w:val="005E7D9F"/>
    <w:rsid w:val="005F0249"/>
    <w:rsid w:val="005F0DD7"/>
    <w:rsid w:val="005F11FB"/>
    <w:rsid w:val="005F1512"/>
    <w:rsid w:val="005F1758"/>
    <w:rsid w:val="005F1C28"/>
    <w:rsid w:val="005F1F5D"/>
    <w:rsid w:val="005F20CD"/>
    <w:rsid w:val="005F2A38"/>
    <w:rsid w:val="005F2EF2"/>
    <w:rsid w:val="005F4B3D"/>
    <w:rsid w:val="005F5071"/>
    <w:rsid w:val="005F53A0"/>
    <w:rsid w:val="005F54C6"/>
    <w:rsid w:val="005F5671"/>
    <w:rsid w:val="005F5D9F"/>
    <w:rsid w:val="005F63FE"/>
    <w:rsid w:val="005F64A0"/>
    <w:rsid w:val="00600010"/>
    <w:rsid w:val="00600149"/>
    <w:rsid w:val="00601AC1"/>
    <w:rsid w:val="00601D6C"/>
    <w:rsid w:val="00601E91"/>
    <w:rsid w:val="006020E3"/>
    <w:rsid w:val="0060327F"/>
    <w:rsid w:val="00603916"/>
    <w:rsid w:val="00603AA2"/>
    <w:rsid w:val="00604286"/>
    <w:rsid w:val="00604409"/>
    <w:rsid w:val="00604B15"/>
    <w:rsid w:val="006054B6"/>
    <w:rsid w:val="006058F2"/>
    <w:rsid w:val="00605B4C"/>
    <w:rsid w:val="00606790"/>
    <w:rsid w:val="006068A3"/>
    <w:rsid w:val="00606CBF"/>
    <w:rsid w:val="00607047"/>
    <w:rsid w:val="006076F3"/>
    <w:rsid w:val="00610C48"/>
    <w:rsid w:val="00611B29"/>
    <w:rsid w:val="00612E99"/>
    <w:rsid w:val="006133C0"/>
    <w:rsid w:val="006148C4"/>
    <w:rsid w:val="0061596B"/>
    <w:rsid w:val="006172A3"/>
    <w:rsid w:val="0061757D"/>
    <w:rsid w:val="006179B9"/>
    <w:rsid w:val="0062005A"/>
    <w:rsid w:val="00621A1B"/>
    <w:rsid w:val="00622D62"/>
    <w:rsid w:val="00622DA3"/>
    <w:rsid w:val="006239BA"/>
    <w:rsid w:val="00623B02"/>
    <w:rsid w:val="00623E3B"/>
    <w:rsid w:val="006240F9"/>
    <w:rsid w:val="0062443A"/>
    <w:rsid w:val="0062455B"/>
    <w:rsid w:val="00624C65"/>
    <w:rsid w:val="00625498"/>
    <w:rsid w:val="00625651"/>
    <w:rsid w:val="00626029"/>
    <w:rsid w:val="0062618F"/>
    <w:rsid w:val="00626291"/>
    <w:rsid w:val="00626B4E"/>
    <w:rsid w:val="00626D19"/>
    <w:rsid w:val="00626FDB"/>
    <w:rsid w:val="006272E2"/>
    <w:rsid w:val="0062752B"/>
    <w:rsid w:val="00627612"/>
    <w:rsid w:val="00627EFA"/>
    <w:rsid w:val="00630DC5"/>
    <w:rsid w:val="0063103D"/>
    <w:rsid w:val="006310D6"/>
    <w:rsid w:val="006312BE"/>
    <w:rsid w:val="0063226C"/>
    <w:rsid w:val="0063286C"/>
    <w:rsid w:val="00632ABF"/>
    <w:rsid w:val="00633173"/>
    <w:rsid w:val="00633409"/>
    <w:rsid w:val="00633B3E"/>
    <w:rsid w:val="00634167"/>
    <w:rsid w:val="00635E1C"/>
    <w:rsid w:val="00635F41"/>
    <w:rsid w:val="00636400"/>
    <w:rsid w:val="00636901"/>
    <w:rsid w:val="00636A78"/>
    <w:rsid w:val="006373D2"/>
    <w:rsid w:val="00637A93"/>
    <w:rsid w:val="0064028A"/>
    <w:rsid w:val="00640EEE"/>
    <w:rsid w:val="0064120F"/>
    <w:rsid w:val="006416E2"/>
    <w:rsid w:val="00641F11"/>
    <w:rsid w:val="00642050"/>
    <w:rsid w:val="00642238"/>
    <w:rsid w:val="006429A9"/>
    <w:rsid w:val="00643D3E"/>
    <w:rsid w:val="00643DD8"/>
    <w:rsid w:val="00644596"/>
    <w:rsid w:val="0064512F"/>
    <w:rsid w:val="006457A7"/>
    <w:rsid w:val="00645DFF"/>
    <w:rsid w:val="00646B18"/>
    <w:rsid w:val="00646C96"/>
    <w:rsid w:val="00646EF7"/>
    <w:rsid w:val="00646F43"/>
    <w:rsid w:val="00647179"/>
    <w:rsid w:val="006504E0"/>
    <w:rsid w:val="00650715"/>
    <w:rsid w:val="00652177"/>
    <w:rsid w:val="0065241B"/>
    <w:rsid w:val="00652AF6"/>
    <w:rsid w:val="00652ECD"/>
    <w:rsid w:val="00653BA9"/>
    <w:rsid w:val="00654211"/>
    <w:rsid w:val="006542F3"/>
    <w:rsid w:val="006547B7"/>
    <w:rsid w:val="00654E21"/>
    <w:rsid w:val="006551DB"/>
    <w:rsid w:val="00655906"/>
    <w:rsid w:val="0065625D"/>
    <w:rsid w:val="006569CB"/>
    <w:rsid w:val="006576A9"/>
    <w:rsid w:val="0065787F"/>
    <w:rsid w:val="00660AC6"/>
    <w:rsid w:val="00660C36"/>
    <w:rsid w:val="00661829"/>
    <w:rsid w:val="006619E6"/>
    <w:rsid w:val="006637F3"/>
    <w:rsid w:val="0066393B"/>
    <w:rsid w:val="0066429C"/>
    <w:rsid w:val="00664404"/>
    <w:rsid w:val="00665709"/>
    <w:rsid w:val="006658C2"/>
    <w:rsid w:val="00665CE1"/>
    <w:rsid w:val="00666062"/>
    <w:rsid w:val="00666264"/>
    <w:rsid w:val="00666472"/>
    <w:rsid w:val="00666909"/>
    <w:rsid w:val="00667A81"/>
    <w:rsid w:val="00667F15"/>
    <w:rsid w:val="006700A7"/>
    <w:rsid w:val="0067026C"/>
    <w:rsid w:val="0067032A"/>
    <w:rsid w:val="006714F1"/>
    <w:rsid w:val="006723FE"/>
    <w:rsid w:val="00672B02"/>
    <w:rsid w:val="00672DB6"/>
    <w:rsid w:val="00672E93"/>
    <w:rsid w:val="006756AE"/>
    <w:rsid w:val="00676558"/>
    <w:rsid w:val="006768CB"/>
    <w:rsid w:val="0067740E"/>
    <w:rsid w:val="0067744C"/>
    <w:rsid w:val="00677AC6"/>
    <w:rsid w:val="00677CCA"/>
    <w:rsid w:val="00680322"/>
    <w:rsid w:val="006810B4"/>
    <w:rsid w:val="006813DC"/>
    <w:rsid w:val="00681673"/>
    <w:rsid w:val="006819AC"/>
    <w:rsid w:val="00682770"/>
    <w:rsid w:val="00682D55"/>
    <w:rsid w:val="00684415"/>
    <w:rsid w:val="00684816"/>
    <w:rsid w:val="006849F0"/>
    <w:rsid w:val="00684E8D"/>
    <w:rsid w:val="00685778"/>
    <w:rsid w:val="0068756B"/>
    <w:rsid w:val="00687920"/>
    <w:rsid w:val="0068797F"/>
    <w:rsid w:val="006904DF"/>
    <w:rsid w:val="00690C96"/>
    <w:rsid w:val="00691DA4"/>
    <w:rsid w:val="006924AA"/>
    <w:rsid w:val="00692B42"/>
    <w:rsid w:val="0069300B"/>
    <w:rsid w:val="0069367C"/>
    <w:rsid w:val="00694194"/>
    <w:rsid w:val="0069491F"/>
    <w:rsid w:val="00694B4D"/>
    <w:rsid w:val="00694E49"/>
    <w:rsid w:val="0069520C"/>
    <w:rsid w:val="00695324"/>
    <w:rsid w:val="0069558C"/>
    <w:rsid w:val="00696C96"/>
    <w:rsid w:val="006A0214"/>
    <w:rsid w:val="006A037F"/>
    <w:rsid w:val="006A085D"/>
    <w:rsid w:val="006A1516"/>
    <w:rsid w:val="006A1676"/>
    <w:rsid w:val="006A1CF5"/>
    <w:rsid w:val="006A1D7F"/>
    <w:rsid w:val="006A1F74"/>
    <w:rsid w:val="006A2160"/>
    <w:rsid w:val="006A2B20"/>
    <w:rsid w:val="006A37E4"/>
    <w:rsid w:val="006A3F16"/>
    <w:rsid w:val="006A42C9"/>
    <w:rsid w:val="006A499F"/>
    <w:rsid w:val="006A4E15"/>
    <w:rsid w:val="006A5734"/>
    <w:rsid w:val="006A6E0D"/>
    <w:rsid w:val="006A75C7"/>
    <w:rsid w:val="006A7EB2"/>
    <w:rsid w:val="006B0D2E"/>
    <w:rsid w:val="006B165E"/>
    <w:rsid w:val="006B1961"/>
    <w:rsid w:val="006B1AA6"/>
    <w:rsid w:val="006B2087"/>
    <w:rsid w:val="006B2E07"/>
    <w:rsid w:val="006B32CF"/>
    <w:rsid w:val="006B3708"/>
    <w:rsid w:val="006B4D20"/>
    <w:rsid w:val="006B580B"/>
    <w:rsid w:val="006B5B3A"/>
    <w:rsid w:val="006B5D01"/>
    <w:rsid w:val="006B615C"/>
    <w:rsid w:val="006B6299"/>
    <w:rsid w:val="006B6A89"/>
    <w:rsid w:val="006B6B50"/>
    <w:rsid w:val="006B6C80"/>
    <w:rsid w:val="006B73D4"/>
    <w:rsid w:val="006B7A0E"/>
    <w:rsid w:val="006B7E0F"/>
    <w:rsid w:val="006C0A9F"/>
    <w:rsid w:val="006C15B7"/>
    <w:rsid w:val="006C3AD3"/>
    <w:rsid w:val="006C3B25"/>
    <w:rsid w:val="006C3F03"/>
    <w:rsid w:val="006C49AC"/>
    <w:rsid w:val="006C5A39"/>
    <w:rsid w:val="006C5F03"/>
    <w:rsid w:val="006C6B1E"/>
    <w:rsid w:val="006C6C48"/>
    <w:rsid w:val="006C6DA3"/>
    <w:rsid w:val="006C7A9B"/>
    <w:rsid w:val="006D019C"/>
    <w:rsid w:val="006D0928"/>
    <w:rsid w:val="006D1CAC"/>
    <w:rsid w:val="006D1CB1"/>
    <w:rsid w:val="006D1CC5"/>
    <w:rsid w:val="006D2B59"/>
    <w:rsid w:val="006D39E1"/>
    <w:rsid w:val="006D44C1"/>
    <w:rsid w:val="006D46FB"/>
    <w:rsid w:val="006D4CD1"/>
    <w:rsid w:val="006D4F21"/>
    <w:rsid w:val="006D531F"/>
    <w:rsid w:val="006D5470"/>
    <w:rsid w:val="006D58BC"/>
    <w:rsid w:val="006D639D"/>
    <w:rsid w:val="006D6A5B"/>
    <w:rsid w:val="006D6B35"/>
    <w:rsid w:val="006D6C5C"/>
    <w:rsid w:val="006D6DC8"/>
    <w:rsid w:val="006D7348"/>
    <w:rsid w:val="006D737A"/>
    <w:rsid w:val="006D74B4"/>
    <w:rsid w:val="006D7859"/>
    <w:rsid w:val="006E05F0"/>
    <w:rsid w:val="006E08A8"/>
    <w:rsid w:val="006E11E6"/>
    <w:rsid w:val="006E1246"/>
    <w:rsid w:val="006E1298"/>
    <w:rsid w:val="006E1E38"/>
    <w:rsid w:val="006E2C16"/>
    <w:rsid w:val="006E3A60"/>
    <w:rsid w:val="006E3D7B"/>
    <w:rsid w:val="006E3DFD"/>
    <w:rsid w:val="006E3F86"/>
    <w:rsid w:val="006E3FC3"/>
    <w:rsid w:val="006E44E3"/>
    <w:rsid w:val="006E46B8"/>
    <w:rsid w:val="006E5D32"/>
    <w:rsid w:val="006E69F5"/>
    <w:rsid w:val="006E6B0D"/>
    <w:rsid w:val="006E7011"/>
    <w:rsid w:val="006E705A"/>
    <w:rsid w:val="006E7812"/>
    <w:rsid w:val="006F0340"/>
    <w:rsid w:val="006F0695"/>
    <w:rsid w:val="006F08BE"/>
    <w:rsid w:val="006F12BC"/>
    <w:rsid w:val="006F13D2"/>
    <w:rsid w:val="006F32BE"/>
    <w:rsid w:val="006F4282"/>
    <w:rsid w:val="006F44C2"/>
    <w:rsid w:val="006F4725"/>
    <w:rsid w:val="006F49DF"/>
    <w:rsid w:val="006F4A53"/>
    <w:rsid w:val="006F535C"/>
    <w:rsid w:val="006F579C"/>
    <w:rsid w:val="006F63B0"/>
    <w:rsid w:val="006F6679"/>
    <w:rsid w:val="006F69EC"/>
    <w:rsid w:val="006F6E34"/>
    <w:rsid w:val="006F71BD"/>
    <w:rsid w:val="006F7260"/>
    <w:rsid w:val="006F7292"/>
    <w:rsid w:val="006F7389"/>
    <w:rsid w:val="006F7C1D"/>
    <w:rsid w:val="006F7D4A"/>
    <w:rsid w:val="006F7DF2"/>
    <w:rsid w:val="00701EE2"/>
    <w:rsid w:val="00702600"/>
    <w:rsid w:val="00703190"/>
    <w:rsid w:val="00703AC8"/>
    <w:rsid w:val="00704D92"/>
    <w:rsid w:val="007054E6"/>
    <w:rsid w:val="00705BAC"/>
    <w:rsid w:val="00706958"/>
    <w:rsid w:val="00706F5D"/>
    <w:rsid w:val="0070743D"/>
    <w:rsid w:val="00707840"/>
    <w:rsid w:val="00707CC5"/>
    <w:rsid w:val="00710314"/>
    <w:rsid w:val="0071189A"/>
    <w:rsid w:val="00711C35"/>
    <w:rsid w:val="00711D93"/>
    <w:rsid w:val="00712772"/>
    <w:rsid w:val="0071348C"/>
    <w:rsid w:val="00713695"/>
    <w:rsid w:val="0071379E"/>
    <w:rsid w:val="007138F2"/>
    <w:rsid w:val="00713C74"/>
    <w:rsid w:val="00713F18"/>
    <w:rsid w:val="00714046"/>
    <w:rsid w:val="0071439D"/>
    <w:rsid w:val="007146C3"/>
    <w:rsid w:val="0071482D"/>
    <w:rsid w:val="00714D72"/>
    <w:rsid w:val="00714F7D"/>
    <w:rsid w:val="007153F0"/>
    <w:rsid w:val="00715CCF"/>
    <w:rsid w:val="00716473"/>
    <w:rsid w:val="00716D0D"/>
    <w:rsid w:val="00716E91"/>
    <w:rsid w:val="00717711"/>
    <w:rsid w:val="00717891"/>
    <w:rsid w:val="00720498"/>
    <w:rsid w:val="00720528"/>
    <w:rsid w:val="00722293"/>
    <w:rsid w:val="007224E6"/>
    <w:rsid w:val="00722725"/>
    <w:rsid w:val="00722D32"/>
    <w:rsid w:val="007233AC"/>
    <w:rsid w:val="0072430A"/>
    <w:rsid w:val="007247AB"/>
    <w:rsid w:val="00725102"/>
    <w:rsid w:val="00725C24"/>
    <w:rsid w:val="00725D0A"/>
    <w:rsid w:val="00726042"/>
    <w:rsid w:val="007261A3"/>
    <w:rsid w:val="00726A2A"/>
    <w:rsid w:val="007272F2"/>
    <w:rsid w:val="007279D0"/>
    <w:rsid w:val="00727D98"/>
    <w:rsid w:val="007315AA"/>
    <w:rsid w:val="0073198A"/>
    <w:rsid w:val="00732D05"/>
    <w:rsid w:val="00733009"/>
    <w:rsid w:val="007332E8"/>
    <w:rsid w:val="00733AEC"/>
    <w:rsid w:val="00733EF2"/>
    <w:rsid w:val="00733F8E"/>
    <w:rsid w:val="007342B7"/>
    <w:rsid w:val="00734E0D"/>
    <w:rsid w:val="007355CC"/>
    <w:rsid w:val="00736159"/>
    <w:rsid w:val="0073617A"/>
    <w:rsid w:val="007372D5"/>
    <w:rsid w:val="00737364"/>
    <w:rsid w:val="00737F4D"/>
    <w:rsid w:val="007402FE"/>
    <w:rsid w:val="007412D3"/>
    <w:rsid w:val="0074193B"/>
    <w:rsid w:val="00743080"/>
    <w:rsid w:val="007443CD"/>
    <w:rsid w:val="00745FAE"/>
    <w:rsid w:val="00746088"/>
    <w:rsid w:val="00750804"/>
    <w:rsid w:val="00750C34"/>
    <w:rsid w:val="0075205E"/>
    <w:rsid w:val="00752B21"/>
    <w:rsid w:val="00752B7E"/>
    <w:rsid w:val="007533FE"/>
    <w:rsid w:val="007535F8"/>
    <w:rsid w:val="007538C5"/>
    <w:rsid w:val="0075397E"/>
    <w:rsid w:val="00754F52"/>
    <w:rsid w:val="007556EE"/>
    <w:rsid w:val="00755B5F"/>
    <w:rsid w:val="00755E7C"/>
    <w:rsid w:val="007566F3"/>
    <w:rsid w:val="00757E34"/>
    <w:rsid w:val="0076035F"/>
    <w:rsid w:val="007610D5"/>
    <w:rsid w:val="00761464"/>
    <w:rsid w:val="00761A8F"/>
    <w:rsid w:val="00762118"/>
    <w:rsid w:val="00762C1B"/>
    <w:rsid w:val="00762CA7"/>
    <w:rsid w:val="00762CEE"/>
    <w:rsid w:val="00764227"/>
    <w:rsid w:val="00764B10"/>
    <w:rsid w:val="00764D4E"/>
    <w:rsid w:val="007652D5"/>
    <w:rsid w:val="007653F8"/>
    <w:rsid w:val="00765956"/>
    <w:rsid w:val="00765BB5"/>
    <w:rsid w:val="00766134"/>
    <w:rsid w:val="00766135"/>
    <w:rsid w:val="00767274"/>
    <w:rsid w:val="007676C8"/>
    <w:rsid w:val="00767802"/>
    <w:rsid w:val="007679DC"/>
    <w:rsid w:val="007702FE"/>
    <w:rsid w:val="007705BF"/>
    <w:rsid w:val="00771134"/>
    <w:rsid w:val="00771DA1"/>
    <w:rsid w:val="00771E5B"/>
    <w:rsid w:val="0077242E"/>
    <w:rsid w:val="0077301F"/>
    <w:rsid w:val="007735D3"/>
    <w:rsid w:val="00773670"/>
    <w:rsid w:val="00773793"/>
    <w:rsid w:val="0077385E"/>
    <w:rsid w:val="00773A00"/>
    <w:rsid w:val="00773B24"/>
    <w:rsid w:val="00773D30"/>
    <w:rsid w:val="00774199"/>
    <w:rsid w:val="00774F1F"/>
    <w:rsid w:val="00775FFC"/>
    <w:rsid w:val="007763BE"/>
    <w:rsid w:val="007765C5"/>
    <w:rsid w:val="00776C91"/>
    <w:rsid w:val="00777557"/>
    <w:rsid w:val="007776C7"/>
    <w:rsid w:val="007806AA"/>
    <w:rsid w:val="007811B2"/>
    <w:rsid w:val="00781FE3"/>
    <w:rsid w:val="00782367"/>
    <w:rsid w:val="00782DDB"/>
    <w:rsid w:val="0078311A"/>
    <w:rsid w:val="00783574"/>
    <w:rsid w:val="007835B7"/>
    <w:rsid w:val="00783718"/>
    <w:rsid w:val="00783A81"/>
    <w:rsid w:val="007842D6"/>
    <w:rsid w:val="007842E1"/>
    <w:rsid w:val="007844CB"/>
    <w:rsid w:val="00784C7D"/>
    <w:rsid w:val="00785F12"/>
    <w:rsid w:val="00786A38"/>
    <w:rsid w:val="00786FF0"/>
    <w:rsid w:val="00787BB9"/>
    <w:rsid w:val="00787F87"/>
    <w:rsid w:val="007904CF"/>
    <w:rsid w:val="00790BC3"/>
    <w:rsid w:val="00790D23"/>
    <w:rsid w:val="00791835"/>
    <w:rsid w:val="007924F2"/>
    <w:rsid w:val="00792BEB"/>
    <w:rsid w:val="00792FAE"/>
    <w:rsid w:val="00794BC5"/>
    <w:rsid w:val="00794BF4"/>
    <w:rsid w:val="00794CFA"/>
    <w:rsid w:val="00794EB1"/>
    <w:rsid w:val="0079516A"/>
    <w:rsid w:val="00795531"/>
    <w:rsid w:val="00796018"/>
    <w:rsid w:val="0079642D"/>
    <w:rsid w:val="00796E3F"/>
    <w:rsid w:val="0079761B"/>
    <w:rsid w:val="00797CD6"/>
    <w:rsid w:val="007A00DC"/>
    <w:rsid w:val="007A17F6"/>
    <w:rsid w:val="007A205B"/>
    <w:rsid w:val="007A2072"/>
    <w:rsid w:val="007A2116"/>
    <w:rsid w:val="007A2155"/>
    <w:rsid w:val="007A22AE"/>
    <w:rsid w:val="007A305B"/>
    <w:rsid w:val="007A31BB"/>
    <w:rsid w:val="007A3233"/>
    <w:rsid w:val="007A32DD"/>
    <w:rsid w:val="007A3755"/>
    <w:rsid w:val="007A3EB6"/>
    <w:rsid w:val="007A46F0"/>
    <w:rsid w:val="007A4C28"/>
    <w:rsid w:val="007A4FB0"/>
    <w:rsid w:val="007A5009"/>
    <w:rsid w:val="007A51E8"/>
    <w:rsid w:val="007A56F9"/>
    <w:rsid w:val="007A580F"/>
    <w:rsid w:val="007A5EE3"/>
    <w:rsid w:val="007A639E"/>
    <w:rsid w:val="007A63D1"/>
    <w:rsid w:val="007A6A25"/>
    <w:rsid w:val="007A6D9D"/>
    <w:rsid w:val="007A6EFC"/>
    <w:rsid w:val="007A70AE"/>
    <w:rsid w:val="007A742C"/>
    <w:rsid w:val="007A75F7"/>
    <w:rsid w:val="007B03E1"/>
    <w:rsid w:val="007B0605"/>
    <w:rsid w:val="007B1315"/>
    <w:rsid w:val="007B19D9"/>
    <w:rsid w:val="007B1D26"/>
    <w:rsid w:val="007B1F42"/>
    <w:rsid w:val="007B21F5"/>
    <w:rsid w:val="007B22EC"/>
    <w:rsid w:val="007B2AE8"/>
    <w:rsid w:val="007B2B61"/>
    <w:rsid w:val="007B2E2B"/>
    <w:rsid w:val="007B34D8"/>
    <w:rsid w:val="007B39F5"/>
    <w:rsid w:val="007B424D"/>
    <w:rsid w:val="007B46E1"/>
    <w:rsid w:val="007B47A8"/>
    <w:rsid w:val="007B541A"/>
    <w:rsid w:val="007B6D09"/>
    <w:rsid w:val="007B7867"/>
    <w:rsid w:val="007B7903"/>
    <w:rsid w:val="007B7D15"/>
    <w:rsid w:val="007B7FA9"/>
    <w:rsid w:val="007C0091"/>
    <w:rsid w:val="007C0146"/>
    <w:rsid w:val="007C04FF"/>
    <w:rsid w:val="007C05A7"/>
    <w:rsid w:val="007C0B29"/>
    <w:rsid w:val="007C0C27"/>
    <w:rsid w:val="007C0CA2"/>
    <w:rsid w:val="007C0D80"/>
    <w:rsid w:val="007C1362"/>
    <w:rsid w:val="007C1661"/>
    <w:rsid w:val="007C2A81"/>
    <w:rsid w:val="007C2CE9"/>
    <w:rsid w:val="007C2D82"/>
    <w:rsid w:val="007C2DD7"/>
    <w:rsid w:val="007C2E83"/>
    <w:rsid w:val="007C33CE"/>
    <w:rsid w:val="007C4A15"/>
    <w:rsid w:val="007C4D88"/>
    <w:rsid w:val="007C5150"/>
    <w:rsid w:val="007C5338"/>
    <w:rsid w:val="007C5452"/>
    <w:rsid w:val="007C55C6"/>
    <w:rsid w:val="007C60DB"/>
    <w:rsid w:val="007C6BAA"/>
    <w:rsid w:val="007C6C98"/>
    <w:rsid w:val="007C6E94"/>
    <w:rsid w:val="007C7EE1"/>
    <w:rsid w:val="007D0477"/>
    <w:rsid w:val="007D12C5"/>
    <w:rsid w:val="007D1D76"/>
    <w:rsid w:val="007D20DD"/>
    <w:rsid w:val="007D23AE"/>
    <w:rsid w:val="007D2744"/>
    <w:rsid w:val="007D34D1"/>
    <w:rsid w:val="007D39B1"/>
    <w:rsid w:val="007D495A"/>
    <w:rsid w:val="007D4CCA"/>
    <w:rsid w:val="007D5035"/>
    <w:rsid w:val="007D57DB"/>
    <w:rsid w:val="007D6458"/>
    <w:rsid w:val="007D7EA2"/>
    <w:rsid w:val="007D7F12"/>
    <w:rsid w:val="007E01E4"/>
    <w:rsid w:val="007E0F40"/>
    <w:rsid w:val="007E1487"/>
    <w:rsid w:val="007E17BF"/>
    <w:rsid w:val="007E40C8"/>
    <w:rsid w:val="007E413C"/>
    <w:rsid w:val="007E44D8"/>
    <w:rsid w:val="007E4A9A"/>
    <w:rsid w:val="007E5213"/>
    <w:rsid w:val="007E65A5"/>
    <w:rsid w:val="007E7290"/>
    <w:rsid w:val="007E746F"/>
    <w:rsid w:val="007E761D"/>
    <w:rsid w:val="007F0331"/>
    <w:rsid w:val="007F034F"/>
    <w:rsid w:val="007F0B7C"/>
    <w:rsid w:val="007F1662"/>
    <w:rsid w:val="007F16B8"/>
    <w:rsid w:val="007F2213"/>
    <w:rsid w:val="007F23D2"/>
    <w:rsid w:val="007F3B28"/>
    <w:rsid w:val="007F41B2"/>
    <w:rsid w:val="007F42B8"/>
    <w:rsid w:val="007F4806"/>
    <w:rsid w:val="007F4ED3"/>
    <w:rsid w:val="007F517A"/>
    <w:rsid w:val="007F6448"/>
    <w:rsid w:val="007F65F4"/>
    <w:rsid w:val="007F68A7"/>
    <w:rsid w:val="007F7018"/>
    <w:rsid w:val="007F7D1F"/>
    <w:rsid w:val="008034D2"/>
    <w:rsid w:val="00804C2A"/>
    <w:rsid w:val="00804EC5"/>
    <w:rsid w:val="008063DF"/>
    <w:rsid w:val="008064BD"/>
    <w:rsid w:val="0080719A"/>
    <w:rsid w:val="0080755F"/>
    <w:rsid w:val="00807855"/>
    <w:rsid w:val="00807FAC"/>
    <w:rsid w:val="00810005"/>
    <w:rsid w:val="00810453"/>
    <w:rsid w:val="00812F17"/>
    <w:rsid w:val="0081348D"/>
    <w:rsid w:val="0081355C"/>
    <w:rsid w:val="008136C7"/>
    <w:rsid w:val="008144A7"/>
    <w:rsid w:val="0081494A"/>
    <w:rsid w:val="0081714A"/>
    <w:rsid w:val="00817B69"/>
    <w:rsid w:val="008207D2"/>
    <w:rsid w:val="00821511"/>
    <w:rsid w:val="0082161A"/>
    <w:rsid w:val="00821663"/>
    <w:rsid w:val="00821C15"/>
    <w:rsid w:val="00821EB4"/>
    <w:rsid w:val="008220A6"/>
    <w:rsid w:val="008223A3"/>
    <w:rsid w:val="008232CC"/>
    <w:rsid w:val="008232E8"/>
    <w:rsid w:val="0082467A"/>
    <w:rsid w:val="00825007"/>
    <w:rsid w:val="0082567D"/>
    <w:rsid w:val="00826B80"/>
    <w:rsid w:val="008273F8"/>
    <w:rsid w:val="00827444"/>
    <w:rsid w:val="008278B9"/>
    <w:rsid w:val="00827A21"/>
    <w:rsid w:val="008301E0"/>
    <w:rsid w:val="008305C5"/>
    <w:rsid w:val="0083062C"/>
    <w:rsid w:val="00830E5D"/>
    <w:rsid w:val="00830EDD"/>
    <w:rsid w:val="008314B1"/>
    <w:rsid w:val="00832107"/>
    <w:rsid w:val="00832449"/>
    <w:rsid w:val="00832496"/>
    <w:rsid w:val="00832EEE"/>
    <w:rsid w:val="00833D89"/>
    <w:rsid w:val="008341C1"/>
    <w:rsid w:val="008342A6"/>
    <w:rsid w:val="0083431F"/>
    <w:rsid w:val="0083437A"/>
    <w:rsid w:val="00834C5E"/>
    <w:rsid w:val="0083560D"/>
    <w:rsid w:val="00835661"/>
    <w:rsid w:val="00835914"/>
    <w:rsid w:val="00835A05"/>
    <w:rsid w:val="00835F29"/>
    <w:rsid w:val="00836D39"/>
    <w:rsid w:val="008375B9"/>
    <w:rsid w:val="00837641"/>
    <w:rsid w:val="008379E0"/>
    <w:rsid w:val="00837E9A"/>
    <w:rsid w:val="008403F7"/>
    <w:rsid w:val="008407A9"/>
    <w:rsid w:val="00841449"/>
    <w:rsid w:val="00841D6F"/>
    <w:rsid w:val="00843DDB"/>
    <w:rsid w:val="0084415D"/>
    <w:rsid w:val="008442E5"/>
    <w:rsid w:val="00844838"/>
    <w:rsid w:val="00844A92"/>
    <w:rsid w:val="00844CEA"/>
    <w:rsid w:val="00844FBF"/>
    <w:rsid w:val="00845129"/>
    <w:rsid w:val="00845154"/>
    <w:rsid w:val="00845ED0"/>
    <w:rsid w:val="00845F86"/>
    <w:rsid w:val="008461C3"/>
    <w:rsid w:val="00846714"/>
    <w:rsid w:val="008467BF"/>
    <w:rsid w:val="0085044F"/>
    <w:rsid w:val="008526AE"/>
    <w:rsid w:val="00852901"/>
    <w:rsid w:val="0085368F"/>
    <w:rsid w:val="00853BCB"/>
    <w:rsid w:val="0085455F"/>
    <w:rsid w:val="00854CF1"/>
    <w:rsid w:val="00855428"/>
    <w:rsid w:val="008554CB"/>
    <w:rsid w:val="008556A1"/>
    <w:rsid w:val="00855710"/>
    <w:rsid w:val="0085750C"/>
    <w:rsid w:val="008610E8"/>
    <w:rsid w:val="00861637"/>
    <w:rsid w:val="00862038"/>
    <w:rsid w:val="0086220C"/>
    <w:rsid w:val="0086264F"/>
    <w:rsid w:val="008631A1"/>
    <w:rsid w:val="00863599"/>
    <w:rsid w:val="00863654"/>
    <w:rsid w:val="0086386A"/>
    <w:rsid w:val="0086392F"/>
    <w:rsid w:val="00863D07"/>
    <w:rsid w:val="00863FBF"/>
    <w:rsid w:val="00864099"/>
    <w:rsid w:val="008641FE"/>
    <w:rsid w:val="0086421B"/>
    <w:rsid w:val="0086495F"/>
    <w:rsid w:val="00865597"/>
    <w:rsid w:val="0086585F"/>
    <w:rsid w:val="00865932"/>
    <w:rsid w:val="00865997"/>
    <w:rsid w:val="00865E07"/>
    <w:rsid w:val="008669AA"/>
    <w:rsid w:val="00866F74"/>
    <w:rsid w:val="00867491"/>
    <w:rsid w:val="008676F8"/>
    <w:rsid w:val="00867823"/>
    <w:rsid w:val="008678EC"/>
    <w:rsid w:val="0087049C"/>
    <w:rsid w:val="00870D69"/>
    <w:rsid w:val="0087327D"/>
    <w:rsid w:val="00873CF0"/>
    <w:rsid w:val="00873EC6"/>
    <w:rsid w:val="008745AF"/>
    <w:rsid w:val="00874855"/>
    <w:rsid w:val="00874E7F"/>
    <w:rsid w:val="00874F83"/>
    <w:rsid w:val="00875358"/>
    <w:rsid w:val="00876EDC"/>
    <w:rsid w:val="00877CE1"/>
    <w:rsid w:val="00880D84"/>
    <w:rsid w:val="008832FF"/>
    <w:rsid w:val="00883A6C"/>
    <w:rsid w:val="00884F5E"/>
    <w:rsid w:val="00885B58"/>
    <w:rsid w:val="0088641F"/>
    <w:rsid w:val="008867F2"/>
    <w:rsid w:val="0089092C"/>
    <w:rsid w:val="00890B8E"/>
    <w:rsid w:val="00891049"/>
    <w:rsid w:val="0089125A"/>
    <w:rsid w:val="00891657"/>
    <w:rsid w:val="00891E51"/>
    <w:rsid w:val="0089243F"/>
    <w:rsid w:val="00892A29"/>
    <w:rsid w:val="00892F20"/>
    <w:rsid w:val="008941A7"/>
    <w:rsid w:val="00894317"/>
    <w:rsid w:val="0089439C"/>
    <w:rsid w:val="0089475A"/>
    <w:rsid w:val="00894A18"/>
    <w:rsid w:val="008952DD"/>
    <w:rsid w:val="008957C8"/>
    <w:rsid w:val="00895DDD"/>
    <w:rsid w:val="008961C6"/>
    <w:rsid w:val="00897259"/>
    <w:rsid w:val="008A02B6"/>
    <w:rsid w:val="008A06C3"/>
    <w:rsid w:val="008A0A7C"/>
    <w:rsid w:val="008A20AA"/>
    <w:rsid w:val="008A279F"/>
    <w:rsid w:val="008A3804"/>
    <w:rsid w:val="008A3B5E"/>
    <w:rsid w:val="008A3B6A"/>
    <w:rsid w:val="008A41D3"/>
    <w:rsid w:val="008A48CD"/>
    <w:rsid w:val="008A564E"/>
    <w:rsid w:val="008A58B1"/>
    <w:rsid w:val="008A59CC"/>
    <w:rsid w:val="008A6061"/>
    <w:rsid w:val="008A60B0"/>
    <w:rsid w:val="008A6E47"/>
    <w:rsid w:val="008B155D"/>
    <w:rsid w:val="008B17E8"/>
    <w:rsid w:val="008B27EF"/>
    <w:rsid w:val="008B2C26"/>
    <w:rsid w:val="008B2F40"/>
    <w:rsid w:val="008B34A1"/>
    <w:rsid w:val="008B35D9"/>
    <w:rsid w:val="008B3B9B"/>
    <w:rsid w:val="008B4018"/>
    <w:rsid w:val="008B48C9"/>
    <w:rsid w:val="008B5A02"/>
    <w:rsid w:val="008B5D0C"/>
    <w:rsid w:val="008B5DBC"/>
    <w:rsid w:val="008B679B"/>
    <w:rsid w:val="008B6C31"/>
    <w:rsid w:val="008B6C64"/>
    <w:rsid w:val="008B7040"/>
    <w:rsid w:val="008B7568"/>
    <w:rsid w:val="008B7BCA"/>
    <w:rsid w:val="008B7E88"/>
    <w:rsid w:val="008B7F70"/>
    <w:rsid w:val="008C079F"/>
    <w:rsid w:val="008C09FF"/>
    <w:rsid w:val="008C1660"/>
    <w:rsid w:val="008C2326"/>
    <w:rsid w:val="008C23C6"/>
    <w:rsid w:val="008C2D68"/>
    <w:rsid w:val="008C3184"/>
    <w:rsid w:val="008C40B5"/>
    <w:rsid w:val="008C4444"/>
    <w:rsid w:val="008C4472"/>
    <w:rsid w:val="008C44F3"/>
    <w:rsid w:val="008C48F2"/>
    <w:rsid w:val="008C52AD"/>
    <w:rsid w:val="008C58F9"/>
    <w:rsid w:val="008C5907"/>
    <w:rsid w:val="008C6245"/>
    <w:rsid w:val="008C65AF"/>
    <w:rsid w:val="008C6EF3"/>
    <w:rsid w:val="008C726D"/>
    <w:rsid w:val="008D038D"/>
    <w:rsid w:val="008D0EA0"/>
    <w:rsid w:val="008D15AC"/>
    <w:rsid w:val="008D1CA9"/>
    <w:rsid w:val="008D3011"/>
    <w:rsid w:val="008D30EC"/>
    <w:rsid w:val="008D3C9E"/>
    <w:rsid w:val="008D53BF"/>
    <w:rsid w:val="008D5541"/>
    <w:rsid w:val="008D5614"/>
    <w:rsid w:val="008E0228"/>
    <w:rsid w:val="008E05E3"/>
    <w:rsid w:val="008E2863"/>
    <w:rsid w:val="008E3BC7"/>
    <w:rsid w:val="008E3F58"/>
    <w:rsid w:val="008E45D9"/>
    <w:rsid w:val="008E46C3"/>
    <w:rsid w:val="008E4AF6"/>
    <w:rsid w:val="008E4D34"/>
    <w:rsid w:val="008E56F8"/>
    <w:rsid w:val="008E5D12"/>
    <w:rsid w:val="008E5DD3"/>
    <w:rsid w:val="008E5EA3"/>
    <w:rsid w:val="008E63F3"/>
    <w:rsid w:val="008E69D2"/>
    <w:rsid w:val="008E70CD"/>
    <w:rsid w:val="008E77C6"/>
    <w:rsid w:val="008E7C07"/>
    <w:rsid w:val="008E7C8A"/>
    <w:rsid w:val="008F0B0A"/>
    <w:rsid w:val="008F0C74"/>
    <w:rsid w:val="008F14BE"/>
    <w:rsid w:val="008F15BC"/>
    <w:rsid w:val="008F17A2"/>
    <w:rsid w:val="008F1EA5"/>
    <w:rsid w:val="008F364C"/>
    <w:rsid w:val="008F4A08"/>
    <w:rsid w:val="008F55C2"/>
    <w:rsid w:val="008F5756"/>
    <w:rsid w:val="008F57F3"/>
    <w:rsid w:val="008F5DAB"/>
    <w:rsid w:val="008F6EB4"/>
    <w:rsid w:val="008F75BE"/>
    <w:rsid w:val="008F7CE2"/>
    <w:rsid w:val="009005AE"/>
    <w:rsid w:val="0090100C"/>
    <w:rsid w:val="0090347B"/>
    <w:rsid w:val="00904117"/>
    <w:rsid w:val="0090438B"/>
    <w:rsid w:val="009044EE"/>
    <w:rsid w:val="0090461A"/>
    <w:rsid w:val="009050EE"/>
    <w:rsid w:val="00905FCD"/>
    <w:rsid w:val="0090653A"/>
    <w:rsid w:val="00910BAB"/>
    <w:rsid w:val="009112E4"/>
    <w:rsid w:val="00911448"/>
    <w:rsid w:val="00911651"/>
    <w:rsid w:val="0091212F"/>
    <w:rsid w:val="00912487"/>
    <w:rsid w:val="00912B9E"/>
    <w:rsid w:val="00912CC1"/>
    <w:rsid w:val="00912E97"/>
    <w:rsid w:val="00913A91"/>
    <w:rsid w:val="00914746"/>
    <w:rsid w:val="009154E2"/>
    <w:rsid w:val="009156DA"/>
    <w:rsid w:val="00915DAE"/>
    <w:rsid w:val="00915F92"/>
    <w:rsid w:val="0091614C"/>
    <w:rsid w:val="00916A88"/>
    <w:rsid w:val="00916E81"/>
    <w:rsid w:val="00917B19"/>
    <w:rsid w:val="0092274E"/>
    <w:rsid w:val="009228C6"/>
    <w:rsid w:val="00922CC8"/>
    <w:rsid w:val="009238AB"/>
    <w:rsid w:val="00923EC6"/>
    <w:rsid w:val="0092440D"/>
    <w:rsid w:val="009248CE"/>
    <w:rsid w:val="00924FB7"/>
    <w:rsid w:val="00925AE0"/>
    <w:rsid w:val="00925DEC"/>
    <w:rsid w:val="00925DFC"/>
    <w:rsid w:val="0092610B"/>
    <w:rsid w:val="00926C3C"/>
    <w:rsid w:val="00926DD0"/>
    <w:rsid w:val="009271F3"/>
    <w:rsid w:val="009279F5"/>
    <w:rsid w:val="009324BA"/>
    <w:rsid w:val="00932973"/>
    <w:rsid w:val="0093380A"/>
    <w:rsid w:val="009339C6"/>
    <w:rsid w:val="00933C70"/>
    <w:rsid w:val="00933DB2"/>
    <w:rsid w:val="00934777"/>
    <w:rsid w:val="00934A72"/>
    <w:rsid w:val="00935119"/>
    <w:rsid w:val="00935275"/>
    <w:rsid w:val="0093624C"/>
    <w:rsid w:val="009378A7"/>
    <w:rsid w:val="009406A2"/>
    <w:rsid w:val="00940866"/>
    <w:rsid w:val="00940F8E"/>
    <w:rsid w:val="00941A26"/>
    <w:rsid w:val="00941B88"/>
    <w:rsid w:val="00941DE9"/>
    <w:rsid w:val="00942038"/>
    <w:rsid w:val="0094317B"/>
    <w:rsid w:val="00943229"/>
    <w:rsid w:val="00943510"/>
    <w:rsid w:val="00943DF2"/>
    <w:rsid w:val="0094401C"/>
    <w:rsid w:val="009454F2"/>
    <w:rsid w:val="00945E53"/>
    <w:rsid w:val="00946667"/>
    <w:rsid w:val="009468ED"/>
    <w:rsid w:val="00947BBA"/>
    <w:rsid w:val="00950407"/>
    <w:rsid w:val="00950C01"/>
    <w:rsid w:val="009520F7"/>
    <w:rsid w:val="009522DC"/>
    <w:rsid w:val="009524F0"/>
    <w:rsid w:val="00952B23"/>
    <w:rsid w:val="00952CE4"/>
    <w:rsid w:val="00954007"/>
    <w:rsid w:val="0095460A"/>
    <w:rsid w:val="0095526E"/>
    <w:rsid w:val="00955478"/>
    <w:rsid w:val="00955AC0"/>
    <w:rsid w:val="00956150"/>
    <w:rsid w:val="00956B37"/>
    <w:rsid w:val="0095763E"/>
    <w:rsid w:val="00960C98"/>
    <w:rsid w:val="00960FDA"/>
    <w:rsid w:val="009612D0"/>
    <w:rsid w:val="0096172D"/>
    <w:rsid w:val="00961B6E"/>
    <w:rsid w:val="00961C63"/>
    <w:rsid w:val="00962082"/>
    <w:rsid w:val="009620EA"/>
    <w:rsid w:val="00962784"/>
    <w:rsid w:val="00962AAB"/>
    <w:rsid w:val="00962D52"/>
    <w:rsid w:val="00964845"/>
    <w:rsid w:val="0096494C"/>
    <w:rsid w:val="009652F2"/>
    <w:rsid w:val="00965725"/>
    <w:rsid w:val="009657C6"/>
    <w:rsid w:val="00965871"/>
    <w:rsid w:val="009664A5"/>
    <w:rsid w:val="00966B1E"/>
    <w:rsid w:val="00966F26"/>
    <w:rsid w:val="009672A4"/>
    <w:rsid w:val="0096739E"/>
    <w:rsid w:val="0096795B"/>
    <w:rsid w:val="00967FA1"/>
    <w:rsid w:val="00967FE7"/>
    <w:rsid w:val="009708D7"/>
    <w:rsid w:val="00970E79"/>
    <w:rsid w:val="00970FA9"/>
    <w:rsid w:val="00971969"/>
    <w:rsid w:val="00972048"/>
    <w:rsid w:val="00972280"/>
    <w:rsid w:val="00972B25"/>
    <w:rsid w:val="009732BE"/>
    <w:rsid w:val="00973326"/>
    <w:rsid w:val="00973CC6"/>
    <w:rsid w:val="00973F74"/>
    <w:rsid w:val="00974307"/>
    <w:rsid w:val="0097443A"/>
    <w:rsid w:val="00974B79"/>
    <w:rsid w:val="00976BF5"/>
    <w:rsid w:val="009773CF"/>
    <w:rsid w:val="009775F6"/>
    <w:rsid w:val="00977B51"/>
    <w:rsid w:val="009800D3"/>
    <w:rsid w:val="00980586"/>
    <w:rsid w:val="009808AC"/>
    <w:rsid w:val="009815E6"/>
    <w:rsid w:val="00982182"/>
    <w:rsid w:val="00982847"/>
    <w:rsid w:val="00982AB4"/>
    <w:rsid w:val="00982B92"/>
    <w:rsid w:val="00983084"/>
    <w:rsid w:val="00983FF7"/>
    <w:rsid w:val="00984801"/>
    <w:rsid w:val="00985B01"/>
    <w:rsid w:val="00985D4E"/>
    <w:rsid w:val="009906D5"/>
    <w:rsid w:val="00995BE0"/>
    <w:rsid w:val="00996A4D"/>
    <w:rsid w:val="00997B6B"/>
    <w:rsid w:val="00997FE3"/>
    <w:rsid w:val="009A0DD6"/>
    <w:rsid w:val="009A1BF9"/>
    <w:rsid w:val="009A1C9E"/>
    <w:rsid w:val="009A2187"/>
    <w:rsid w:val="009A224A"/>
    <w:rsid w:val="009A2EF8"/>
    <w:rsid w:val="009A34A8"/>
    <w:rsid w:val="009A3E7A"/>
    <w:rsid w:val="009A4D26"/>
    <w:rsid w:val="009A507F"/>
    <w:rsid w:val="009A574F"/>
    <w:rsid w:val="009A6DDD"/>
    <w:rsid w:val="009A7107"/>
    <w:rsid w:val="009A72E0"/>
    <w:rsid w:val="009A7676"/>
    <w:rsid w:val="009A776E"/>
    <w:rsid w:val="009A7BFD"/>
    <w:rsid w:val="009B02EB"/>
    <w:rsid w:val="009B05CD"/>
    <w:rsid w:val="009B1257"/>
    <w:rsid w:val="009B1B44"/>
    <w:rsid w:val="009B2F7A"/>
    <w:rsid w:val="009B43D1"/>
    <w:rsid w:val="009B4E85"/>
    <w:rsid w:val="009B5BDD"/>
    <w:rsid w:val="009B5C59"/>
    <w:rsid w:val="009B6C6F"/>
    <w:rsid w:val="009B7AD4"/>
    <w:rsid w:val="009C0618"/>
    <w:rsid w:val="009C0B5A"/>
    <w:rsid w:val="009C1128"/>
    <w:rsid w:val="009C1FB4"/>
    <w:rsid w:val="009C2036"/>
    <w:rsid w:val="009C21BF"/>
    <w:rsid w:val="009C23C2"/>
    <w:rsid w:val="009C2776"/>
    <w:rsid w:val="009C33D4"/>
    <w:rsid w:val="009C43DF"/>
    <w:rsid w:val="009C4963"/>
    <w:rsid w:val="009C4BDE"/>
    <w:rsid w:val="009C57EE"/>
    <w:rsid w:val="009C5FC3"/>
    <w:rsid w:val="009C711D"/>
    <w:rsid w:val="009C7421"/>
    <w:rsid w:val="009C7B8D"/>
    <w:rsid w:val="009D0ADC"/>
    <w:rsid w:val="009D1325"/>
    <w:rsid w:val="009D191F"/>
    <w:rsid w:val="009D24FA"/>
    <w:rsid w:val="009D34D4"/>
    <w:rsid w:val="009D47AC"/>
    <w:rsid w:val="009D4812"/>
    <w:rsid w:val="009D492F"/>
    <w:rsid w:val="009D55F1"/>
    <w:rsid w:val="009D6003"/>
    <w:rsid w:val="009D6987"/>
    <w:rsid w:val="009D6B59"/>
    <w:rsid w:val="009D77B3"/>
    <w:rsid w:val="009D79A5"/>
    <w:rsid w:val="009D79D5"/>
    <w:rsid w:val="009E0EAF"/>
    <w:rsid w:val="009E1CC3"/>
    <w:rsid w:val="009E2F5C"/>
    <w:rsid w:val="009E3A2D"/>
    <w:rsid w:val="009E4746"/>
    <w:rsid w:val="009E4A88"/>
    <w:rsid w:val="009E51B3"/>
    <w:rsid w:val="009E5238"/>
    <w:rsid w:val="009E5481"/>
    <w:rsid w:val="009E55DB"/>
    <w:rsid w:val="009E5E1E"/>
    <w:rsid w:val="009E5F31"/>
    <w:rsid w:val="009E6E03"/>
    <w:rsid w:val="009F00D9"/>
    <w:rsid w:val="009F12C2"/>
    <w:rsid w:val="009F1B94"/>
    <w:rsid w:val="009F1F3D"/>
    <w:rsid w:val="009F274B"/>
    <w:rsid w:val="009F2E98"/>
    <w:rsid w:val="009F34D0"/>
    <w:rsid w:val="009F34F1"/>
    <w:rsid w:val="009F3627"/>
    <w:rsid w:val="009F3D85"/>
    <w:rsid w:val="009F4512"/>
    <w:rsid w:val="009F5475"/>
    <w:rsid w:val="009F5BF7"/>
    <w:rsid w:val="009F60A7"/>
    <w:rsid w:val="00A00F87"/>
    <w:rsid w:val="00A010CC"/>
    <w:rsid w:val="00A010DA"/>
    <w:rsid w:val="00A01775"/>
    <w:rsid w:val="00A01CF7"/>
    <w:rsid w:val="00A0207F"/>
    <w:rsid w:val="00A02459"/>
    <w:rsid w:val="00A02A43"/>
    <w:rsid w:val="00A03A99"/>
    <w:rsid w:val="00A03F7E"/>
    <w:rsid w:val="00A04AC4"/>
    <w:rsid w:val="00A04BBF"/>
    <w:rsid w:val="00A05287"/>
    <w:rsid w:val="00A06239"/>
    <w:rsid w:val="00A06839"/>
    <w:rsid w:val="00A069AD"/>
    <w:rsid w:val="00A07178"/>
    <w:rsid w:val="00A12266"/>
    <w:rsid w:val="00A136E0"/>
    <w:rsid w:val="00A13747"/>
    <w:rsid w:val="00A13D2B"/>
    <w:rsid w:val="00A13FDF"/>
    <w:rsid w:val="00A14516"/>
    <w:rsid w:val="00A15472"/>
    <w:rsid w:val="00A158BB"/>
    <w:rsid w:val="00A160BE"/>
    <w:rsid w:val="00A16881"/>
    <w:rsid w:val="00A17003"/>
    <w:rsid w:val="00A1738F"/>
    <w:rsid w:val="00A17A5E"/>
    <w:rsid w:val="00A17AD9"/>
    <w:rsid w:val="00A20159"/>
    <w:rsid w:val="00A20E4C"/>
    <w:rsid w:val="00A2117C"/>
    <w:rsid w:val="00A21EB8"/>
    <w:rsid w:val="00A220B4"/>
    <w:rsid w:val="00A22B3A"/>
    <w:rsid w:val="00A22E7D"/>
    <w:rsid w:val="00A23A3E"/>
    <w:rsid w:val="00A24F63"/>
    <w:rsid w:val="00A2561D"/>
    <w:rsid w:val="00A25DCB"/>
    <w:rsid w:val="00A25FF5"/>
    <w:rsid w:val="00A26A81"/>
    <w:rsid w:val="00A26AC1"/>
    <w:rsid w:val="00A275FA"/>
    <w:rsid w:val="00A27A37"/>
    <w:rsid w:val="00A27E0A"/>
    <w:rsid w:val="00A27EF7"/>
    <w:rsid w:val="00A30008"/>
    <w:rsid w:val="00A302D8"/>
    <w:rsid w:val="00A30C5D"/>
    <w:rsid w:val="00A30CD7"/>
    <w:rsid w:val="00A31CC3"/>
    <w:rsid w:val="00A32000"/>
    <w:rsid w:val="00A320A1"/>
    <w:rsid w:val="00A325BF"/>
    <w:rsid w:val="00A32A60"/>
    <w:rsid w:val="00A33310"/>
    <w:rsid w:val="00A34444"/>
    <w:rsid w:val="00A347DC"/>
    <w:rsid w:val="00A34F0E"/>
    <w:rsid w:val="00A3581D"/>
    <w:rsid w:val="00A35D15"/>
    <w:rsid w:val="00A36145"/>
    <w:rsid w:val="00A36371"/>
    <w:rsid w:val="00A36DEE"/>
    <w:rsid w:val="00A372D5"/>
    <w:rsid w:val="00A3733C"/>
    <w:rsid w:val="00A404DD"/>
    <w:rsid w:val="00A41875"/>
    <w:rsid w:val="00A41E8C"/>
    <w:rsid w:val="00A42398"/>
    <w:rsid w:val="00A4278D"/>
    <w:rsid w:val="00A42ED0"/>
    <w:rsid w:val="00A43198"/>
    <w:rsid w:val="00A43337"/>
    <w:rsid w:val="00A4334E"/>
    <w:rsid w:val="00A43A4C"/>
    <w:rsid w:val="00A45030"/>
    <w:rsid w:val="00A45591"/>
    <w:rsid w:val="00A45C1C"/>
    <w:rsid w:val="00A4650E"/>
    <w:rsid w:val="00A47A78"/>
    <w:rsid w:val="00A47EC1"/>
    <w:rsid w:val="00A50F17"/>
    <w:rsid w:val="00A518A4"/>
    <w:rsid w:val="00A51B44"/>
    <w:rsid w:val="00A51F6D"/>
    <w:rsid w:val="00A51FB2"/>
    <w:rsid w:val="00A52BDE"/>
    <w:rsid w:val="00A52D00"/>
    <w:rsid w:val="00A534AD"/>
    <w:rsid w:val="00A534B5"/>
    <w:rsid w:val="00A5354A"/>
    <w:rsid w:val="00A543EB"/>
    <w:rsid w:val="00A54D54"/>
    <w:rsid w:val="00A550C2"/>
    <w:rsid w:val="00A55B9C"/>
    <w:rsid w:val="00A5686D"/>
    <w:rsid w:val="00A568DF"/>
    <w:rsid w:val="00A56A41"/>
    <w:rsid w:val="00A56AB7"/>
    <w:rsid w:val="00A56AFC"/>
    <w:rsid w:val="00A5721A"/>
    <w:rsid w:val="00A57856"/>
    <w:rsid w:val="00A605C7"/>
    <w:rsid w:val="00A6173F"/>
    <w:rsid w:val="00A61CD2"/>
    <w:rsid w:val="00A61FAC"/>
    <w:rsid w:val="00A6258A"/>
    <w:rsid w:val="00A62CDB"/>
    <w:rsid w:val="00A6338F"/>
    <w:rsid w:val="00A634E0"/>
    <w:rsid w:val="00A638D1"/>
    <w:rsid w:val="00A63922"/>
    <w:rsid w:val="00A63DC1"/>
    <w:rsid w:val="00A64321"/>
    <w:rsid w:val="00A64902"/>
    <w:rsid w:val="00A64BA8"/>
    <w:rsid w:val="00A64D7D"/>
    <w:rsid w:val="00A65B8D"/>
    <w:rsid w:val="00A66014"/>
    <w:rsid w:val="00A6678F"/>
    <w:rsid w:val="00A66CAC"/>
    <w:rsid w:val="00A67227"/>
    <w:rsid w:val="00A672D3"/>
    <w:rsid w:val="00A6774F"/>
    <w:rsid w:val="00A67D61"/>
    <w:rsid w:val="00A70B05"/>
    <w:rsid w:val="00A71096"/>
    <w:rsid w:val="00A715C3"/>
    <w:rsid w:val="00A71AA8"/>
    <w:rsid w:val="00A72A9E"/>
    <w:rsid w:val="00A72D06"/>
    <w:rsid w:val="00A73B54"/>
    <w:rsid w:val="00A747BB"/>
    <w:rsid w:val="00A7497D"/>
    <w:rsid w:val="00A74A78"/>
    <w:rsid w:val="00A7554D"/>
    <w:rsid w:val="00A756A3"/>
    <w:rsid w:val="00A76774"/>
    <w:rsid w:val="00A76F8D"/>
    <w:rsid w:val="00A776F0"/>
    <w:rsid w:val="00A778AA"/>
    <w:rsid w:val="00A8004E"/>
    <w:rsid w:val="00A800DE"/>
    <w:rsid w:val="00A807E0"/>
    <w:rsid w:val="00A80C61"/>
    <w:rsid w:val="00A812AB"/>
    <w:rsid w:val="00A81CCD"/>
    <w:rsid w:val="00A82E3E"/>
    <w:rsid w:val="00A82EB5"/>
    <w:rsid w:val="00A83132"/>
    <w:rsid w:val="00A836DE"/>
    <w:rsid w:val="00A83777"/>
    <w:rsid w:val="00A8490D"/>
    <w:rsid w:val="00A84C86"/>
    <w:rsid w:val="00A864CD"/>
    <w:rsid w:val="00A86672"/>
    <w:rsid w:val="00A86684"/>
    <w:rsid w:val="00A8696C"/>
    <w:rsid w:val="00A87DE9"/>
    <w:rsid w:val="00A90A71"/>
    <w:rsid w:val="00A9174E"/>
    <w:rsid w:val="00A92B18"/>
    <w:rsid w:val="00A92CAC"/>
    <w:rsid w:val="00A92D78"/>
    <w:rsid w:val="00A93FB3"/>
    <w:rsid w:val="00A945C2"/>
    <w:rsid w:val="00A9519A"/>
    <w:rsid w:val="00A96029"/>
    <w:rsid w:val="00A965DC"/>
    <w:rsid w:val="00A966DD"/>
    <w:rsid w:val="00A96842"/>
    <w:rsid w:val="00A96849"/>
    <w:rsid w:val="00A96942"/>
    <w:rsid w:val="00A969BA"/>
    <w:rsid w:val="00A96AF6"/>
    <w:rsid w:val="00A96DDD"/>
    <w:rsid w:val="00A97F42"/>
    <w:rsid w:val="00AA0481"/>
    <w:rsid w:val="00AA09C2"/>
    <w:rsid w:val="00AA28E0"/>
    <w:rsid w:val="00AA355A"/>
    <w:rsid w:val="00AA36B0"/>
    <w:rsid w:val="00AA4440"/>
    <w:rsid w:val="00AA45E1"/>
    <w:rsid w:val="00AA57A2"/>
    <w:rsid w:val="00AA5AAB"/>
    <w:rsid w:val="00AA61B2"/>
    <w:rsid w:val="00AA63FA"/>
    <w:rsid w:val="00AA64E9"/>
    <w:rsid w:val="00AA6541"/>
    <w:rsid w:val="00AA6C45"/>
    <w:rsid w:val="00AA6F6B"/>
    <w:rsid w:val="00AA76A1"/>
    <w:rsid w:val="00AB0031"/>
    <w:rsid w:val="00AB0C8D"/>
    <w:rsid w:val="00AB0E38"/>
    <w:rsid w:val="00AB1422"/>
    <w:rsid w:val="00AB2FE6"/>
    <w:rsid w:val="00AB321E"/>
    <w:rsid w:val="00AB3698"/>
    <w:rsid w:val="00AB48F0"/>
    <w:rsid w:val="00AB58F8"/>
    <w:rsid w:val="00AB632A"/>
    <w:rsid w:val="00AB6948"/>
    <w:rsid w:val="00AB7BC5"/>
    <w:rsid w:val="00AC026F"/>
    <w:rsid w:val="00AC02A3"/>
    <w:rsid w:val="00AC1336"/>
    <w:rsid w:val="00AC252A"/>
    <w:rsid w:val="00AC2ABB"/>
    <w:rsid w:val="00AC2C94"/>
    <w:rsid w:val="00AC336F"/>
    <w:rsid w:val="00AC3449"/>
    <w:rsid w:val="00AC455C"/>
    <w:rsid w:val="00AC4DED"/>
    <w:rsid w:val="00AC56FF"/>
    <w:rsid w:val="00AC696D"/>
    <w:rsid w:val="00AC6B71"/>
    <w:rsid w:val="00AC7504"/>
    <w:rsid w:val="00AC7EA5"/>
    <w:rsid w:val="00AD032D"/>
    <w:rsid w:val="00AD0C74"/>
    <w:rsid w:val="00AD151D"/>
    <w:rsid w:val="00AD15C8"/>
    <w:rsid w:val="00AD1A0D"/>
    <w:rsid w:val="00AD1B00"/>
    <w:rsid w:val="00AD1B13"/>
    <w:rsid w:val="00AD284F"/>
    <w:rsid w:val="00AD28B4"/>
    <w:rsid w:val="00AD293A"/>
    <w:rsid w:val="00AD3133"/>
    <w:rsid w:val="00AD3161"/>
    <w:rsid w:val="00AD3184"/>
    <w:rsid w:val="00AD3503"/>
    <w:rsid w:val="00AD4391"/>
    <w:rsid w:val="00AD4A37"/>
    <w:rsid w:val="00AD4EDE"/>
    <w:rsid w:val="00AD50E7"/>
    <w:rsid w:val="00AD5F5A"/>
    <w:rsid w:val="00AD5FDC"/>
    <w:rsid w:val="00AD623D"/>
    <w:rsid w:val="00AD6AE7"/>
    <w:rsid w:val="00AD6B04"/>
    <w:rsid w:val="00AD6EDA"/>
    <w:rsid w:val="00AD7265"/>
    <w:rsid w:val="00AD733E"/>
    <w:rsid w:val="00AD7989"/>
    <w:rsid w:val="00AD7DCD"/>
    <w:rsid w:val="00AD7FB3"/>
    <w:rsid w:val="00AE033D"/>
    <w:rsid w:val="00AE0A23"/>
    <w:rsid w:val="00AE0EA7"/>
    <w:rsid w:val="00AE0EE2"/>
    <w:rsid w:val="00AE0F3C"/>
    <w:rsid w:val="00AE13C5"/>
    <w:rsid w:val="00AE1603"/>
    <w:rsid w:val="00AE1C84"/>
    <w:rsid w:val="00AE2AE9"/>
    <w:rsid w:val="00AE2B1B"/>
    <w:rsid w:val="00AE2F6C"/>
    <w:rsid w:val="00AE427F"/>
    <w:rsid w:val="00AE471F"/>
    <w:rsid w:val="00AE4D92"/>
    <w:rsid w:val="00AE68AA"/>
    <w:rsid w:val="00AE6D05"/>
    <w:rsid w:val="00AF001B"/>
    <w:rsid w:val="00AF097D"/>
    <w:rsid w:val="00AF0B0F"/>
    <w:rsid w:val="00AF10EC"/>
    <w:rsid w:val="00AF1AC3"/>
    <w:rsid w:val="00AF212F"/>
    <w:rsid w:val="00AF2183"/>
    <w:rsid w:val="00AF2773"/>
    <w:rsid w:val="00AF30E2"/>
    <w:rsid w:val="00AF396E"/>
    <w:rsid w:val="00AF39A0"/>
    <w:rsid w:val="00AF39B4"/>
    <w:rsid w:val="00AF40CF"/>
    <w:rsid w:val="00AF64E8"/>
    <w:rsid w:val="00AF6720"/>
    <w:rsid w:val="00AF71AE"/>
    <w:rsid w:val="00AF7992"/>
    <w:rsid w:val="00AF79EE"/>
    <w:rsid w:val="00B003F6"/>
    <w:rsid w:val="00B00564"/>
    <w:rsid w:val="00B00A41"/>
    <w:rsid w:val="00B01E36"/>
    <w:rsid w:val="00B01FD8"/>
    <w:rsid w:val="00B02AC7"/>
    <w:rsid w:val="00B03E70"/>
    <w:rsid w:val="00B04124"/>
    <w:rsid w:val="00B0428A"/>
    <w:rsid w:val="00B04764"/>
    <w:rsid w:val="00B04C9C"/>
    <w:rsid w:val="00B04FB5"/>
    <w:rsid w:val="00B05050"/>
    <w:rsid w:val="00B052A2"/>
    <w:rsid w:val="00B05624"/>
    <w:rsid w:val="00B062CB"/>
    <w:rsid w:val="00B0657A"/>
    <w:rsid w:val="00B0698F"/>
    <w:rsid w:val="00B06A25"/>
    <w:rsid w:val="00B06D7A"/>
    <w:rsid w:val="00B103AF"/>
    <w:rsid w:val="00B108CE"/>
    <w:rsid w:val="00B10A30"/>
    <w:rsid w:val="00B1103C"/>
    <w:rsid w:val="00B11B1A"/>
    <w:rsid w:val="00B11F5D"/>
    <w:rsid w:val="00B127BF"/>
    <w:rsid w:val="00B131A8"/>
    <w:rsid w:val="00B13518"/>
    <w:rsid w:val="00B13DEE"/>
    <w:rsid w:val="00B14832"/>
    <w:rsid w:val="00B14A3C"/>
    <w:rsid w:val="00B14BFB"/>
    <w:rsid w:val="00B14DBA"/>
    <w:rsid w:val="00B156FA"/>
    <w:rsid w:val="00B16644"/>
    <w:rsid w:val="00B167F4"/>
    <w:rsid w:val="00B16E14"/>
    <w:rsid w:val="00B171D3"/>
    <w:rsid w:val="00B21495"/>
    <w:rsid w:val="00B2199C"/>
    <w:rsid w:val="00B22AF6"/>
    <w:rsid w:val="00B22E6B"/>
    <w:rsid w:val="00B2461A"/>
    <w:rsid w:val="00B2477B"/>
    <w:rsid w:val="00B248F3"/>
    <w:rsid w:val="00B252F2"/>
    <w:rsid w:val="00B2567C"/>
    <w:rsid w:val="00B2571B"/>
    <w:rsid w:val="00B26388"/>
    <w:rsid w:val="00B26771"/>
    <w:rsid w:val="00B30487"/>
    <w:rsid w:val="00B304D3"/>
    <w:rsid w:val="00B30EBE"/>
    <w:rsid w:val="00B3211C"/>
    <w:rsid w:val="00B32E35"/>
    <w:rsid w:val="00B33AE1"/>
    <w:rsid w:val="00B3581D"/>
    <w:rsid w:val="00B3596E"/>
    <w:rsid w:val="00B36CEA"/>
    <w:rsid w:val="00B376A1"/>
    <w:rsid w:val="00B37AFA"/>
    <w:rsid w:val="00B41133"/>
    <w:rsid w:val="00B4334B"/>
    <w:rsid w:val="00B439D6"/>
    <w:rsid w:val="00B43F95"/>
    <w:rsid w:val="00B443E0"/>
    <w:rsid w:val="00B44D40"/>
    <w:rsid w:val="00B44E7B"/>
    <w:rsid w:val="00B4556B"/>
    <w:rsid w:val="00B45A3B"/>
    <w:rsid w:val="00B45D3B"/>
    <w:rsid w:val="00B45ED3"/>
    <w:rsid w:val="00B46573"/>
    <w:rsid w:val="00B465C1"/>
    <w:rsid w:val="00B46744"/>
    <w:rsid w:val="00B46799"/>
    <w:rsid w:val="00B469AD"/>
    <w:rsid w:val="00B46A08"/>
    <w:rsid w:val="00B473FA"/>
    <w:rsid w:val="00B4747B"/>
    <w:rsid w:val="00B509F6"/>
    <w:rsid w:val="00B517D4"/>
    <w:rsid w:val="00B517F6"/>
    <w:rsid w:val="00B51FC0"/>
    <w:rsid w:val="00B5276F"/>
    <w:rsid w:val="00B5286D"/>
    <w:rsid w:val="00B52CE6"/>
    <w:rsid w:val="00B53471"/>
    <w:rsid w:val="00B534AE"/>
    <w:rsid w:val="00B534DF"/>
    <w:rsid w:val="00B536B9"/>
    <w:rsid w:val="00B54100"/>
    <w:rsid w:val="00B55E35"/>
    <w:rsid w:val="00B55EB5"/>
    <w:rsid w:val="00B55F84"/>
    <w:rsid w:val="00B56335"/>
    <w:rsid w:val="00B5633F"/>
    <w:rsid w:val="00B56469"/>
    <w:rsid w:val="00B57334"/>
    <w:rsid w:val="00B5747B"/>
    <w:rsid w:val="00B574AE"/>
    <w:rsid w:val="00B57540"/>
    <w:rsid w:val="00B6013E"/>
    <w:rsid w:val="00B60358"/>
    <w:rsid w:val="00B612CE"/>
    <w:rsid w:val="00B6217A"/>
    <w:rsid w:val="00B62B4B"/>
    <w:rsid w:val="00B62D15"/>
    <w:rsid w:val="00B633A2"/>
    <w:rsid w:val="00B634F3"/>
    <w:rsid w:val="00B6560C"/>
    <w:rsid w:val="00B65631"/>
    <w:rsid w:val="00B65DCC"/>
    <w:rsid w:val="00B666A4"/>
    <w:rsid w:val="00B66FFF"/>
    <w:rsid w:val="00B67861"/>
    <w:rsid w:val="00B7142C"/>
    <w:rsid w:val="00B71603"/>
    <w:rsid w:val="00B71884"/>
    <w:rsid w:val="00B71D9D"/>
    <w:rsid w:val="00B7279D"/>
    <w:rsid w:val="00B72C60"/>
    <w:rsid w:val="00B72D4D"/>
    <w:rsid w:val="00B73855"/>
    <w:rsid w:val="00B73DFC"/>
    <w:rsid w:val="00B73E4C"/>
    <w:rsid w:val="00B744E5"/>
    <w:rsid w:val="00B7480C"/>
    <w:rsid w:val="00B74905"/>
    <w:rsid w:val="00B74BC0"/>
    <w:rsid w:val="00B7517D"/>
    <w:rsid w:val="00B751DE"/>
    <w:rsid w:val="00B755E3"/>
    <w:rsid w:val="00B75BA9"/>
    <w:rsid w:val="00B75E5E"/>
    <w:rsid w:val="00B76830"/>
    <w:rsid w:val="00B777B7"/>
    <w:rsid w:val="00B7790E"/>
    <w:rsid w:val="00B801B9"/>
    <w:rsid w:val="00B80254"/>
    <w:rsid w:val="00B80923"/>
    <w:rsid w:val="00B80A59"/>
    <w:rsid w:val="00B80BB4"/>
    <w:rsid w:val="00B80C2E"/>
    <w:rsid w:val="00B8160D"/>
    <w:rsid w:val="00B81FF3"/>
    <w:rsid w:val="00B825D7"/>
    <w:rsid w:val="00B82B06"/>
    <w:rsid w:val="00B8391A"/>
    <w:rsid w:val="00B83E7F"/>
    <w:rsid w:val="00B8481D"/>
    <w:rsid w:val="00B849AA"/>
    <w:rsid w:val="00B85557"/>
    <w:rsid w:val="00B85934"/>
    <w:rsid w:val="00B85B11"/>
    <w:rsid w:val="00B870D0"/>
    <w:rsid w:val="00B87BE1"/>
    <w:rsid w:val="00B90378"/>
    <w:rsid w:val="00B90A83"/>
    <w:rsid w:val="00B91325"/>
    <w:rsid w:val="00B91E69"/>
    <w:rsid w:val="00B92137"/>
    <w:rsid w:val="00B922A5"/>
    <w:rsid w:val="00B922B2"/>
    <w:rsid w:val="00B92C59"/>
    <w:rsid w:val="00B93035"/>
    <w:rsid w:val="00B93FC6"/>
    <w:rsid w:val="00B943D7"/>
    <w:rsid w:val="00B94AAF"/>
    <w:rsid w:val="00B94D97"/>
    <w:rsid w:val="00B952B9"/>
    <w:rsid w:val="00B954D6"/>
    <w:rsid w:val="00B95E56"/>
    <w:rsid w:val="00B97085"/>
    <w:rsid w:val="00B970E6"/>
    <w:rsid w:val="00B97307"/>
    <w:rsid w:val="00B97416"/>
    <w:rsid w:val="00B97F18"/>
    <w:rsid w:val="00BA088F"/>
    <w:rsid w:val="00BA0D1F"/>
    <w:rsid w:val="00BA0F05"/>
    <w:rsid w:val="00BA20AF"/>
    <w:rsid w:val="00BA2C29"/>
    <w:rsid w:val="00BA2C4D"/>
    <w:rsid w:val="00BA34CA"/>
    <w:rsid w:val="00BA34E8"/>
    <w:rsid w:val="00BA3698"/>
    <w:rsid w:val="00BA36BF"/>
    <w:rsid w:val="00BA397E"/>
    <w:rsid w:val="00BA3CBD"/>
    <w:rsid w:val="00BA3F41"/>
    <w:rsid w:val="00BA5271"/>
    <w:rsid w:val="00BA7323"/>
    <w:rsid w:val="00BB06E6"/>
    <w:rsid w:val="00BB0A19"/>
    <w:rsid w:val="00BB0C8E"/>
    <w:rsid w:val="00BB129E"/>
    <w:rsid w:val="00BB17DB"/>
    <w:rsid w:val="00BB1BBE"/>
    <w:rsid w:val="00BB41A4"/>
    <w:rsid w:val="00BB4F9E"/>
    <w:rsid w:val="00BB5629"/>
    <w:rsid w:val="00BB572B"/>
    <w:rsid w:val="00BB6198"/>
    <w:rsid w:val="00BB6A2D"/>
    <w:rsid w:val="00BB6C79"/>
    <w:rsid w:val="00BB6CEA"/>
    <w:rsid w:val="00BB6DFC"/>
    <w:rsid w:val="00BB74B3"/>
    <w:rsid w:val="00BB7D3C"/>
    <w:rsid w:val="00BC0252"/>
    <w:rsid w:val="00BC0972"/>
    <w:rsid w:val="00BC1D37"/>
    <w:rsid w:val="00BC1ECF"/>
    <w:rsid w:val="00BC1F91"/>
    <w:rsid w:val="00BC2266"/>
    <w:rsid w:val="00BC2809"/>
    <w:rsid w:val="00BC2B97"/>
    <w:rsid w:val="00BC3FCE"/>
    <w:rsid w:val="00BC6B44"/>
    <w:rsid w:val="00BC75BC"/>
    <w:rsid w:val="00BC7A12"/>
    <w:rsid w:val="00BC7E37"/>
    <w:rsid w:val="00BC7E44"/>
    <w:rsid w:val="00BD00E8"/>
    <w:rsid w:val="00BD0CB7"/>
    <w:rsid w:val="00BD19E7"/>
    <w:rsid w:val="00BD1A7B"/>
    <w:rsid w:val="00BD1C72"/>
    <w:rsid w:val="00BD1F24"/>
    <w:rsid w:val="00BD31FD"/>
    <w:rsid w:val="00BD39CC"/>
    <w:rsid w:val="00BD4209"/>
    <w:rsid w:val="00BD5047"/>
    <w:rsid w:val="00BD58B1"/>
    <w:rsid w:val="00BD5C72"/>
    <w:rsid w:val="00BD62F4"/>
    <w:rsid w:val="00BD6C47"/>
    <w:rsid w:val="00BE0DB9"/>
    <w:rsid w:val="00BE1C1A"/>
    <w:rsid w:val="00BE1C8D"/>
    <w:rsid w:val="00BE1ED2"/>
    <w:rsid w:val="00BE226B"/>
    <w:rsid w:val="00BE33D3"/>
    <w:rsid w:val="00BE3489"/>
    <w:rsid w:val="00BE3617"/>
    <w:rsid w:val="00BE367A"/>
    <w:rsid w:val="00BE36B0"/>
    <w:rsid w:val="00BE4179"/>
    <w:rsid w:val="00BE452D"/>
    <w:rsid w:val="00BE47AF"/>
    <w:rsid w:val="00BE4DB5"/>
    <w:rsid w:val="00BE51EC"/>
    <w:rsid w:val="00BE5F27"/>
    <w:rsid w:val="00BE6034"/>
    <w:rsid w:val="00BE6FEB"/>
    <w:rsid w:val="00BE7998"/>
    <w:rsid w:val="00BF0D34"/>
    <w:rsid w:val="00BF0FAA"/>
    <w:rsid w:val="00BF10BE"/>
    <w:rsid w:val="00BF24EF"/>
    <w:rsid w:val="00BF26BA"/>
    <w:rsid w:val="00BF2804"/>
    <w:rsid w:val="00BF2D6A"/>
    <w:rsid w:val="00BF3D7F"/>
    <w:rsid w:val="00BF3E87"/>
    <w:rsid w:val="00BF4059"/>
    <w:rsid w:val="00BF47BA"/>
    <w:rsid w:val="00BF68CF"/>
    <w:rsid w:val="00BF6ACA"/>
    <w:rsid w:val="00BF6BA2"/>
    <w:rsid w:val="00BF7D90"/>
    <w:rsid w:val="00C0090D"/>
    <w:rsid w:val="00C009BA"/>
    <w:rsid w:val="00C00B41"/>
    <w:rsid w:val="00C01A1A"/>
    <w:rsid w:val="00C01AD2"/>
    <w:rsid w:val="00C01B09"/>
    <w:rsid w:val="00C01C6C"/>
    <w:rsid w:val="00C03131"/>
    <w:rsid w:val="00C0323A"/>
    <w:rsid w:val="00C037F9"/>
    <w:rsid w:val="00C039C0"/>
    <w:rsid w:val="00C03EBA"/>
    <w:rsid w:val="00C04B1C"/>
    <w:rsid w:val="00C05725"/>
    <w:rsid w:val="00C0584D"/>
    <w:rsid w:val="00C060D9"/>
    <w:rsid w:val="00C06800"/>
    <w:rsid w:val="00C068CF"/>
    <w:rsid w:val="00C06968"/>
    <w:rsid w:val="00C071D9"/>
    <w:rsid w:val="00C071FF"/>
    <w:rsid w:val="00C07C6E"/>
    <w:rsid w:val="00C07E11"/>
    <w:rsid w:val="00C07EE6"/>
    <w:rsid w:val="00C07EE7"/>
    <w:rsid w:val="00C1041B"/>
    <w:rsid w:val="00C105AD"/>
    <w:rsid w:val="00C10942"/>
    <w:rsid w:val="00C11FA2"/>
    <w:rsid w:val="00C120CF"/>
    <w:rsid w:val="00C1254B"/>
    <w:rsid w:val="00C14B40"/>
    <w:rsid w:val="00C15A42"/>
    <w:rsid w:val="00C15F70"/>
    <w:rsid w:val="00C16B9C"/>
    <w:rsid w:val="00C1709B"/>
    <w:rsid w:val="00C172E3"/>
    <w:rsid w:val="00C1749A"/>
    <w:rsid w:val="00C17AD3"/>
    <w:rsid w:val="00C17CA4"/>
    <w:rsid w:val="00C20741"/>
    <w:rsid w:val="00C21389"/>
    <w:rsid w:val="00C217D6"/>
    <w:rsid w:val="00C21A0F"/>
    <w:rsid w:val="00C21DDF"/>
    <w:rsid w:val="00C21E83"/>
    <w:rsid w:val="00C22755"/>
    <w:rsid w:val="00C22AA7"/>
    <w:rsid w:val="00C22DED"/>
    <w:rsid w:val="00C23247"/>
    <w:rsid w:val="00C232B1"/>
    <w:rsid w:val="00C242B5"/>
    <w:rsid w:val="00C2472C"/>
    <w:rsid w:val="00C24D0A"/>
    <w:rsid w:val="00C24FAB"/>
    <w:rsid w:val="00C2617E"/>
    <w:rsid w:val="00C27440"/>
    <w:rsid w:val="00C3101F"/>
    <w:rsid w:val="00C347F5"/>
    <w:rsid w:val="00C34D13"/>
    <w:rsid w:val="00C35518"/>
    <w:rsid w:val="00C35AAD"/>
    <w:rsid w:val="00C36B69"/>
    <w:rsid w:val="00C36F77"/>
    <w:rsid w:val="00C37306"/>
    <w:rsid w:val="00C379A1"/>
    <w:rsid w:val="00C4045B"/>
    <w:rsid w:val="00C40E7E"/>
    <w:rsid w:val="00C4231A"/>
    <w:rsid w:val="00C42F16"/>
    <w:rsid w:val="00C431EF"/>
    <w:rsid w:val="00C4328C"/>
    <w:rsid w:val="00C44039"/>
    <w:rsid w:val="00C447C3"/>
    <w:rsid w:val="00C448EA"/>
    <w:rsid w:val="00C44C53"/>
    <w:rsid w:val="00C4559E"/>
    <w:rsid w:val="00C456DF"/>
    <w:rsid w:val="00C46322"/>
    <w:rsid w:val="00C46A6A"/>
    <w:rsid w:val="00C47376"/>
    <w:rsid w:val="00C47739"/>
    <w:rsid w:val="00C47A6D"/>
    <w:rsid w:val="00C47B2C"/>
    <w:rsid w:val="00C47B84"/>
    <w:rsid w:val="00C47D88"/>
    <w:rsid w:val="00C50189"/>
    <w:rsid w:val="00C5033C"/>
    <w:rsid w:val="00C50891"/>
    <w:rsid w:val="00C50A3A"/>
    <w:rsid w:val="00C50B07"/>
    <w:rsid w:val="00C50B7D"/>
    <w:rsid w:val="00C51A71"/>
    <w:rsid w:val="00C51D10"/>
    <w:rsid w:val="00C52AE8"/>
    <w:rsid w:val="00C52DA9"/>
    <w:rsid w:val="00C53382"/>
    <w:rsid w:val="00C53B20"/>
    <w:rsid w:val="00C53D29"/>
    <w:rsid w:val="00C53ED8"/>
    <w:rsid w:val="00C549E5"/>
    <w:rsid w:val="00C54C43"/>
    <w:rsid w:val="00C54C6E"/>
    <w:rsid w:val="00C54D88"/>
    <w:rsid w:val="00C55221"/>
    <w:rsid w:val="00C55AEE"/>
    <w:rsid w:val="00C562E1"/>
    <w:rsid w:val="00C574D9"/>
    <w:rsid w:val="00C614AE"/>
    <w:rsid w:val="00C6271E"/>
    <w:rsid w:val="00C627BC"/>
    <w:rsid w:val="00C638CE"/>
    <w:rsid w:val="00C63C46"/>
    <w:rsid w:val="00C63D3B"/>
    <w:rsid w:val="00C64980"/>
    <w:rsid w:val="00C64BCC"/>
    <w:rsid w:val="00C64FD0"/>
    <w:rsid w:val="00C654DE"/>
    <w:rsid w:val="00C65AC9"/>
    <w:rsid w:val="00C65EAD"/>
    <w:rsid w:val="00C65EDA"/>
    <w:rsid w:val="00C66902"/>
    <w:rsid w:val="00C66DD7"/>
    <w:rsid w:val="00C67BC5"/>
    <w:rsid w:val="00C7033D"/>
    <w:rsid w:val="00C70B32"/>
    <w:rsid w:val="00C71255"/>
    <w:rsid w:val="00C71F81"/>
    <w:rsid w:val="00C72080"/>
    <w:rsid w:val="00C7234F"/>
    <w:rsid w:val="00C7338C"/>
    <w:rsid w:val="00C73FC6"/>
    <w:rsid w:val="00C742C3"/>
    <w:rsid w:val="00C753B1"/>
    <w:rsid w:val="00C75F81"/>
    <w:rsid w:val="00C76061"/>
    <w:rsid w:val="00C770F5"/>
    <w:rsid w:val="00C80A61"/>
    <w:rsid w:val="00C80B90"/>
    <w:rsid w:val="00C81731"/>
    <w:rsid w:val="00C8184D"/>
    <w:rsid w:val="00C81AAC"/>
    <w:rsid w:val="00C81D25"/>
    <w:rsid w:val="00C824FE"/>
    <w:rsid w:val="00C849C1"/>
    <w:rsid w:val="00C8665D"/>
    <w:rsid w:val="00C86CFE"/>
    <w:rsid w:val="00C8742C"/>
    <w:rsid w:val="00C87E42"/>
    <w:rsid w:val="00C901C2"/>
    <w:rsid w:val="00C901F9"/>
    <w:rsid w:val="00C90E75"/>
    <w:rsid w:val="00C90E8C"/>
    <w:rsid w:val="00C914E0"/>
    <w:rsid w:val="00C929A7"/>
    <w:rsid w:val="00C93025"/>
    <w:rsid w:val="00C93419"/>
    <w:rsid w:val="00C93557"/>
    <w:rsid w:val="00C94BA3"/>
    <w:rsid w:val="00C95170"/>
    <w:rsid w:val="00C95B35"/>
    <w:rsid w:val="00C96CFB"/>
    <w:rsid w:val="00C9733A"/>
    <w:rsid w:val="00CA0761"/>
    <w:rsid w:val="00CA0BEA"/>
    <w:rsid w:val="00CA1EF7"/>
    <w:rsid w:val="00CA2100"/>
    <w:rsid w:val="00CA2177"/>
    <w:rsid w:val="00CA2AD5"/>
    <w:rsid w:val="00CA2C67"/>
    <w:rsid w:val="00CA2D39"/>
    <w:rsid w:val="00CA3BBE"/>
    <w:rsid w:val="00CA410F"/>
    <w:rsid w:val="00CA4738"/>
    <w:rsid w:val="00CA4D52"/>
    <w:rsid w:val="00CA5225"/>
    <w:rsid w:val="00CA543E"/>
    <w:rsid w:val="00CA56EC"/>
    <w:rsid w:val="00CA660A"/>
    <w:rsid w:val="00CA783B"/>
    <w:rsid w:val="00CA7F34"/>
    <w:rsid w:val="00CB007E"/>
    <w:rsid w:val="00CB0CC5"/>
    <w:rsid w:val="00CB0E57"/>
    <w:rsid w:val="00CB135F"/>
    <w:rsid w:val="00CB14B5"/>
    <w:rsid w:val="00CB15DE"/>
    <w:rsid w:val="00CB1D03"/>
    <w:rsid w:val="00CB1FEB"/>
    <w:rsid w:val="00CB20EF"/>
    <w:rsid w:val="00CB21DA"/>
    <w:rsid w:val="00CB2275"/>
    <w:rsid w:val="00CB27C2"/>
    <w:rsid w:val="00CB34D4"/>
    <w:rsid w:val="00CB496A"/>
    <w:rsid w:val="00CB4D9E"/>
    <w:rsid w:val="00CB518C"/>
    <w:rsid w:val="00CB59CB"/>
    <w:rsid w:val="00CB5D7B"/>
    <w:rsid w:val="00CB6DB0"/>
    <w:rsid w:val="00CB73ED"/>
    <w:rsid w:val="00CB77F3"/>
    <w:rsid w:val="00CC006A"/>
    <w:rsid w:val="00CC0913"/>
    <w:rsid w:val="00CC0CED"/>
    <w:rsid w:val="00CC1826"/>
    <w:rsid w:val="00CC2850"/>
    <w:rsid w:val="00CC2F3B"/>
    <w:rsid w:val="00CC3149"/>
    <w:rsid w:val="00CC34C0"/>
    <w:rsid w:val="00CC44E6"/>
    <w:rsid w:val="00CC45E2"/>
    <w:rsid w:val="00CC4A32"/>
    <w:rsid w:val="00CC4DBE"/>
    <w:rsid w:val="00CC5148"/>
    <w:rsid w:val="00CC552C"/>
    <w:rsid w:val="00CC5803"/>
    <w:rsid w:val="00CC5C41"/>
    <w:rsid w:val="00CC5D71"/>
    <w:rsid w:val="00CC605D"/>
    <w:rsid w:val="00CC6B02"/>
    <w:rsid w:val="00CC7189"/>
    <w:rsid w:val="00CC7255"/>
    <w:rsid w:val="00CC7342"/>
    <w:rsid w:val="00CC7BC1"/>
    <w:rsid w:val="00CD05C8"/>
    <w:rsid w:val="00CD06FC"/>
    <w:rsid w:val="00CD073F"/>
    <w:rsid w:val="00CD0785"/>
    <w:rsid w:val="00CD167E"/>
    <w:rsid w:val="00CD1921"/>
    <w:rsid w:val="00CD1983"/>
    <w:rsid w:val="00CD1DEE"/>
    <w:rsid w:val="00CD1EC2"/>
    <w:rsid w:val="00CD21A5"/>
    <w:rsid w:val="00CD2280"/>
    <w:rsid w:val="00CD2A8E"/>
    <w:rsid w:val="00CD2BCE"/>
    <w:rsid w:val="00CD2E05"/>
    <w:rsid w:val="00CD3364"/>
    <w:rsid w:val="00CD4292"/>
    <w:rsid w:val="00CD5CCB"/>
    <w:rsid w:val="00CD65F3"/>
    <w:rsid w:val="00CD740E"/>
    <w:rsid w:val="00CE00D8"/>
    <w:rsid w:val="00CE0126"/>
    <w:rsid w:val="00CE0D37"/>
    <w:rsid w:val="00CE0FB1"/>
    <w:rsid w:val="00CE1085"/>
    <w:rsid w:val="00CE1948"/>
    <w:rsid w:val="00CE1A0D"/>
    <w:rsid w:val="00CE296A"/>
    <w:rsid w:val="00CE377E"/>
    <w:rsid w:val="00CE3A12"/>
    <w:rsid w:val="00CE3B6E"/>
    <w:rsid w:val="00CE42BC"/>
    <w:rsid w:val="00CE448E"/>
    <w:rsid w:val="00CE49B3"/>
    <w:rsid w:val="00CE511E"/>
    <w:rsid w:val="00CE5848"/>
    <w:rsid w:val="00CE5C5C"/>
    <w:rsid w:val="00CE7062"/>
    <w:rsid w:val="00CF05E9"/>
    <w:rsid w:val="00CF190C"/>
    <w:rsid w:val="00CF1B4D"/>
    <w:rsid w:val="00CF1C1D"/>
    <w:rsid w:val="00CF1CD8"/>
    <w:rsid w:val="00CF1EE7"/>
    <w:rsid w:val="00CF36D2"/>
    <w:rsid w:val="00CF378D"/>
    <w:rsid w:val="00CF5560"/>
    <w:rsid w:val="00CF5A9F"/>
    <w:rsid w:val="00CF5E55"/>
    <w:rsid w:val="00CF6C17"/>
    <w:rsid w:val="00CF7149"/>
    <w:rsid w:val="00CF7353"/>
    <w:rsid w:val="00D003FE"/>
    <w:rsid w:val="00D00555"/>
    <w:rsid w:val="00D00582"/>
    <w:rsid w:val="00D0114A"/>
    <w:rsid w:val="00D014DD"/>
    <w:rsid w:val="00D015C9"/>
    <w:rsid w:val="00D0268C"/>
    <w:rsid w:val="00D033C5"/>
    <w:rsid w:val="00D03649"/>
    <w:rsid w:val="00D039D0"/>
    <w:rsid w:val="00D03A05"/>
    <w:rsid w:val="00D03E02"/>
    <w:rsid w:val="00D04542"/>
    <w:rsid w:val="00D0470B"/>
    <w:rsid w:val="00D047D9"/>
    <w:rsid w:val="00D054E8"/>
    <w:rsid w:val="00D05FDF"/>
    <w:rsid w:val="00D06080"/>
    <w:rsid w:val="00D0638E"/>
    <w:rsid w:val="00D06C74"/>
    <w:rsid w:val="00D0702D"/>
    <w:rsid w:val="00D075C3"/>
    <w:rsid w:val="00D07CC5"/>
    <w:rsid w:val="00D109CB"/>
    <w:rsid w:val="00D111CE"/>
    <w:rsid w:val="00D11EE2"/>
    <w:rsid w:val="00D11F44"/>
    <w:rsid w:val="00D13B91"/>
    <w:rsid w:val="00D1443E"/>
    <w:rsid w:val="00D1446B"/>
    <w:rsid w:val="00D14A9A"/>
    <w:rsid w:val="00D15F14"/>
    <w:rsid w:val="00D16140"/>
    <w:rsid w:val="00D16585"/>
    <w:rsid w:val="00D16C23"/>
    <w:rsid w:val="00D16EC3"/>
    <w:rsid w:val="00D17351"/>
    <w:rsid w:val="00D1793D"/>
    <w:rsid w:val="00D17A86"/>
    <w:rsid w:val="00D20937"/>
    <w:rsid w:val="00D20A82"/>
    <w:rsid w:val="00D20D55"/>
    <w:rsid w:val="00D21E82"/>
    <w:rsid w:val="00D225B4"/>
    <w:rsid w:val="00D2283C"/>
    <w:rsid w:val="00D228A2"/>
    <w:rsid w:val="00D22A70"/>
    <w:rsid w:val="00D22D75"/>
    <w:rsid w:val="00D22F86"/>
    <w:rsid w:val="00D241B6"/>
    <w:rsid w:val="00D247C7"/>
    <w:rsid w:val="00D24FD1"/>
    <w:rsid w:val="00D2665F"/>
    <w:rsid w:val="00D305A4"/>
    <w:rsid w:val="00D31086"/>
    <w:rsid w:val="00D32373"/>
    <w:rsid w:val="00D32624"/>
    <w:rsid w:val="00D32E8A"/>
    <w:rsid w:val="00D33244"/>
    <w:rsid w:val="00D33CAA"/>
    <w:rsid w:val="00D34BED"/>
    <w:rsid w:val="00D35E24"/>
    <w:rsid w:val="00D3611E"/>
    <w:rsid w:val="00D37627"/>
    <w:rsid w:val="00D41346"/>
    <w:rsid w:val="00D416EC"/>
    <w:rsid w:val="00D423C0"/>
    <w:rsid w:val="00D42A63"/>
    <w:rsid w:val="00D44ACF"/>
    <w:rsid w:val="00D44C01"/>
    <w:rsid w:val="00D4552C"/>
    <w:rsid w:val="00D45DF0"/>
    <w:rsid w:val="00D45E7A"/>
    <w:rsid w:val="00D46076"/>
    <w:rsid w:val="00D4617C"/>
    <w:rsid w:val="00D47842"/>
    <w:rsid w:val="00D50C1B"/>
    <w:rsid w:val="00D51603"/>
    <w:rsid w:val="00D51A4F"/>
    <w:rsid w:val="00D524D3"/>
    <w:rsid w:val="00D53430"/>
    <w:rsid w:val="00D53445"/>
    <w:rsid w:val="00D53C6E"/>
    <w:rsid w:val="00D55699"/>
    <w:rsid w:val="00D559E9"/>
    <w:rsid w:val="00D565FC"/>
    <w:rsid w:val="00D566EA"/>
    <w:rsid w:val="00D571D1"/>
    <w:rsid w:val="00D579B2"/>
    <w:rsid w:val="00D57C76"/>
    <w:rsid w:val="00D613CE"/>
    <w:rsid w:val="00D61C3E"/>
    <w:rsid w:val="00D62227"/>
    <w:rsid w:val="00D6249F"/>
    <w:rsid w:val="00D63604"/>
    <w:rsid w:val="00D642F3"/>
    <w:rsid w:val="00D6489B"/>
    <w:rsid w:val="00D64AF5"/>
    <w:rsid w:val="00D6546A"/>
    <w:rsid w:val="00D662CD"/>
    <w:rsid w:val="00D66739"/>
    <w:rsid w:val="00D679EE"/>
    <w:rsid w:val="00D70666"/>
    <w:rsid w:val="00D70EB1"/>
    <w:rsid w:val="00D7240D"/>
    <w:rsid w:val="00D73CE2"/>
    <w:rsid w:val="00D74785"/>
    <w:rsid w:val="00D754B6"/>
    <w:rsid w:val="00D755EB"/>
    <w:rsid w:val="00D75999"/>
    <w:rsid w:val="00D760C5"/>
    <w:rsid w:val="00D76BF9"/>
    <w:rsid w:val="00D77338"/>
    <w:rsid w:val="00D77599"/>
    <w:rsid w:val="00D77AF8"/>
    <w:rsid w:val="00D77FD7"/>
    <w:rsid w:val="00D80816"/>
    <w:rsid w:val="00D80979"/>
    <w:rsid w:val="00D80D27"/>
    <w:rsid w:val="00D80E38"/>
    <w:rsid w:val="00D81A3F"/>
    <w:rsid w:val="00D81EF0"/>
    <w:rsid w:val="00D82402"/>
    <w:rsid w:val="00D8332B"/>
    <w:rsid w:val="00D84B94"/>
    <w:rsid w:val="00D8519F"/>
    <w:rsid w:val="00D851AF"/>
    <w:rsid w:val="00D853A1"/>
    <w:rsid w:val="00D85619"/>
    <w:rsid w:val="00D856CE"/>
    <w:rsid w:val="00D85A54"/>
    <w:rsid w:val="00D8619E"/>
    <w:rsid w:val="00D865EC"/>
    <w:rsid w:val="00D86870"/>
    <w:rsid w:val="00D873C9"/>
    <w:rsid w:val="00D873CB"/>
    <w:rsid w:val="00D878F6"/>
    <w:rsid w:val="00D90A4A"/>
    <w:rsid w:val="00D90B47"/>
    <w:rsid w:val="00D91932"/>
    <w:rsid w:val="00D927AB"/>
    <w:rsid w:val="00D9299D"/>
    <w:rsid w:val="00D92B6D"/>
    <w:rsid w:val="00D945D6"/>
    <w:rsid w:val="00D95175"/>
    <w:rsid w:val="00D952EF"/>
    <w:rsid w:val="00D95CC0"/>
    <w:rsid w:val="00D966E2"/>
    <w:rsid w:val="00D96A20"/>
    <w:rsid w:val="00D97323"/>
    <w:rsid w:val="00D977C3"/>
    <w:rsid w:val="00D97BE6"/>
    <w:rsid w:val="00D97F89"/>
    <w:rsid w:val="00D97FC8"/>
    <w:rsid w:val="00DA0440"/>
    <w:rsid w:val="00DA0563"/>
    <w:rsid w:val="00DA1CAF"/>
    <w:rsid w:val="00DA1DE9"/>
    <w:rsid w:val="00DA1F88"/>
    <w:rsid w:val="00DA2C5D"/>
    <w:rsid w:val="00DA3109"/>
    <w:rsid w:val="00DA38D7"/>
    <w:rsid w:val="00DA3FA1"/>
    <w:rsid w:val="00DA4716"/>
    <w:rsid w:val="00DA479D"/>
    <w:rsid w:val="00DA4C01"/>
    <w:rsid w:val="00DA53E6"/>
    <w:rsid w:val="00DA62B5"/>
    <w:rsid w:val="00DA6D50"/>
    <w:rsid w:val="00DB030E"/>
    <w:rsid w:val="00DB1074"/>
    <w:rsid w:val="00DB1507"/>
    <w:rsid w:val="00DB1CF9"/>
    <w:rsid w:val="00DB24E8"/>
    <w:rsid w:val="00DB3636"/>
    <w:rsid w:val="00DB3E3E"/>
    <w:rsid w:val="00DB4148"/>
    <w:rsid w:val="00DB4197"/>
    <w:rsid w:val="00DB4C28"/>
    <w:rsid w:val="00DB5363"/>
    <w:rsid w:val="00DB5D82"/>
    <w:rsid w:val="00DB630E"/>
    <w:rsid w:val="00DB6C28"/>
    <w:rsid w:val="00DB768C"/>
    <w:rsid w:val="00DB779E"/>
    <w:rsid w:val="00DB7CB6"/>
    <w:rsid w:val="00DC186A"/>
    <w:rsid w:val="00DC2791"/>
    <w:rsid w:val="00DC3BE0"/>
    <w:rsid w:val="00DC4F90"/>
    <w:rsid w:val="00DC5016"/>
    <w:rsid w:val="00DC5059"/>
    <w:rsid w:val="00DC5C3A"/>
    <w:rsid w:val="00DC7131"/>
    <w:rsid w:val="00DC728A"/>
    <w:rsid w:val="00DC765F"/>
    <w:rsid w:val="00DC789C"/>
    <w:rsid w:val="00DC7B8E"/>
    <w:rsid w:val="00DD0514"/>
    <w:rsid w:val="00DD1C5D"/>
    <w:rsid w:val="00DD2084"/>
    <w:rsid w:val="00DD33D6"/>
    <w:rsid w:val="00DD3B11"/>
    <w:rsid w:val="00DD417F"/>
    <w:rsid w:val="00DD4DB5"/>
    <w:rsid w:val="00DD5521"/>
    <w:rsid w:val="00DD59A8"/>
    <w:rsid w:val="00DD5A89"/>
    <w:rsid w:val="00DD5DCB"/>
    <w:rsid w:val="00DD5ED4"/>
    <w:rsid w:val="00DD654A"/>
    <w:rsid w:val="00DD7293"/>
    <w:rsid w:val="00DD7C0D"/>
    <w:rsid w:val="00DE1664"/>
    <w:rsid w:val="00DE29E4"/>
    <w:rsid w:val="00DE34E9"/>
    <w:rsid w:val="00DE38B9"/>
    <w:rsid w:val="00DE3DBD"/>
    <w:rsid w:val="00DE569F"/>
    <w:rsid w:val="00DE5709"/>
    <w:rsid w:val="00DE5BB8"/>
    <w:rsid w:val="00DE5E52"/>
    <w:rsid w:val="00DE6380"/>
    <w:rsid w:val="00DE714F"/>
    <w:rsid w:val="00DE796D"/>
    <w:rsid w:val="00DE7C9B"/>
    <w:rsid w:val="00DF048C"/>
    <w:rsid w:val="00DF0559"/>
    <w:rsid w:val="00DF157F"/>
    <w:rsid w:val="00DF1B0B"/>
    <w:rsid w:val="00DF1BC4"/>
    <w:rsid w:val="00DF245E"/>
    <w:rsid w:val="00DF25C9"/>
    <w:rsid w:val="00DF284B"/>
    <w:rsid w:val="00DF3861"/>
    <w:rsid w:val="00DF39FE"/>
    <w:rsid w:val="00DF3F90"/>
    <w:rsid w:val="00DF4B5B"/>
    <w:rsid w:val="00DF4FDC"/>
    <w:rsid w:val="00DF55A1"/>
    <w:rsid w:val="00DF5CCD"/>
    <w:rsid w:val="00DF5FD4"/>
    <w:rsid w:val="00DF60FD"/>
    <w:rsid w:val="00DF6E77"/>
    <w:rsid w:val="00DF709A"/>
    <w:rsid w:val="00E00E3F"/>
    <w:rsid w:val="00E01ADE"/>
    <w:rsid w:val="00E0201A"/>
    <w:rsid w:val="00E03290"/>
    <w:rsid w:val="00E03FE9"/>
    <w:rsid w:val="00E04AE2"/>
    <w:rsid w:val="00E04B61"/>
    <w:rsid w:val="00E06154"/>
    <w:rsid w:val="00E06F3A"/>
    <w:rsid w:val="00E07852"/>
    <w:rsid w:val="00E07E3B"/>
    <w:rsid w:val="00E1047D"/>
    <w:rsid w:val="00E104A1"/>
    <w:rsid w:val="00E11497"/>
    <w:rsid w:val="00E11613"/>
    <w:rsid w:val="00E116A2"/>
    <w:rsid w:val="00E131A6"/>
    <w:rsid w:val="00E133DB"/>
    <w:rsid w:val="00E135D7"/>
    <w:rsid w:val="00E13718"/>
    <w:rsid w:val="00E143CA"/>
    <w:rsid w:val="00E15222"/>
    <w:rsid w:val="00E154E0"/>
    <w:rsid w:val="00E1557E"/>
    <w:rsid w:val="00E15588"/>
    <w:rsid w:val="00E16487"/>
    <w:rsid w:val="00E167D2"/>
    <w:rsid w:val="00E177CF"/>
    <w:rsid w:val="00E202A9"/>
    <w:rsid w:val="00E20766"/>
    <w:rsid w:val="00E20BE9"/>
    <w:rsid w:val="00E21500"/>
    <w:rsid w:val="00E218EC"/>
    <w:rsid w:val="00E21E11"/>
    <w:rsid w:val="00E224E5"/>
    <w:rsid w:val="00E22E47"/>
    <w:rsid w:val="00E235E6"/>
    <w:rsid w:val="00E2378E"/>
    <w:rsid w:val="00E23C01"/>
    <w:rsid w:val="00E23CEA"/>
    <w:rsid w:val="00E240A6"/>
    <w:rsid w:val="00E248D0"/>
    <w:rsid w:val="00E25A79"/>
    <w:rsid w:val="00E262E6"/>
    <w:rsid w:val="00E263E2"/>
    <w:rsid w:val="00E2663B"/>
    <w:rsid w:val="00E26FF4"/>
    <w:rsid w:val="00E27140"/>
    <w:rsid w:val="00E278D0"/>
    <w:rsid w:val="00E30C56"/>
    <w:rsid w:val="00E30EE4"/>
    <w:rsid w:val="00E31248"/>
    <w:rsid w:val="00E31456"/>
    <w:rsid w:val="00E314DA"/>
    <w:rsid w:val="00E31908"/>
    <w:rsid w:val="00E31DA4"/>
    <w:rsid w:val="00E31E74"/>
    <w:rsid w:val="00E3290C"/>
    <w:rsid w:val="00E32C45"/>
    <w:rsid w:val="00E32E34"/>
    <w:rsid w:val="00E33B47"/>
    <w:rsid w:val="00E33DC0"/>
    <w:rsid w:val="00E3432B"/>
    <w:rsid w:val="00E34EC5"/>
    <w:rsid w:val="00E35D51"/>
    <w:rsid w:val="00E36565"/>
    <w:rsid w:val="00E36DB1"/>
    <w:rsid w:val="00E37806"/>
    <w:rsid w:val="00E3784F"/>
    <w:rsid w:val="00E379D6"/>
    <w:rsid w:val="00E37BC5"/>
    <w:rsid w:val="00E420A5"/>
    <w:rsid w:val="00E42EEC"/>
    <w:rsid w:val="00E4342D"/>
    <w:rsid w:val="00E43CA7"/>
    <w:rsid w:val="00E44144"/>
    <w:rsid w:val="00E44842"/>
    <w:rsid w:val="00E44BC1"/>
    <w:rsid w:val="00E44C0A"/>
    <w:rsid w:val="00E44CF0"/>
    <w:rsid w:val="00E452E9"/>
    <w:rsid w:val="00E45480"/>
    <w:rsid w:val="00E4599D"/>
    <w:rsid w:val="00E4600D"/>
    <w:rsid w:val="00E467A7"/>
    <w:rsid w:val="00E47287"/>
    <w:rsid w:val="00E47DBB"/>
    <w:rsid w:val="00E47FBB"/>
    <w:rsid w:val="00E50996"/>
    <w:rsid w:val="00E50C29"/>
    <w:rsid w:val="00E51885"/>
    <w:rsid w:val="00E5190D"/>
    <w:rsid w:val="00E521C3"/>
    <w:rsid w:val="00E527D7"/>
    <w:rsid w:val="00E53111"/>
    <w:rsid w:val="00E53E2E"/>
    <w:rsid w:val="00E53ED6"/>
    <w:rsid w:val="00E53F95"/>
    <w:rsid w:val="00E54290"/>
    <w:rsid w:val="00E554EB"/>
    <w:rsid w:val="00E55B35"/>
    <w:rsid w:val="00E55DE1"/>
    <w:rsid w:val="00E5604B"/>
    <w:rsid w:val="00E56BCE"/>
    <w:rsid w:val="00E56FF6"/>
    <w:rsid w:val="00E5701B"/>
    <w:rsid w:val="00E5778E"/>
    <w:rsid w:val="00E57BB8"/>
    <w:rsid w:val="00E60B67"/>
    <w:rsid w:val="00E61163"/>
    <w:rsid w:val="00E611B6"/>
    <w:rsid w:val="00E61652"/>
    <w:rsid w:val="00E61B60"/>
    <w:rsid w:val="00E62447"/>
    <w:rsid w:val="00E63414"/>
    <w:rsid w:val="00E64472"/>
    <w:rsid w:val="00E65282"/>
    <w:rsid w:val="00E65DA5"/>
    <w:rsid w:val="00E66226"/>
    <w:rsid w:val="00E66A53"/>
    <w:rsid w:val="00E6724D"/>
    <w:rsid w:val="00E673B1"/>
    <w:rsid w:val="00E67A2C"/>
    <w:rsid w:val="00E67CAD"/>
    <w:rsid w:val="00E67FD8"/>
    <w:rsid w:val="00E70825"/>
    <w:rsid w:val="00E70FF8"/>
    <w:rsid w:val="00E72989"/>
    <w:rsid w:val="00E72B2D"/>
    <w:rsid w:val="00E72BA7"/>
    <w:rsid w:val="00E72E99"/>
    <w:rsid w:val="00E73A1B"/>
    <w:rsid w:val="00E73E43"/>
    <w:rsid w:val="00E753A0"/>
    <w:rsid w:val="00E753F5"/>
    <w:rsid w:val="00E75BBE"/>
    <w:rsid w:val="00E764C1"/>
    <w:rsid w:val="00E80536"/>
    <w:rsid w:val="00E80BE1"/>
    <w:rsid w:val="00E8130F"/>
    <w:rsid w:val="00E81836"/>
    <w:rsid w:val="00E82CCB"/>
    <w:rsid w:val="00E834ED"/>
    <w:rsid w:val="00E83818"/>
    <w:rsid w:val="00E83B3C"/>
    <w:rsid w:val="00E84B23"/>
    <w:rsid w:val="00E84CED"/>
    <w:rsid w:val="00E85C14"/>
    <w:rsid w:val="00E85EBE"/>
    <w:rsid w:val="00E86AA4"/>
    <w:rsid w:val="00E877C0"/>
    <w:rsid w:val="00E9011F"/>
    <w:rsid w:val="00E904F8"/>
    <w:rsid w:val="00E91315"/>
    <w:rsid w:val="00E91B77"/>
    <w:rsid w:val="00E91D2E"/>
    <w:rsid w:val="00E92066"/>
    <w:rsid w:val="00E923E0"/>
    <w:rsid w:val="00E92759"/>
    <w:rsid w:val="00E92791"/>
    <w:rsid w:val="00E92D4C"/>
    <w:rsid w:val="00E92E4F"/>
    <w:rsid w:val="00E9326F"/>
    <w:rsid w:val="00E93564"/>
    <w:rsid w:val="00E93BCF"/>
    <w:rsid w:val="00E93CEF"/>
    <w:rsid w:val="00E944E4"/>
    <w:rsid w:val="00E94612"/>
    <w:rsid w:val="00E94B9D"/>
    <w:rsid w:val="00E94F9F"/>
    <w:rsid w:val="00E9631F"/>
    <w:rsid w:val="00E96FC8"/>
    <w:rsid w:val="00E97141"/>
    <w:rsid w:val="00E974DC"/>
    <w:rsid w:val="00E97616"/>
    <w:rsid w:val="00EA03B9"/>
    <w:rsid w:val="00EA11F6"/>
    <w:rsid w:val="00EA135E"/>
    <w:rsid w:val="00EA173F"/>
    <w:rsid w:val="00EA1D55"/>
    <w:rsid w:val="00EA1E7E"/>
    <w:rsid w:val="00EA26C0"/>
    <w:rsid w:val="00EA2744"/>
    <w:rsid w:val="00EA2C06"/>
    <w:rsid w:val="00EA3AB0"/>
    <w:rsid w:val="00EA41AA"/>
    <w:rsid w:val="00EA4EA0"/>
    <w:rsid w:val="00EA533D"/>
    <w:rsid w:val="00EA538F"/>
    <w:rsid w:val="00EA56D9"/>
    <w:rsid w:val="00EA5755"/>
    <w:rsid w:val="00EA6376"/>
    <w:rsid w:val="00EA6868"/>
    <w:rsid w:val="00EA7C5E"/>
    <w:rsid w:val="00EB0826"/>
    <w:rsid w:val="00EB15A6"/>
    <w:rsid w:val="00EB1EDA"/>
    <w:rsid w:val="00EB1FD0"/>
    <w:rsid w:val="00EB2871"/>
    <w:rsid w:val="00EB2FAE"/>
    <w:rsid w:val="00EB3383"/>
    <w:rsid w:val="00EB3D6A"/>
    <w:rsid w:val="00EB3FD1"/>
    <w:rsid w:val="00EB4C91"/>
    <w:rsid w:val="00EB5023"/>
    <w:rsid w:val="00EB5B2D"/>
    <w:rsid w:val="00EB5EE3"/>
    <w:rsid w:val="00EB6602"/>
    <w:rsid w:val="00EB68CF"/>
    <w:rsid w:val="00EC1447"/>
    <w:rsid w:val="00EC17A7"/>
    <w:rsid w:val="00EC1CE4"/>
    <w:rsid w:val="00EC1D5F"/>
    <w:rsid w:val="00EC2385"/>
    <w:rsid w:val="00EC365E"/>
    <w:rsid w:val="00EC475F"/>
    <w:rsid w:val="00EC4D17"/>
    <w:rsid w:val="00EC52ED"/>
    <w:rsid w:val="00EC5A28"/>
    <w:rsid w:val="00EC5BF2"/>
    <w:rsid w:val="00EC5CF4"/>
    <w:rsid w:val="00EC6E97"/>
    <w:rsid w:val="00EC70AA"/>
    <w:rsid w:val="00EC7C0E"/>
    <w:rsid w:val="00ED0FCB"/>
    <w:rsid w:val="00ED14B3"/>
    <w:rsid w:val="00ED214F"/>
    <w:rsid w:val="00ED3244"/>
    <w:rsid w:val="00ED3FF0"/>
    <w:rsid w:val="00ED4591"/>
    <w:rsid w:val="00ED58DD"/>
    <w:rsid w:val="00ED5AD0"/>
    <w:rsid w:val="00ED5D33"/>
    <w:rsid w:val="00ED645E"/>
    <w:rsid w:val="00ED6D51"/>
    <w:rsid w:val="00ED7108"/>
    <w:rsid w:val="00ED7568"/>
    <w:rsid w:val="00ED7575"/>
    <w:rsid w:val="00ED7880"/>
    <w:rsid w:val="00EE0139"/>
    <w:rsid w:val="00EE01F2"/>
    <w:rsid w:val="00EE0DDB"/>
    <w:rsid w:val="00EE0FED"/>
    <w:rsid w:val="00EE1486"/>
    <w:rsid w:val="00EE14F3"/>
    <w:rsid w:val="00EE2204"/>
    <w:rsid w:val="00EE2412"/>
    <w:rsid w:val="00EE2892"/>
    <w:rsid w:val="00EE3398"/>
    <w:rsid w:val="00EE339B"/>
    <w:rsid w:val="00EE3916"/>
    <w:rsid w:val="00EE4BD2"/>
    <w:rsid w:val="00EE5CE1"/>
    <w:rsid w:val="00EE5E42"/>
    <w:rsid w:val="00EE68BC"/>
    <w:rsid w:val="00EE7D53"/>
    <w:rsid w:val="00EF02F9"/>
    <w:rsid w:val="00EF065D"/>
    <w:rsid w:val="00EF0718"/>
    <w:rsid w:val="00EF0B56"/>
    <w:rsid w:val="00EF0D68"/>
    <w:rsid w:val="00EF1E1E"/>
    <w:rsid w:val="00EF3EE6"/>
    <w:rsid w:val="00EF4081"/>
    <w:rsid w:val="00EF40B8"/>
    <w:rsid w:val="00EF4C00"/>
    <w:rsid w:val="00EF4D2C"/>
    <w:rsid w:val="00EF52B4"/>
    <w:rsid w:val="00EF573E"/>
    <w:rsid w:val="00EF5798"/>
    <w:rsid w:val="00EF60C2"/>
    <w:rsid w:val="00EF65A3"/>
    <w:rsid w:val="00EF6AE2"/>
    <w:rsid w:val="00EF7333"/>
    <w:rsid w:val="00EF7450"/>
    <w:rsid w:val="00F00038"/>
    <w:rsid w:val="00F0054B"/>
    <w:rsid w:val="00F00E29"/>
    <w:rsid w:val="00F0111E"/>
    <w:rsid w:val="00F01E6E"/>
    <w:rsid w:val="00F02D79"/>
    <w:rsid w:val="00F02F01"/>
    <w:rsid w:val="00F036CD"/>
    <w:rsid w:val="00F045E1"/>
    <w:rsid w:val="00F046EB"/>
    <w:rsid w:val="00F04861"/>
    <w:rsid w:val="00F04D17"/>
    <w:rsid w:val="00F05AB1"/>
    <w:rsid w:val="00F05D66"/>
    <w:rsid w:val="00F060CC"/>
    <w:rsid w:val="00F068B2"/>
    <w:rsid w:val="00F06990"/>
    <w:rsid w:val="00F07FAB"/>
    <w:rsid w:val="00F10875"/>
    <w:rsid w:val="00F1116C"/>
    <w:rsid w:val="00F113D1"/>
    <w:rsid w:val="00F124A3"/>
    <w:rsid w:val="00F12585"/>
    <w:rsid w:val="00F12A40"/>
    <w:rsid w:val="00F13468"/>
    <w:rsid w:val="00F136E7"/>
    <w:rsid w:val="00F14390"/>
    <w:rsid w:val="00F1452C"/>
    <w:rsid w:val="00F1470E"/>
    <w:rsid w:val="00F164B2"/>
    <w:rsid w:val="00F16598"/>
    <w:rsid w:val="00F170C3"/>
    <w:rsid w:val="00F17A37"/>
    <w:rsid w:val="00F20CCD"/>
    <w:rsid w:val="00F2155B"/>
    <w:rsid w:val="00F21F93"/>
    <w:rsid w:val="00F2268D"/>
    <w:rsid w:val="00F22F24"/>
    <w:rsid w:val="00F232BC"/>
    <w:rsid w:val="00F23F07"/>
    <w:rsid w:val="00F23FDD"/>
    <w:rsid w:val="00F253C6"/>
    <w:rsid w:val="00F2571A"/>
    <w:rsid w:val="00F26192"/>
    <w:rsid w:val="00F26451"/>
    <w:rsid w:val="00F26C2B"/>
    <w:rsid w:val="00F3129C"/>
    <w:rsid w:val="00F318E1"/>
    <w:rsid w:val="00F31F1C"/>
    <w:rsid w:val="00F320C8"/>
    <w:rsid w:val="00F326EC"/>
    <w:rsid w:val="00F33352"/>
    <w:rsid w:val="00F337DC"/>
    <w:rsid w:val="00F3387D"/>
    <w:rsid w:val="00F33B19"/>
    <w:rsid w:val="00F3405A"/>
    <w:rsid w:val="00F3426F"/>
    <w:rsid w:val="00F345E9"/>
    <w:rsid w:val="00F34655"/>
    <w:rsid w:val="00F34CEE"/>
    <w:rsid w:val="00F35BEF"/>
    <w:rsid w:val="00F35D13"/>
    <w:rsid w:val="00F35DBA"/>
    <w:rsid w:val="00F360FA"/>
    <w:rsid w:val="00F36291"/>
    <w:rsid w:val="00F366E5"/>
    <w:rsid w:val="00F36DE6"/>
    <w:rsid w:val="00F37349"/>
    <w:rsid w:val="00F37E49"/>
    <w:rsid w:val="00F37FE6"/>
    <w:rsid w:val="00F4106A"/>
    <w:rsid w:val="00F411B8"/>
    <w:rsid w:val="00F4130E"/>
    <w:rsid w:val="00F41882"/>
    <w:rsid w:val="00F4285A"/>
    <w:rsid w:val="00F4309E"/>
    <w:rsid w:val="00F431CF"/>
    <w:rsid w:val="00F43437"/>
    <w:rsid w:val="00F437A3"/>
    <w:rsid w:val="00F4397D"/>
    <w:rsid w:val="00F43C2B"/>
    <w:rsid w:val="00F44340"/>
    <w:rsid w:val="00F4501C"/>
    <w:rsid w:val="00F45567"/>
    <w:rsid w:val="00F45609"/>
    <w:rsid w:val="00F45B3B"/>
    <w:rsid w:val="00F45F7C"/>
    <w:rsid w:val="00F46B18"/>
    <w:rsid w:val="00F46EEB"/>
    <w:rsid w:val="00F4757E"/>
    <w:rsid w:val="00F47664"/>
    <w:rsid w:val="00F47730"/>
    <w:rsid w:val="00F50212"/>
    <w:rsid w:val="00F502AE"/>
    <w:rsid w:val="00F50D73"/>
    <w:rsid w:val="00F50F2A"/>
    <w:rsid w:val="00F50F6D"/>
    <w:rsid w:val="00F5194A"/>
    <w:rsid w:val="00F52849"/>
    <w:rsid w:val="00F52963"/>
    <w:rsid w:val="00F5302E"/>
    <w:rsid w:val="00F536A9"/>
    <w:rsid w:val="00F536D5"/>
    <w:rsid w:val="00F53887"/>
    <w:rsid w:val="00F54341"/>
    <w:rsid w:val="00F54AC6"/>
    <w:rsid w:val="00F54E18"/>
    <w:rsid w:val="00F60015"/>
    <w:rsid w:val="00F6033E"/>
    <w:rsid w:val="00F61C69"/>
    <w:rsid w:val="00F61EA4"/>
    <w:rsid w:val="00F62171"/>
    <w:rsid w:val="00F62AA9"/>
    <w:rsid w:val="00F6301A"/>
    <w:rsid w:val="00F6398B"/>
    <w:rsid w:val="00F6477B"/>
    <w:rsid w:val="00F64D92"/>
    <w:rsid w:val="00F658CF"/>
    <w:rsid w:val="00F65A54"/>
    <w:rsid w:val="00F66C30"/>
    <w:rsid w:val="00F67302"/>
    <w:rsid w:val="00F67462"/>
    <w:rsid w:val="00F67930"/>
    <w:rsid w:val="00F67FB7"/>
    <w:rsid w:val="00F71112"/>
    <w:rsid w:val="00F71377"/>
    <w:rsid w:val="00F7238C"/>
    <w:rsid w:val="00F728B7"/>
    <w:rsid w:val="00F72979"/>
    <w:rsid w:val="00F733C4"/>
    <w:rsid w:val="00F73E4E"/>
    <w:rsid w:val="00F74B0F"/>
    <w:rsid w:val="00F75DF6"/>
    <w:rsid w:val="00F768C0"/>
    <w:rsid w:val="00F77409"/>
    <w:rsid w:val="00F7751E"/>
    <w:rsid w:val="00F776F4"/>
    <w:rsid w:val="00F77C38"/>
    <w:rsid w:val="00F77EE7"/>
    <w:rsid w:val="00F80987"/>
    <w:rsid w:val="00F82454"/>
    <w:rsid w:val="00F828E0"/>
    <w:rsid w:val="00F83731"/>
    <w:rsid w:val="00F83977"/>
    <w:rsid w:val="00F83A48"/>
    <w:rsid w:val="00F84F7A"/>
    <w:rsid w:val="00F856A5"/>
    <w:rsid w:val="00F8696D"/>
    <w:rsid w:val="00F86D50"/>
    <w:rsid w:val="00F87122"/>
    <w:rsid w:val="00F8712E"/>
    <w:rsid w:val="00F90016"/>
    <w:rsid w:val="00F900BA"/>
    <w:rsid w:val="00F90307"/>
    <w:rsid w:val="00F9081A"/>
    <w:rsid w:val="00F9131D"/>
    <w:rsid w:val="00F914A6"/>
    <w:rsid w:val="00F91606"/>
    <w:rsid w:val="00F91BD8"/>
    <w:rsid w:val="00F9264F"/>
    <w:rsid w:val="00F926BC"/>
    <w:rsid w:val="00F9314D"/>
    <w:rsid w:val="00F93409"/>
    <w:rsid w:val="00F9347E"/>
    <w:rsid w:val="00F9500E"/>
    <w:rsid w:val="00F9547B"/>
    <w:rsid w:val="00F95B3A"/>
    <w:rsid w:val="00F965CE"/>
    <w:rsid w:val="00F97D1A"/>
    <w:rsid w:val="00FA01A6"/>
    <w:rsid w:val="00FA09E7"/>
    <w:rsid w:val="00FA0A70"/>
    <w:rsid w:val="00FA115D"/>
    <w:rsid w:val="00FA1E86"/>
    <w:rsid w:val="00FA2369"/>
    <w:rsid w:val="00FA282C"/>
    <w:rsid w:val="00FA3DEC"/>
    <w:rsid w:val="00FA470C"/>
    <w:rsid w:val="00FA4B56"/>
    <w:rsid w:val="00FA4CA1"/>
    <w:rsid w:val="00FA4CE5"/>
    <w:rsid w:val="00FA50AD"/>
    <w:rsid w:val="00FA5333"/>
    <w:rsid w:val="00FA5D7D"/>
    <w:rsid w:val="00FA5FFC"/>
    <w:rsid w:val="00FA62AA"/>
    <w:rsid w:val="00FA693C"/>
    <w:rsid w:val="00FA7505"/>
    <w:rsid w:val="00FA770E"/>
    <w:rsid w:val="00FB03AD"/>
    <w:rsid w:val="00FB0547"/>
    <w:rsid w:val="00FB0E0F"/>
    <w:rsid w:val="00FB114F"/>
    <w:rsid w:val="00FB147A"/>
    <w:rsid w:val="00FB1AF5"/>
    <w:rsid w:val="00FB282D"/>
    <w:rsid w:val="00FB2ED1"/>
    <w:rsid w:val="00FB2F81"/>
    <w:rsid w:val="00FB3468"/>
    <w:rsid w:val="00FB5A2A"/>
    <w:rsid w:val="00FB6BB3"/>
    <w:rsid w:val="00FB715D"/>
    <w:rsid w:val="00FB71AF"/>
    <w:rsid w:val="00FB7B42"/>
    <w:rsid w:val="00FC17FA"/>
    <w:rsid w:val="00FC1A93"/>
    <w:rsid w:val="00FC1ADC"/>
    <w:rsid w:val="00FC2BA4"/>
    <w:rsid w:val="00FC2C36"/>
    <w:rsid w:val="00FC302B"/>
    <w:rsid w:val="00FC397E"/>
    <w:rsid w:val="00FC41B0"/>
    <w:rsid w:val="00FC486A"/>
    <w:rsid w:val="00FC5E7C"/>
    <w:rsid w:val="00FC5FAF"/>
    <w:rsid w:val="00FC60F1"/>
    <w:rsid w:val="00FC733F"/>
    <w:rsid w:val="00FC79E9"/>
    <w:rsid w:val="00FC7DC4"/>
    <w:rsid w:val="00FD0009"/>
    <w:rsid w:val="00FD0460"/>
    <w:rsid w:val="00FD09F6"/>
    <w:rsid w:val="00FD16A4"/>
    <w:rsid w:val="00FD16D8"/>
    <w:rsid w:val="00FD18F7"/>
    <w:rsid w:val="00FD1D60"/>
    <w:rsid w:val="00FD21C4"/>
    <w:rsid w:val="00FD2612"/>
    <w:rsid w:val="00FD2EED"/>
    <w:rsid w:val="00FD35E6"/>
    <w:rsid w:val="00FD36CB"/>
    <w:rsid w:val="00FD3F0F"/>
    <w:rsid w:val="00FD3F7C"/>
    <w:rsid w:val="00FD47C2"/>
    <w:rsid w:val="00FD4D9A"/>
    <w:rsid w:val="00FD50DE"/>
    <w:rsid w:val="00FD5164"/>
    <w:rsid w:val="00FD5BCD"/>
    <w:rsid w:val="00FD5E11"/>
    <w:rsid w:val="00FD6FBB"/>
    <w:rsid w:val="00FD735E"/>
    <w:rsid w:val="00FD7E03"/>
    <w:rsid w:val="00FE032A"/>
    <w:rsid w:val="00FE04CF"/>
    <w:rsid w:val="00FE04E3"/>
    <w:rsid w:val="00FE0C46"/>
    <w:rsid w:val="00FE0D71"/>
    <w:rsid w:val="00FE0FC5"/>
    <w:rsid w:val="00FE104C"/>
    <w:rsid w:val="00FE1A82"/>
    <w:rsid w:val="00FE1CCA"/>
    <w:rsid w:val="00FE1FDC"/>
    <w:rsid w:val="00FE218A"/>
    <w:rsid w:val="00FE44A8"/>
    <w:rsid w:val="00FE4695"/>
    <w:rsid w:val="00FE4A61"/>
    <w:rsid w:val="00FE4B7F"/>
    <w:rsid w:val="00FE5DFA"/>
    <w:rsid w:val="00FE6181"/>
    <w:rsid w:val="00FE6225"/>
    <w:rsid w:val="00FE6646"/>
    <w:rsid w:val="00FE66DF"/>
    <w:rsid w:val="00FE6B6E"/>
    <w:rsid w:val="00FE7EDE"/>
    <w:rsid w:val="00FE7F5C"/>
    <w:rsid w:val="00FF012D"/>
    <w:rsid w:val="00FF0610"/>
    <w:rsid w:val="00FF0E9F"/>
    <w:rsid w:val="00FF0FF4"/>
    <w:rsid w:val="00FF118F"/>
    <w:rsid w:val="00FF11D0"/>
    <w:rsid w:val="00FF1683"/>
    <w:rsid w:val="00FF2659"/>
    <w:rsid w:val="00FF270F"/>
    <w:rsid w:val="00FF279F"/>
    <w:rsid w:val="00FF3271"/>
    <w:rsid w:val="00FF4DE6"/>
    <w:rsid w:val="00FF4EE7"/>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C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uiPriority="0"/>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qFormat="1"/>
    <w:lsdException w:name="page number" w:uiPriority="0"/>
    <w:lsdException w:name="List Bullet" w:qFormat="1"/>
    <w:lsdException w:name="List Number 4" w:uiPriority="0"/>
    <w:lsdException w:name="Title" w:semiHidden="0" w:uiPriority="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44"/>
    <w:pPr>
      <w:jc w:val="both"/>
    </w:pPr>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p"/>
    <w:basedOn w:val="Normal"/>
    <w:next w:val="Heading20"/>
    <w:link w:val="Heading1Char"/>
    <w:rsid w:val="00A45C1C"/>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D2,head2,Heading 2 Hidden,Titre3,ClassHeading,h2,2nd level,H2,2,Module Name,OCS Heading 2,Chapter,1.Seite,Heading 2rh,H2-Heading 2,Header 2,l2,Header2,22,heading2,list2,H21,HeadB,Reset numbering,Small Chapter),Heading2,h21,Major,B.2 Heading 2"/>
    <w:basedOn w:val="Normal"/>
    <w:next w:val="Heading30"/>
    <w:link w:val="Heading2Char"/>
    <w:autoRedefine/>
    <w:rsid w:val="002822A0"/>
    <w:pPr>
      <w:keepNext/>
      <w:keepLines/>
      <w:spacing w:before="40" w:after="0"/>
      <w:jc w:val="left"/>
      <w:outlineLvl w:val="1"/>
    </w:pPr>
    <w:rPr>
      <w:rFonts w:ascii="Trebuchet MS" w:eastAsia="SimHei" w:hAnsi="Trebuchet MS" w:cstheme="minorHAnsi"/>
      <w:bCs/>
      <w:noProof/>
      <w:color w:val="002060"/>
      <w:sz w:val="24"/>
      <w:szCs w:val="20"/>
      <w:lang w:bidi="en-US"/>
    </w:rPr>
  </w:style>
  <w:style w:type="paragraph" w:styleId="Heading30">
    <w:name w:val="heading 3"/>
    <w:aliases w:val="H3,Level 3 Head,level_3,PIM 3,h3,sect1.2.3,prop3,3,3heading,heading 3,Heading 31,1.1.1 Heading 3,l3,CT,Heading 3 - old,Heading 3 hidden,2h,h31,h32,Section,Heading 2.3,(Alt+3),1.2.3.,alltoc,标题 4.1.1,3rd level,Map title,sect1.2.31,Heading 3E,Map"/>
    <w:basedOn w:val="Heading20"/>
    <w:next w:val="Normal"/>
    <w:link w:val="Heading3Char"/>
    <w:autoRedefine/>
    <w:uiPriority w:val="9"/>
    <w:rsid w:val="00346A78"/>
    <w:pPr>
      <w:numPr>
        <w:ilvl w:val="2"/>
      </w:numPr>
      <w:spacing w:before="240" w:after="60"/>
      <w:ind w:left="720" w:hanging="720"/>
      <w:outlineLvl w:val="2"/>
    </w:pPr>
    <w:rPr>
      <w:rFonts w:ascii="Calibri" w:hAnsi="Calibri"/>
      <w:color w:val="auto"/>
      <w:sz w:val="22"/>
      <w:szCs w:val="32"/>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iPriority w:val="9"/>
    <w:rsid w:val="00A45C1C"/>
    <w:pPr>
      <w:keepNext/>
      <w:keepLines/>
      <w:topLinePunct/>
      <w:adjustRightInd w:val="0"/>
      <w:snapToGrid w:val="0"/>
      <w:spacing w:before="160" w:line="240" w:lineRule="atLeast"/>
      <w:outlineLvl w:val="3"/>
    </w:pPr>
    <w:rPr>
      <w:rFonts w:ascii="Arial" w:eastAsia="SimSun" w:hAnsi="Arial"/>
      <w:b/>
      <w:bCs/>
      <w:kern w:val="2"/>
      <w:sz w:val="24"/>
      <w:szCs w:val="21"/>
      <w:lang w:eastAsia="zh-CN"/>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Heading6"/>
    <w:next w:val="Normal"/>
    <w:link w:val="Heading5Char"/>
    <w:autoRedefine/>
    <w:uiPriority w:val="9"/>
    <w:unhideWhenUsed/>
    <w:rsid w:val="00A45C1C"/>
    <w:pPr>
      <w:outlineLvl w:val="4"/>
    </w:pPr>
    <w:rPr>
      <w:b/>
      <w:color w:val="auto"/>
      <w:lang w:eastAsia="zh-CN"/>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uiPriority w:val="9"/>
    <w:unhideWhenUsed/>
    <w:rsid w:val="00A45C1C"/>
    <w:pPr>
      <w:keepNext/>
      <w:keepLines/>
      <w:spacing w:before="200"/>
      <w:outlineLvl w:val="5"/>
    </w:pPr>
    <w:rPr>
      <w:i/>
      <w:iCs/>
      <w:color w:val="243F60"/>
      <w:sz w:val="24"/>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uiPriority w:val="9"/>
    <w:unhideWhenUsed/>
    <w:rsid w:val="00A45C1C"/>
    <w:pPr>
      <w:keepNext/>
      <w:keepLines/>
      <w:spacing w:before="200"/>
      <w:outlineLvl w:val="6"/>
    </w:pPr>
    <w:rPr>
      <w:rFonts w:ascii="Cambria" w:hAnsi="Cambria"/>
      <w:i/>
      <w:iCs/>
      <w:color w:val="404040"/>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uiPriority w:val="9"/>
    <w:unhideWhenUsed/>
    <w:rsid w:val="00A45C1C"/>
    <w:pPr>
      <w:keepNext/>
      <w:keepLines/>
      <w:spacing w:before="200"/>
      <w:outlineLvl w:val="7"/>
    </w:pPr>
    <w:rPr>
      <w:rFonts w:ascii="Cambria" w:hAnsi="Cambria"/>
      <w:color w:val="404040"/>
      <w:sz w:val="20"/>
      <w:szCs w:val="20"/>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uiPriority w:val="9"/>
    <w:unhideWhenUsed/>
    <w:rsid w:val="00A45C1C"/>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A45C1C"/>
    <w:rPr>
      <w:rFonts w:ascii="Microsoft Sans Serif" w:eastAsia="SimHei" w:hAnsi="Microsoft Sans Serif"/>
      <w:b/>
      <w:bCs/>
      <w:kern w:val="2"/>
      <w:sz w:val="44"/>
      <w:szCs w:val="44"/>
      <w:lang w:eastAsia="zh-CN"/>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0"/>
    <w:rsid w:val="002822A0"/>
    <w:rPr>
      <w:rFonts w:ascii="Trebuchet MS" w:eastAsia="SimHei" w:hAnsi="Trebuchet MS" w:cstheme="minorHAnsi"/>
      <w:bCs/>
      <w:noProof/>
      <w:color w:val="002060"/>
      <w:sz w:val="24"/>
      <w:szCs w:val="20"/>
      <w:lang w:bidi="en-US"/>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0"/>
    <w:uiPriority w:val="9"/>
    <w:rsid w:val="00346A78"/>
    <w:rPr>
      <w:rFonts w:ascii="Calibri" w:eastAsia="SimHei" w:hAnsi="Calibri" w:cstheme="minorHAnsi"/>
      <w:bCs/>
      <w:noProof/>
      <w:szCs w:val="32"/>
      <w:lang w:bidi="en-US"/>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uiPriority w:val="9"/>
    <w:rsid w:val="00A45C1C"/>
    <w:rPr>
      <w:rFonts w:ascii="Arial" w:eastAsia="SimSun" w:hAnsi="Arial"/>
      <w:b/>
      <w:bCs/>
      <w:kern w:val="2"/>
      <w:sz w:val="24"/>
      <w:szCs w:val="21"/>
      <w:lang w:eastAsia="zh-CN"/>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uiPriority w:val="9"/>
    <w:rsid w:val="00A45C1C"/>
    <w:rPr>
      <w:b/>
      <w:i/>
      <w:iCs/>
      <w:sz w:val="24"/>
      <w:lang w:eastAsia="zh-CN"/>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uiPriority w:val="9"/>
    <w:rsid w:val="00A45C1C"/>
    <w:rPr>
      <w:i/>
      <w:iCs/>
      <w:color w:val="243F60"/>
      <w:sz w:val="24"/>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uiPriority w:val="9"/>
    <w:rsid w:val="00A45C1C"/>
    <w:rPr>
      <w:rFonts w:ascii="Cambria" w:hAnsi="Cambria"/>
      <w:i/>
      <w:iCs/>
      <w:color w:val="404040"/>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uiPriority w:val="9"/>
    <w:rsid w:val="00A45C1C"/>
    <w:rPr>
      <w:rFonts w:ascii="Cambria" w:hAnsi="Cambria"/>
      <w:color w:val="404040"/>
      <w:sz w:val="20"/>
      <w:szCs w:val="20"/>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uiPriority w:val="9"/>
    <w:rsid w:val="00A45C1C"/>
    <w:rPr>
      <w:rFonts w:ascii="Cambria" w:hAnsi="Cambria"/>
    </w:rPr>
  </w:style>
  <w:style w:type="character" w:styleId="Emphasis">
    <w:name w:val="Emphasis"/>
    <w:rsid w:val="00A45C1C"/>
    <w:rPr>
      <w:i/>
      <w:iCs/>
    </w:rPr>
  </w:style>
  <w:style w:type="paragraph" w:styleId="ListParagraph">
    <w:name w:val="List Paragraph"/>
    <w:aliases w:val="Access Path,List Paragraph1,Bullet List,List Paragraph11,List Paragraph2,List Paragraph Char Char,Normal Sentence,b1,Colorful List - Accent 11,lp1,Number_1,new,SGLText List Paragraph,ListPar1,NumberedStep,Equipment,Figure_name,Bullet 1,列出"/>
    <w:basedOn w:val="DraftAccessPathStyle"/>
    <w:link w:val="ListParagraphChar"/>
    <w:uiPriority w:val="34"/>
    <w:qFormat/>
    <w:rsid w:val="00E61652"/>
    <w:pPr>
      <w:spacing w:line="480" w:lineRule="auto"/>
      <w:outlineLvl w:val="4"/>
    </w:pPr>
    <w:rPr>
      <w:rFonts w:asciiTheme="minorHAnsi" w:hAnsiTheme="minorHAnsi"/>
      <w:sz w:val="22"/>
    </w:rPr>
  </w:style>
  <w:style w:type="character" w:styleId="CommentReference">
    <w:name w:val="annotation reference"/>
    <w:uiPriority w:val="99"/>
    <w:semiHidden/>
    <w:unhideWhenUsed/>
    <w:rsid w:val="00A45C1C"/>
    <w:rPr>
      <w:sz w:val="16"/>
      <w:szCs w:val="16"/>
    </w:rPr>
  </w:style>
  <w:style w:type="paragraph" w:styleId="CommentText">
    <w:name w:val="annotation text"/>
    <w:basedOn w:val="Normal"/>
    <w:link w:val="CommentTextChar"/>
    <w:uiPriority w:val="99"/>
    <w:unhideWhenUsed/>
    <w:rsid w:val="00A45C1C"/>
    <w:rPr>
      <w:sz w:val="20"/>
      <w:szCs w:val="20"/>
    </w:rPr>
  </w:style>
  <w:style w:type="character" w:customStyle="1" w:styleId="CommentTextChar">
    <w:name w:val="Comment Text Char"/>
    <w:basedOn w:val="DefaultParagraphFont"/>
    <w:link w:val="CommentText"/>
    <w:uiPriority w:val="99"/>
    <w:rsid w:val="00A45C1C"/>
    <w:rPr>
      <w:sz w:val="20"/>
      <w:szCs w:val="20"/>
    </w:rPr>
  </w:style>
  <w:style w:type="paragraph" w:styleId="CommentSubject">
    <w:name w:val="annotation subject"/>
    <w:basedOn w:val="CommentText"/>
    <w:next w:val="CommentText"/>
    <w:link w:val="CommentSubjectChar"/>
    <w:uiPriority w:val="99"/>
    <w:unhideWhenUsed/>
    <w:rsid w:val="00A45C1C"/>
    <w:rPr>
      <w:b/>
      <w:bCs/>
    </w:rPr>
  </w:style>
  <w:style w:type="character" w:customStyle="1" w:styleId="CommentSubjectChar">
    <w:name w:val="Comment Subject Char"/>
    <w:basedOn w:val="CommentTextChar"/>
    <w:link w:val="CommentSubject"/>
    <w:uiPriority w:val="99"/>
    <w:rsid w:val="00A45C1C"/>
    <w:rPr>
      <w:b/>
      <w:bCs/>
      <w:sz w:val="20"/>
      <w:szCs w:val="20"/>
    </w:rPr>
  </w:style>
  <w:style w:type="paragraph" w:styleId="BalloonText">
    <w:name w:val="Balloon Text"/>
    <w:basedOn w:val="Normal"/>
    <w:link w:val="BalloonTextChar"/>
    <w:uiPriority w:val="99"/>
    <w:semiHidden/>
    <w:unhideWhenUsed/>
    <w:rsid w:val="00A45C1C"/>
    <w:rPr>
      <w:rFonts w:ascii="Tahoma" w:hAnsi="Tahoma"/>
      <w:sz w:val="16"/>
      <w:szCs w:val="16"/>
    </w:rPr>
  </w:style>
  <w:style w:type="character" w:customStyle="1" w:styleId="BalloonTextChar">
    <w:name w:val="Balloon Text Char"/>
    <w:basedOn w:val="DefaultParagraphFont"/>
    <w:link w:val="BalloonText"/>
    <w:uiPriority w:val="99"/>
    <w:semiHidden/>
    <w:rsid w:val="00A45C1C"/>
    <w:rPr>
      <w:rFonts w:ascii="Tahoma" w:hAnsi="Tahoma"/>
      <w:sz w:val="16"/>
      <w:szCs w:val="16"/>
    </w:rPr>
  </w:style>
  <w:style w:type="paragraph" w:customStyle="1" w:styleId="DraftAccessPathStyle">
    <w:name w:val="DraftAccessPathStyle"/>
    <w:basedOn w:val="Normal"/>
    <w:rsid w:val="00A45C1C"/>
    <w:pPr>
      <w:spacing w:after="80"/>
    </w:pPr>
    <w:rPr>
      <w:rFonts w:ascii="Arial" w:hAnsi="Arial" w:cs="Arial"/>
      <w:b/>
      <w:bCs/>
      <w:sz w:val="16"/>
      <w:szCs w:val="20"/>
    </w:rPr>
  </w:style>
  <w:style w:type="numbering" w:customStyle="1" w:styleId="DraftNumberedList">
    <w:name w:val="DraftNumberedList"/>
    <w:basedOn w:val="NoList"/>
    <w:rsid w:val="00A45C1C"/>
    <w:pPr>
      <w:numPr>
        <w:numId w:val="1"/>
      </w:numPr>
    </w:pPr>
  </w:style>
  <w:style w:type="character" w:styleId="Hyperlink">
    <w:name w:val="Hyperlink"/>
    <w:uiPriority w:val="99"/>
    <w:unhideWhenUsed/>
    <w:rsid w:val="00A45C1C"/>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Figure"/>
    <w:basedOn w:val="Normal"/>
    <w:next w:val="Normal"/>
    <w:link w:val="CaptionChar"/>
    <w:uiPriority w:val="99"/>
    <w:unhideWhenUsed/>
    <w:qFormat/>
    <w:rsid w:val="00A45C1C"/>
    <w:rPr>
      <w:b/>
      <w:bCs/>
      <w:sz w:val="20"/>
      <w:szCs w:val="18"/>
    </w:rPr>
  </w:style>
  <w:style w:type="table" w:styleId="TableGrid">
    <w:name w:val="Table Grid"/>
    <w:aliases w:val="Infosys Table Style,Equifax table,Header Table,Table Definitions Grid,TM_Table Grid,Smart Text Table,new tab,Format for the table,Table 1,Table1Formatting,~PSD Table Grid"/>
    <w:basedOn w:val="TableNormal"/>
    <w:rsid w:val="00A45C1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A45C1C"/>
    <w:pPr>
      <w:spacing w:after="100" w:line="240" w:lineRule="auto"/>
      <w:ind w:left="240"/>
    </w:pPr>
    <w:rPr>
      <w:smallCaps/>
      <w:color w:val="333333"/>
      <w:sz w:val="20"/>
    </w:rPr>
  </w:style>
  <w:style w:type="paragraph" w:styleId="TOC3">
    <w:name w:val="toc 3"/>
    <w:basedOn w:val="Normal"/>
    <w:next w:val="Normal"/>
    <w:autoRedefine/>
    <w:uiPriority w:val="39"/>
    <w:unhideWhenUsed/>
    <w:qFormat/>
    <w:rsid w:val="00A45C1C"/>
    <w:pPr>
      <w:tabs>
        <w:tab w:val="left" w:pos="1320"/>
        <w:tab w:val="right" w:leader="dot" w:pos="8931"/>
      </w:tabs>
      <w:spacing w:after="100" w:line="240" w:lineRule="auto"/>
      <w:ind w:left="480"/>
    </w:pPr>
    <w:rPr>
      <w:noProof/>
      <w:color w:val="333333"/>
      <w:sz w:val="20"/>
      <w:lang w:bidi="en-US"/>
    </w:rPr>
  </w:style>
  <w:style w:type="paragraph" w:styleId="Header">
    <w:name w:val="header"/>
    <w:aliases w:val="even,header odd,header odd1,header odd2,header odd3,header odd4,header odd5,header odd6,Body,Cover Page,Italized Normal,index,ho,Kopfzeile Handbücher ITPC Char,h,Header - HPS Document,En-tête SQ,1 (not to be included in TOC),Chapter Name,ITT i,rh"/>
    <w:basedOn w:val="Normal"/>
    <w:link w:val="HeaderChar"/>
    <w:uiPriority w:val="99"/>
    <w:unhideWhenUsed/>
    <w:rsid w:val="00A45C1C"/>
    <w:pPr>
      <w:tabs>
        <w:tab w:val="center" w:pos="4680"/>
        <w:tab w:val="right" w:pos="9360"/>
      </w:tabs>
    </w:pPr>
    <w:rPr>
      <w:sz w:val="24"/>
    </w:rPr>
  </w:style>
  <w:style w:type="character" w:customStyle="1" w:styleId="HeaderChar">
    <w:name w:val="Header Char"/>
    <w:aliases w:val="even Char,header odd Char,header odd1 Char,header odd2 Char,header odd3 Char,header odd4 Char,header odd5 Char,header odd6 Char,Body Char,Cover Page Char,Italized Normal Char,index Char,ho Char,Kopfzeile Handbücher ITPC Char Char,h Char"/>
    <w:basedOn w:val="DefaultParagraphFont"/>
    <w:link w:val="Header"/>
    <w:uiPriority w:val="99"/>
    <w:rsid w:val="00A45C1C"/>
    <w:rPr>
      <w:sz w:val="24"/>
    </w:rPr>
  </w:style>
  <w:style w:type="paragraph" w:styleId="Footer">
    <w:name w:val="footer"/>
    <w:basedOn w:val="Normal"/>
    <w:link w:val="FooterChar"/>
    <w:uiPriority w:val="99"/>
    <w:unhideWhenUsed/>
    <w:rsid w:val="00A45C1C"/>
    <w:pPr>
      <w:tabs>
        <w:tab w:val="center" w:pos="4680"/>
        <w:tab w:val="right" w:pos="9360"/>
      </w:tabs>
    </w:pPr>
    <w:rPr>
      <w:sz w:val="24"/>
    </w:rPr>
  </w:style>
  <w:style w:type="character" w:customStyle="1" w:styleId="FooterChar">
    <w:name w:val="Footer Char"/>
    <w:basedOn w:val="DefaultParagraphFont"/>
    <w:link w:val="Footer"/>
    <w:uiPriority w:val="99"/>
    <w:rsid w:val="00A45C1C"/>
    <w:rPr>
      <w:sz w:val="24"/>
    </w:rPr>
  </w:style>
  <w:style w:type="paragraph" w:styleId="TOC1">
    <w:name w:val="toc 1"/>
    <w:basedOn w:val="Normal"/>
    <w:next w:val="Normal"/>
    <w:autoRedefine/>
    <w:uiPriority w:val="39"/>
    <w:unhideWhenUsed/>
    <w:qFormat/>
    <w:rsid w:val="00A45C1C"/>
    <w:pPr>
      <w:spacing w:after="100" w:line="240" w:lineRule="auto"/>
    </w:pPr>
    <w:rPr>
      <w:b/>
      <w:caps/>
      <w:color w:val="333333"/>
      <w:sz w:val="20"/>
    </w:rPr>
  </w:style>
  <w:style w:type="paragraph" w:styleId="TOCHeading">
    <w:name w:val="TOC Heading"/>
    <w:basedOn w:val="Heading1"/>
    <w:next w:val="Normal"/>
    <w:uiPriority w:val="39"/>
    <w:unhideWhenUsed/>
    <w:qFormat/>
    <w:rsid w:val="00A45C1C"/>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A45C1C"/>
    <w:pPr>
      <w:spacing w:before="100" w:beforeAutospacing="1" w:after="100" w:afterAutospacing="1" w:line="240" w:lineRule="auto"/>
    </w:pPr>
    <w:rPr>
      <w:sz w:val="24"/>
    </w:rPr>
  </w:style>
  <w:style w:type="paragraph" w:styleId="Title">
    <w:name w:val="Title"/>
    <w:basedOn w:val="Normal"/>
    <w:next w:val="Normal"/>
    <w:link w:val="TitleChar"/>
    <w:rsid w:val="00A45C1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A45C1C"/>
    <w:rPr>
      <w:rFonts w:ascii="Cambria" w:hAnsi="Cambria"/>
      <w:b/>
      <w:bCs/>
      <w:kern w:val="28"/>
      <w:sz w:val="32"/>
      <w:szCs w:val="32"/>
    </w:rPr>
  </w:style>
  <w:style w:type="paragraph" w:styleId="TOC4">
    <w:name w:val="toc 4"/>
    <w:basedOn w:val="Normal"/>
    <w:next w:val="Normal"/>
    <w:autoRedefine/>
    <w:uiPriority w:val="39"/>
    <w:unhideWhenUsed/>
    <w:rsid w:val="00A45C1C"/>
    <w:pPr>
      <w:spacing w:after="100"/>
      <w:ind w:left="660"/>
    </w:pPr>
    <w:rPr>
      <w:color w:val="333333"/>
      <w:sz w:val="20"/>
    </w:rPr>
  </w:style>
  <w:style w:type="paragraph" w:styleId="TOC5">
    <w:name w:val="toc 5"/>
    <w:basedOn w:val="Normal"/>
    <w:next w:val="Normal"/>
    <w:autoRedefine/>
    <w:uiPriority w:val="39"/>
    <w:unhideWhenUsed/>
    <w:rsid w:val="00A45C1C"/>
    <w:pPr>
      <w:spacing w:after="100"/>
      <w:ind w:left="880"/>
    </w:pPr>
  </w:style>
  <w:style w:type="paragraph" w:styleId="TOC6">
    <w:name w:val="toc 6"/>
    <w:basedOn w:val="Normal"/>
    <w:next w:val="Normal"/>
    <w:autoRedefine/>
    <w:uiPriority w:val="39"/>
    <w:unhideWhenUsed/>
    <w:rsid w:val="00A45C1C"/>
    <w:pPr>
      <w:spacing w:after="100"/>
      <w:ind w:left="1100"/>
    </w:pPr>
  </w:style>
  <w:style w:type="paragraph" w:styleId="TOC7">
    <w:name w:val="toc 7"/>
    <w:basedOn w:val="Normal"/>
    <w:next w:val="Normal"/>
    <w:autoRedefine/>
    <w:uiPriority w:val="39"/>
    <w:unhideWhenUsed/>
    <w:rsid w:val="00A45C1C"/>
    <w:pPr>
      <w:spacing w:after="100"/>
      <w:ind w:left="1320"/>
    </w:pPr>
  </w:style>
  <w:style w:type="paragraph" w:styleId="TOC8">
    <w:name w:val="toc 8"/>
    <w:basedOn w:val="Normal"/>
    <w:next w:val="Normal"/>
    <w:autoRedefine/>
    <w:uiPriority w:val="39"/>
    <w:unhideWhenUsed/>
    <w:rsid w:val="00A45C1C"/>
    <w:pPr>
      <w:spacing w:after="100"/>
      <w:ind w:left="1540"/>
    </w:pPr>
  </w:style>
  <w:style w:type="paragraph" w:styleId="TOC9">
    <w:name w:val="toc 9"/>
    <w:basedOn w:val="Normal"/>
    <w:next w:val="Normal"/>
    <w:autoRedefine/>
    <w:uiPriority w:val="39"/>
    <w:unhideWhenUsed/>
    <w:rsid w:val="00A45C1C"/>
    <w:pPr>
      <w:spacing w:after="100"/>
      <w:ind w:left="1760"/>
    </w:pPr>
  </w:style>
  <w:style w:type="character" w:styleId="IntenseEmphasis">
    <w:name w:val="Intense Emphasis"/>
    <w:aliases w:val="Mahindra Group"/>
    <w:uiPriority w:val="21"/>
    <w:rsid w:val="00A45C1C"/>
    <w:rPr>
      <w:b/>
      <w:bCs/>
      <w:i/>
      <w:iCs/>
      <w:color w:val="000000"/>
    </w:rPr>
  </w:style>
  <w:style w:type="paragraph" w:styleId="Quote">
    <w:name w:val="Quote"/>
    <w:basedOn w:val="Normal"/>
    <w:next w:val="Normal"/>
    <w:link w:val="QuoteChar"/>
    <w:uiPriority w:val="29"/>
    <w:rsid w:val="00A45C1C"/>
    <w:rPr>
      <w:i/>
      <w:iCs/>
      <w:color w:val="000000"/>
    </w:rPr>
  </w:style>
  <w:style w:type="character" w:customStyle="1" w:styleId="QuoteChar">
    <w:name w:val="Quote Char"/>
    <w:basedOn w:val="DefaultParagraphFont"/>
    <w:link w:val="Quote"/>
    <w:uiPriority w:val="29"/>
    <w:rsid w:val="00A45C1C"/>
    <w:rPr>
      <w:i/>
      <w:iCs/>
      <w:color w:val="000000"/>
    </w:rPr>
  </w:style>
  <w:style w:type="character" w:styleId="FollowedHyperlink">
    <w:name w:val="FollowedHyperlink"/>
    <w:uiPriority w:val="99"/>
    <w:semiHidden/>
    <w:rsid w:val="00A45C1C"/>
    <w:rPr>
      <w:rFonts w:cs="Times New Roman"/>
      <w:color w:val="800080"/>
      <w:u w:val="single"/>
    </w:rPr>
  </w:style>
  <w:style w:type="paragraph" w:customStyle="1" w:styleId="HeadingNotForTOC">
    <w:name w:val="HeadingNotForTOC"/>
    <w:basedOn w:val="Normal"/>
    <w:rsid w:val="00A45C1C"/>
    <w:pPr>
      <w:ind w:left="202"/>
    </w:pPr>
    <w:rPr>
      <w:rFonts w:ascii="Arial" w:hAnsi="Arial"/>
      <w:b/>
      <w:sz w:val="28"/>
    </w:rPr>
  </w:style>
  <w:style w:type="paragraph" w:customStyle="1" w:styleId="ScreensOnly">
    <w:name w:val="Screens Only"/>
    <w:basedOn w:val="Normal"/>
    <w:autoRedefine/>
    <w:rsid w:val="00A45C1C"/>
    <w:pPr>
      <w:keepNext/>
      <w:spacing w:before="120" w:after="120"/>
      <w:jc w:val="center"/>
    </w:pPr>
    <w:rPr>
      <w:rFonts w:ascii="Arial" w:hAnsi="Arial"/>
      <w:sz w:val="20"/>
    </w:rPr>
  </w:style>
  <w:style w:type="paragraph" w:customStyle="1" w:styleId="Bullet">
    <w:name w:val="Bullet"/>
    <w:basedOn w:val="Normal"/>
    <w:autoRedefine/>
    <w:rsid w:val="00A45C1C"/>
    <w:pPr>
      <w:numPr>
        <w:numId w:val="2"/>
      </w:numPr>
      <w:tabs>
        <w:tab w:val="clear" w:pos="720"/>
      </w:tabs>
      <w:spacing w:before="120" w:after="120"/>
      <w:ind w:left="709" w:hanging="436"/>
    </w:pPr>
    <w:rPr>
      <w:rFonts w:cs="Calibri"/>
      <w:szCs w:val="20"/>
    </w:rPr>
  </w:style>
  <w:style w:type="character" w:customStyle="1" w:styleId="DraftNumberedListChar">
    <w:name w:val="DraftNumberedList Char"/>
    <w:rsid w:val="00A45C1C"/>
    <w:rPr>
      <w:rFonts w:ascii="Arial" w:hAnsi="Arial" w:cs="Arial"/>
      <w:b/>
      <w:bCs/>
      <w:lang w:val="en-US" w:eastAsia="en-US" w:bidi="ar-SA"/>
    </w:rPr>
  </w:style>
  <w:style w:type="character" w:styleId="Strong">
    <w:name w:val="Strong"/>
    <w:uiPriority w:val="22"/>
    <w:rsid w:val="00A45C1C"/>
    <w:rPr>
      <w:b/>
      <w:bCs/>
    </w:rPr>
  </w:style>
  <w:style w:type="paragraph" w:styleId="Revision">
    <w:name w:val="Revision"/>
    <w:hidden/>
    <w:uiPriority w:val="99"/>
    <w:semiHidden/>
    <w:rsid w:val="00A45C1C"/>
    <w:pPr>
      <w:spacing w:after="0" w:line="240" w:lineRule="auto"/>
    </w:pPr>
    <w:rPr>
      <w:rFonts w:ascii="Calibri" w:eastAsia="Times New Roman" w:hAnsi="Calibri" w:cs="Times New Roman"/>
      <w:szCs w:val="24"/>
    </w:rPr>
  </w:style>
  <w:style w:type="paragraph" w:styleId="BodyText">
    <w:name w:val="Body Text"/>
    <w:aliases w:val="Tempo Body Text,bt,body text,BODY TEXT,t,sp,Resume Text,text,sbs,block text,bt4,body text4,bt5,body text5,bt1,body text1,Block text,RFP Text,EHPT,Body Text2,heading_txt,bodytxy2, ändrad,paragraph 2,body indent,CR-Body,Body3,Body Text 11 pt,bd"/>
    <w:basedOn w:val="Normal"/>
    <w:link w:val="BodyTextChar"/>
    <w:uiPriority w:val="99"/>
    <w:unhideWhenUsed/>
    <w:rsid w:val="00A45C1C"/>
    <w:rPr>
      <w:lang w:eastAsia="zh-CN"/>
    </w:rPr>
  </w:style>
  <w:style w:type="character" w:customStyle="1" w:styleId="BodyTextChar">
    <w:name w:val="Body Text Char"/>
    <w:aliases w:val="Tempo Body Text Char,bt Char,body text Char,BODY TEXT Char,t Char,sp Char,Resume Text Char,text Char,sbs Char,block text Char,bt4 Char,body text4 Char,bt5 Char,body text5 Char,bt1 Char,body text1 Char,Block text Char,RFP Text Char,bd Char"/>
    <w:basedOn w:val="DefaultParagraphFont"/>
    <w:link w:val="BodyText"/>
    <w:uiPriority w:val="99"/>
    <w:rsid w:val="00A45C1C"/>
    <w:rPr>
      <w:lang w:eastAsia="zh-CN"/>
    </w:rPr>
  </w:style>
  <w:style w:type="paragraph" w:styleId="Subtitle">
    <w:name w:val="Subtitle"/>
    <w:basedOn w:val="Normal"/>
    <w:next w:val="Normal"/>
    <w:link w:val="SubtitleChar"/>
    <w:uiPriority w:val="11"/>
    <w:rsid w:val="00A45C1C"/>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A45C1C"/>
    <w:rPr>
      <w:rFonts w:ascii="Cambria" w:hAnsi="Cambria"/>
      <w:sz w:val="24"/>
    </w:rPr>
  </w:style>
  <w:style w:type="paragraph" w:styleId="NoSpacing">
    <w:name w:val="No Spacing"/>
    <w:aliases w:val="Body text"/>
    <w:basedOn w:val="Normal"/>
    <w:link w:val="NoSpacingChar"/>
    <w:uiPriority w:val="1"/>
    <w:qFormat/>
    <w:rsid w:val="00A45C1C"/>
    <w:pPr>
      <w:spacing w:line="240" w:lineRule="auto"/>
    </w:pPr>
  </w:style>
  <w:style w:type="paragraph" w:styleId="IntenseQuote">
    <w:name w:val="Intense Quote"/>
    <w:basedOn w:val="Normal"/>
    <w:next w:val="Normal"/>
    <w:link w:val="IntenseQuoteChar"/>
    <w:uiPriority w:val="30"/>
    <w:rsid w:val="00A45C1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45C1C"/>
    <w:rPr>
      <w:b/>
      <w:bCs/>
      <w:i/>
      <w:iCs/>
      <w:color w:val="4F81BD"/>
    </w:rPr>
  </w:style>
  <w:style w:type="character" w:styleId="SubtleEmphasis">
    <w:name w:val="Subtle Emphasis"/>
    <w:uiPriority w:val="19"/>
    <w:rsid w:val="00A45C1C"/>
    <w:rPr>
      <w:i/>
      <w:iCs/>
      <w:color w:val="808080"/>
    </w:rPr>
  </w:style>
  <w:style w:type="character" w:styleId="SubtleReference">
    <w:name w:val="Subtle Reference"/>
    <w:basedOn w:val="DefaultParagraphFont"/>
    <w:uiPriority w:val="31"/>
    <w:rsid w:val="00A45C1C"/>
    <w:rPr>
      <w:smallCaps/>
      <w:color w:val="C0504D"/>
      <w:u w:val="single"/>
    </w:rPr>
  </w:style>
  <w:style w:type="character" w:styleId="IntenseReference">
    <w:name w:val="Intense Reference"/>
    <w:uiPriority w:val="32"/>
    <w:qFormat/>
    <w:rsid w:val="00A45C1C"/>
    <w:rPr>
      <w:b/>
      <w:bCs/>
      <w:smallCaps/>
      <w:color w:val="C0504D"/>
      <w:spacing w:val="5"/>
      <w:u w:val="single"/>
    </w:rPr>
  </w:style>
  <w:style w:type="character" w:styleId="BookTitle">
    <w:name w:val="Book Title"/>
    <w:basedOn w:val="DefaultParagraphFont"/>
    <w:uiPriority w:val="33"/>
    <w:qFormat/>
    <w:rsid w:val="00A45C1C"/>
    <w:rPr>
      <w:b/>
      <w:bCs/>
      <w:smallCaps/>
      <w:spacing w:val="5"/>
    </w:rPr>
  </w:style>
  <w:style w:type="paragraph" w:customStyle="1" w:styleId="Note">
    <w:name w:val="Note"/>
    <w:basedOn w:val="Normal"/>
    <w:link w:val="NoteChar"/>
    <w:rsid w:val="00A45C1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pPr>
  </w:style>
  <w:style w:type="character" w:customStyle="1" w:styleId="NoteChar">
    <w:name w:val="Note Char"/>
    <w:basedOn w:val="DefaultParagraphFont"/>
    <w:link w:val="Note"/>
    <w:rsid w:val="00A45C1C"/>
    <w:rPr>
      <w:shd w:val="clear" w:color="auto" w:fill="EEECE1"/>
    </w:rPr>
  </w:style>
  <w:style w:type="paragraph" w:styleId="FootnoteText">
    <w:name w:val="footnote text"/>
    <w:basedOn w:val="Normal"/>
    <w:link w:val="FootnoteTextChar"/>
    <w:uiPriority w:val="99"/>
    <w:unhideWhenUsed/>
    <w:rsid w:val="00A45C1C"/>
    <w:pPr>
      <w:spacing w:line="240" w:lineRule="auto"/>
    </w:pPr>
    <w:rPr>
      <w:sz w:val="20"/>
      <w:szCs w:val="20"/>
    </w:rPr>
  </w:style>
  <w:style w:type="character" w:customStyle="1" w:styleId="FootnoteTextChar">
    <w:name w:val="Footnote Text Char"/>
    <w:basedOn w:val="DefaultParagraphFont"/>
    <w:link w:val="FootnoteText"/>
    <w:uiPriority w:val="99"/>
    <w:rsid w:val="00A45C1C"/>
    <w:rPr>
      <w:sz w:val="20"/>
      <w:szCs w:val="20"/>
    </w:rPr>
  </w:style>
  <w:style w:type="character" w:styleId="FootnoteReference">
    <w:name w:val="footnote reference"/>
    <w:basedOn w:val="DefaultParagraphFont"/>
    <w:uiPriority w:val="99"/>
    <w:unhideWhenUsed/>
    <w:rsid w:val="00A45C1C"/>
    <w:rPr>
      <w:vertAlign w:val="superscript"/>
    </w:rPr>
  </w:style>
  <w:style w:type="paragraph" w:customStyle="1" w:styleId="BulletText">
    <w:name w:val="_Bullet Text"/>
    <w:link w:val="BulletTextChar"/>
    <w:rsid w:val="00A45C1C"/>
    <w:pPr>
      <w:spacing w:before="60" w:after="60" w:line="240" w:lineRule="auto"/>
    </w:pPr>
    <w:rPr>
      <w:rFonts w:ascii="Verdana" w:eastAsia="Times New Roman" w:hAnsi="Verdana" w:cs="Times New Roman"/>
      <w:bCs/>
      <w:color w:val="333333"/>
      <w:sz w:val="19"/>
      <w:szCs w:val="19"/>
      <w:lang w:val="en-GB" w:eastAsia="en-GB"/>
    </w:rPr>
  </w:style>
  <w:style w:type="paragraph" w:customStyle="1" w:styleId="BulletText2">
    <w:name w:val="_Bullet Text 2"/>
    <w:basedOn w:val="BulletText"/>
    <w:rsid w:val="00A45C1C"/>
    <w:pPr>
      <w:numPr>
        <w:ilvl w:val="1"/>
      </w:numPr>
    </w:pPr>
  </w:style>
  <w:style w:type="paragraph" w:customStyle="1" w:styleId="Text">
    <w:name w:val="_Text"/>
    <w:link w:val="TextCharChar"/>
    <w:rsid w:val="00A45C1C"/>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
    <w:rsid w:val="00A45C1C"/>
    <w:rPr>
      <w:rFonts w:ascii="Verdana" w:eastAsia="Times New Roman" w:hAnsi="Verdana" w:cs="Times New Roman"/>
      <w:bCs/>
      <w:color w:val="333333"/>
      <w:sz w:val="19"/>
      <w:szCs w:val="19"/>
      <w:lang w:val="en-GB" w:eastAsia="en-GB"/>
    </w:rPr>
  </w:style>
  <w:style w:type="numbering" w:customStyle="1" w:styleId="ListBulletStyles">
    <w:name w:val="_ List Bullet Styles"/>
    <w:basedOn w:val="NoList"/>
    <w:rsid w:val="00A45C1C"/>
    <w:pPr>
      <w:numPr>
        <w:numId w:val="3"/>
      </w:numPr>
    </w:pPr>
  </w:style>
  <w:style w:type="paragraph" w:customStyle="1" w:styleId="BulletText3">
    <w:name w:val="_Bullet Text 3"/>
    <w:basedOn w:val="BulletText"/>
    <w:rsid w:val="00A45C1C"/>
    <w:pPr>
      <w:numPr>
        <w:ilvl w:val="2"/>
      </w:numPr>
    </w:pPr>
  </w:style>
  <w:style w:type="paragraph" w:customStyle="1" w:styleId="BulletText4">
    <w:name w:val="_Bullet Text 4"/>
    <w:basedOn w:val="BulletText"/>
    <w:rsid w:val="00A45C1C"/>
    <w:pPr>
      <w:numPr>
        <w:ilvl w:val="3"/>
      </w:numPr>
    </w:pPr>
  </w:style>
  <w:style w:type="paragraph" w:customStyle="1" w:styleId="BulletText5">
    <w:name w:val="_Bullet Text 5"/>
    <w:basedOn w:val="BulletText"/>
    <w:rsid w:val="00A45C1C"/>
    <w:pPr>
      <w:numPr>
        <w:ilvl w:val="4"/>
      </w:numPr>
    </w:pPr>
  </w:style>
  <w:style w:type="paragraph" w:customStyle="1" w:styleId="BulletText6">
    <w:name w:val="_Bullet Text 6"/>
    <w:basedOn w:val="BulletText"/>
    <w:rsid w:val="00A45C1C"/>
    <w:pPr>
      <w:numPr>
        <w:ilvl w:val="5"/>
      </w:numPr>
    </w:pPr>
  </w:style>
  <w:style w:type="paragraph" w:customStyle="1" w:styleId="TableText">
    <w:name w:val="_Table Text"/>
    <w:basedOn w:val="Text"/>
    <w:link w:val="TableTextChar"/>
    <w:rsid w:val="00A45C1C"/>
    <w:pPr>
      <w:spacing w:after="60"/>
    </w:pPr>
    <w:rPr>
      <w:sz w:val="18"/>
    </w:rPr>
  </w:style>
  <w:style w:type="character" w:customStyle="1" w:styleId="TableTextChar">
    <w:name w:val="_Table Text Char"/>
    <w:basedOn w:val="TextCharChar"/>
    <w:link w:val="TableText"/>
    <w:rsid w:val="00A45C1C"/>
    <w:rPr>
      <w:rFonts w:ascii="Verdana" w:eastAsia="Times New Roman" w:hAnsi="Verdana" w:cs="Times New Roman"/>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uiPriority w:val="99"/>
    <w:rsid w:val="00A45C1C"/>
    <w:rPr>
      <w:b/>
      <w:bCs/>
      <w:sz w:val="20"/>
      <w:szCs w:val="18"/>
    </w:rPr>
  </w:style>
  <w:style w:type="paragraph" w:customStyle="1" w:styleId="Heading10">
    <w:name w:val="_Heading 1"/>
    <w:next w:val="Text"/>
    <w:link w:val="Heading1Char0"/>
    <w:qFormat/>
    <w:rsid w:val="00A45C1C"/>
    <w:pPr>
      <w:pageBreakBefore/>
      <w:spacing w:before="120" w:after="240" w:line="240" w:lineRule="auto"/>
      <w:outlineLvl w:val="0"/>
    </w:pPr>
    <w:rPr>
      <w:rFonts w:ascii="Palatino Linotype" w:eastAsia="Times New Roman" w:hAnsi="Palatino Linotype" w:cs="Times New Roman"/>
      <w:color w:val="333333"/>
      <w:sz w:val="36"/>
      <w:szCs w:val="32"/>
      <w:lang w:val="en-GB" w:eastAsia="en-GB"/>
    </w:rPr>
  </w:style>
  <w:style w:type="character" w:customStyle="1" w:styleId="Heading1Char0">
    <w:name w:val="_Heading 1 Char"/>
    <w:basedOn w:val="DefaultParagraphFont"/>
    <w:link w:val="Heading10"/>
    <w:rsid w:val="00A45C1C"/>
    <w:rPr>
      <w:rFonts w:ascii="Palatino Linotype" w:eastAsia="Times New Roman" w:hAnsi="Palatino Linotype" w:cs="Times New Roman"/>
      <w:color w:val="333333"/>
      <w:sz w:val="36"/>
      <w:szCs w:val="32"/>
      <w:lang w:val="en-GB" w:eastAsia="en-GB"/>
    </w:rPr>
  </w:style>
  <w:style w:type="paragraph" w:customStyle="1" w:styleId="Heading2">
    <w:name w:val="_Heading 2"/>
    <w:next w:val="Text"/>
    <w:link w:val="Heading2CharChar"/>
    <w:qFormat/>
    <w:rsid w:val="00A45C1C"/>
    <w:pPr>
      <w:numPr>
        <w:ilvl w:val="1"/>
        <w:numId w:val="4"/>
      </w:numPr>
      <w:spacing w:before="120" w:after="120" w:line="240" w:lineRule="auto"/>
      <w:outlineLvl w:val="1"/>
    </w:pPr>
    <w:rPr>
      <w:rFonts w:ascii="Arial" w:eastAsia="Times New Roman" w:hAnsi="Arial" w:cs="Times New Roman"/>
      <w:b/>
      <w:bCs/>
      <w:sz w:val="24"/>
      <w:szCs w:val="19"/>
      <w:lang w:val="en-GB" w:eastAsia="en-GB"/>
    </w:rPr>
  </w:style>
  <w:style w:type="paragraph" w:customStyle="1" w:styleId="Heading3">
    <w:name w:val="_Heading 3"/>
    <w:next w:val="Normal"/>
    <w:qFormat/>
    <w:rsid w:val="00A45C1C"/>
    <w:pPr>
      <w:numPr>
        <w:ilvl w:val="2"/>
        <w:numId w:val="4"/>
      </w:numPr>
      <w:spacing w:before="120" w:after="120" w:line="240" w:lineRule="auto"/>
      <w:outlineLvl w:val="2"/>
    </w:pPr>
    <w:rPr>
      <w:rFonts w:ascii="Arial" w:eastAsia="Times New Roman" w:hAnsi="Arial" w:cs="Times New Roman"/>
      <w:b/>
      <w:bCs/>
      <w:color w:val="000000"/>
      <w:lang w:val="en-GB" w:eastAsia="en-GB"/>
    </w:rPr>
  </w:style>
  <w:style w:type="numbering" w:customStyle="1" w:styleId="HeadingStyles">
    <w:name w:val="_ Heading Styles"/>
    <w:basedOn w:val="NoList"/>
    <w:rsid w:val="00A45C1C"/>
    <w:pPr>
      <w:numPr>
        <w:numId w:val="4"/>
      </w:numPr>
    </w:pPr>
  </w:style>
  <w:style w:type="paragraph" w:customStyle="1" w:styleId="NumberedText">
    <w:name w:val="_Numbered Text"/>
    <w:basedOn w:val="Text"/>
    <w:rsid w:val="00A45C1C"/>
    <w:pPr>
      <w:numPr>
        <w:numId w:val="6"/>
      </w:numPr>
      <w:tabs>
        <w:tab w:val="clear" w:pos="567"/>
        <w:tab w:val="num" w:pos="360"/>
      </w:tabs>
      <w:spacing w:after="60"/>
      <w:ind w:left="0" w:firstLine="0"/>
    </w:pPr>
  </w:style>
  <w:style w:type="paragraph" w:customStyle="1" w:styleId="NumberedText2">
    <w:name w:val="_Numbered Text 2"/>
    <w:basedOn w:val="NumberedText"/>
    <w:rsid w:val="00A45C1C"/>
    <w:pPr>
      <w:numPr>
        <w:ilvl w:val="1"/>
      </w:numPr>
      <w:tabs>
        <w:tab w:val="clear" w:pos="1021"/>
        <w:tab w:val="num" w:pos="360"/>
      </w:tabs>
    </w:pPr>
  </w:style>
  <w:style w:type="numbering" w:customStyle="1" w:styleId="ListNumberedStyles">
    <w:name w:val="_ List Numbered Styles"/>
    <w:basedOn w:val="NoList"/>
    <w:rsid w:val="00A45C1C"/>
    <w:pPr>
      <w:numPr>
        <w:numId w:val="5"/>
      </w:numPr>
    </w:pPr>
  </w:style>
  <w:style w:type="paragraph" w:customStyle="1" w:styleId="NumberedText3">
    <w:name w:val="_Numbered Text 3"/>
    <w:basedOn w:val="NumberedText"/>
    <w:rsid w:val="00A45C1C"/>
    <w:pPr>
      <w:numPr>
        <w:ilvl w:val="2"/>
      </w:numPr>
      <w:tabs>
        <w:tab w:val="clear" w:pos="1474"/>
        <w:tab w:val="num" w:pos="360"/>
      </w:tabs>
    </w:pPr>
  </w:style>
  <w:style w:type="paragraph" w:customStyle="1" w:styleId="NumberedText4">
    <w:name w:val="_Numbered Text 4"/>
    <w:basedOn w:val="NumberedText"/>
    <w:rsid w:val="00A45C1C"/>
    <w:pPr>
      <w:numPr>
        <w:ilvl w:val="3"/>
      </w:numPr>
      <w:tabs>
        <w:tab w:val="clear" w:pos="1474"/>
        <w:tab w:val="num" w:pos="360"/>
      </w:tabs>
    </w:pPr>
  </w:style>
  <w:style w:type="paragraph" w:customStyle="1" w:styleId="NumberedText5">
    <w:name w:val="_Numbered Text 5"/>
    <w:basedOn w:val="NumberedText"/>
    <w:rsid w:val="00A45C1C"/>
    <w:pPr>
      <w:numPr>
        <w:ilvl w:val="4"/>
      </w:numPr>
      <w:tabs>
        <w:tab w:val="clear" w:pos="1814"/>
        <w:tab w:val="num" w:pos="360"/>
      </w:tabs>
    </w:pPr>
  </w:style>
  <w:style w:type="paragraph" w:customStyle="1" w:styleId="NumberedText6">
    <w:name w:val="_Numbered Text 6"/>
    <w:basedOn w:val="NumberedText"/>
    <w:rsid w:val="00A45C1C"/>
    <w:pPr>
      <w:numPr>
        <w:ilvl w:val="5"/>
      </w:numPr>
      <w:tabs>
        <w:tab w:val="clear" w:pos="2268"/>
        <w:tab w:val="num" w:pos="360"/>
      </w:tabs>
    </w:pPr>
  </w:style>
  <w:style w:type="paragraph" w:customStyle="1" w:styleId="TableTitle">
    <w:name w:val="_Table Title"/>
    <w:basedOn w:val="Text"/>
    <w:rsid w:val="00A45C1C"/>
    <w:pPr>
      <w:spacing w:after="60"/>
    </w:pPr>
    <w:rPr>
      <w:b/>
      <w:sz w:val="18"/>
    </w:rPr>
  </w:style>
  <w:style w:type="paragraph" w:customStyle="1" w:styleId="Text3">
    <w:name w:val="_Text 3"/>
    <w:basedOn w:val="Text"/>
    <w:link w:val="Text3CharChar"/>
    <w:rsid w:val="00A45C1C"/>
    <w:pPr>
      <w:ind w:left="720"/>
    </w:pPr>
  </w:style>
  <w:style w:type="character" w:customStyle="1" w:styleId="Text3CharChar">
    <w:name w:val="_Text 3 Char Char"/>
    <w:basedOn w:val="TextCharChar"/>
    <w:link w:val="Text3"/>
    <w:rsid w:val="00A45C1C"/>
    <w:rPr>
      <w:rFonts w:ascii="Verdana" w:eastAsia="Times New Roman" w:hAnsi="Verdana" w:cs="Times New Roman"/>
      <w:bCs/>
      <w:color w:val="333333"/>
      <w:sz w:val="19"/>
      <w:szCs w:val="19"/>
      <w:lang w:val="en-GB" w:eastAsia="en-GB"/>
    </w:rPr>
  </w:style>
  <w:style w:type="paragraph" w:customStyle="1" w:styleId="Line">
    <w:name w:val="_Line"/>
    <w:next w:val="Text"/>
    <w:rsid w:val="00A45C1C"/>
    <w:pPr>
      <w:pBdr>
        <w:top w:val="single" w:sz="4" w:space="0" w:color="999999"/>
      </w:pBdr>
      <w:spacing w:before="240" w:after="120" w:line="240" w:lineRule="auto"/>
    </w:pPr>
    <w:rPr>
      <w:rFonts w:ascii="Verdana" w:eastAsia="Times New Roman" w:hAnsi="Verdana" w:cs="Times New Roman"/>
      <w:bCs/>
      <w:color w:val="333333"/>
      <w:sz w:val="18"/>
      <w:szCs w:val="24"/>
      <w:lang w:val="en-GB" w:eastAsia="en-GB"/>
    </w:rPr>
  </w:style>
  <w:style w:type="paragraph" w:customStyle="1" w:styleId="Copyright">
    <w:name w:val="Copyright"/>
    <w:basedOn w:val="Normal"/>
    <w:rsid w:val="00A45C1C"/>
    <w:pPr>
      <w:spacing w:before="240" w:after="240" w:line="240" w:lineRule="auto"/>
    </w:pPr>
    <w:rPr>
      <w:rFonts w:ascii="Arial" w:hAnsi="Arial"/>
      <w:b/>
      <w:sz w:val="28"/>
    </w:rPr>
  </w:style>
  <w:style w:type="character" w:customStyle="1" w:styleId="NoSpacingChar">
    <w:name w:val="No Spacing Char"/>
    <w:aliases w:val="Body text Char"/>
    <w:basedOn w:val="DefaultParagraphFont"/>
    <w:link w:val="NoSpacing"/>
    <w:uiPriority w:val="1"/>
    <w:locked/>
    <w:rsid w:val="00A45C1C"/>
  </w:style>
  <w:style w:type="paragraph" w:customStyle="1" w:styleId="TableNumberedText">
    <w:name w:val="_Table Numbered Text"/>
    <w:basedOn w:val="NumberedText"/>
    <w:rsid w:val="00A45C1C"/>
    <w:rPr>
      <w:sz w:val="18"/>
    </w:rPr>
  </w:style>
  <w:style w:type="character" w:customStyle="1" w:styleId="ListParagraphChar">
    <w:name w:val="List Paragraph Char"/>
    <w:aliases w:val="Access Path Char,List Paragraph1 Char,Bullet List Char,List Paragraph11 Char,List Paragraph2 Char,List Paragraph Char Char Char,Normal Sentence Char,b1 Char,Colorful List - Accent 11 Char,lp1 Char,Number_1 Char,new Char,ListPar1 Char"/>
    <w:basedOn w:val="DefaultParagraphFont"/>
    <w:link w:val="ListParagraph"/>
    <w:uiPriority w:val="34"/>
    <w:qFormat/>
    <w:rsid w:val="00E61652"/>
    <w:rPr>
      <w:rFonts w:cs="Arial"/>
      <w:b/>
      <w:bCs/>
      <w:szCs w:val="20"/>
    </w:rPr>
  </w:style>
  <w:style w:type="paragraph" w:customStyle="1" w:styleId="TableBulletText">
    <w:name w:val="_Table Bullet Text"/>
    <w:basedOn w:val="BulletText"/>
    <w:rsid w:val="00A45C1C"/>
    <w:p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A45C1C"/>
    <w:rPr>
      <w:rFonts w:ascii="Verdana" w:hAnsi="Verdana"/>
      <w:b/>
      <w:bCs/>
      <w:lang w:val="en-NZ"/>
    </w:rPr>
  </w:style>
  <w:style w:type="paragraph" w:styleId="TableofFigures">
    <w:name w:val="table of figures"/>
    <w:basedOn w:val="Normal"/>
    <w:next w:val="Normal"/>
    <w:uiPriority w:val="99"/>
    <w:rsid w:val="00A45C1C"/>
    <w:pPr>
      <w:spacing w:after="0"/>
      <w:ind w:left="440" w:hanging="440"/>
      <w:jc w:val="left"/>
    </w:pPr>
    <w:rPr>
      <w:rFonts w:cstheme="minorHAnsi"/>
      <w:caps/>
      <w:sz w:val="20"/>
      <w:szCs w:val="20"/>
    </w:rPr>
  </w:style>
  <w:style w:type="paragraph" w:customStyle="1" w:styleId="Footer0">
    <w:name w:val="_Footer"/>
    <w:link w:val="FooterCharChar"/>
    <w:rsid w:val="00A45C1C"/>
    <w:pPr>
      <w:tabs>
        <w:tab w:val="center" w:pos="4502"/>
        <w:tab w:val="right" w:pos="9299"/>
      </w:tabs>
      <w:spacing w:after="0" w:line="240" w:lineRule="auto"/>
    </w:pPr>
    <w:rPr>
      <w:rFonts w:ascii="Verdana" w:eastAsia="Times New Roman" w:hAnsi="Verdana" w:cs="Times New Roman"/>
      <w:bCs/>
      <w:color w:val="333333"/>
      <w:sz w:val="16"/>
      <w:szCs w:val="19"/>
      <w:lang w:val="en-GB" w:eastAsia="en-GB"/>
    </w:rPr>
  </w:style>
  <w:style w:type="character" w:customStyle="1" w:styleId="FooterCharChar">
    <w:name w:val="_Footer Char Char"/>
    <w:basedOn w:val="DefaultParagraphFont"/>
    <w:link w:val="Footer0"/>
    <w:rsid w:val="00A45C1C"/>
    <w:rPr>
      <w:rFonts w:ascii="Verdana" w:eastAsia="Times New Roman" w:hAnsi="Verdana" w:cs="Times New Roman"/>
      <w:bCs/>
      <w:color w:val="333333"/>
      <w:sz w:val="16"/>
      <w:szCs w:val="19"/>
      <w:lang w:val="en-GB" w:eastAsia="en-GB"/>
    </w:rPr>
  </w:style>
  <w:style w:type="paragraph" w:customStyle="1" w:styleId="FooterLine">
    <w:name w:val="_Footer Line"/>
    <w:basedOn w:val="Footer0"/>
    <w:rsid w:val="00A45C1C"/>
    <w:pPr>
      <w:pBdr>
        <w:top w:val="single" w:sz="4" w:space="8" w:color="333333"/>
      </w:pBdr>
    </w:pPr>
  </w:style>
  <w:style w:type="character" w:styleId="PageNumber">
    <w:name w:val="page number"/>
    <w:basedOn w:val="DefaultParagraphFont"/>
    <w:rsid w:val="00A45C1C"/>
  </w:style>
  <w:style w:type="paragraph" w:customStyle="1" w:styleId="STLParagraph">
    <w:name w:val="STL Paragraph"/>
    <w:basedOn w:val="Normal"/>
    <w:link w:val="STLParagraphChar"/>
    <w:qFormat/>
    <w:rsid w:val="00A45C1C"/>
    <w:pPr>
      <w:spacing w:before="60" w:after="120" w:line="240" w:lineRule="auto"/>
    </w:pPr>
    <w:rPr>
      <w:rFonts w:eastAsia="SimSun" w:cs="Arial"/>
      <w:bCs/>
      <w:color w:val="333333"/>
      <w:lang w:val="en-GB" w:eastAsia="en-GB"/>
    </w:rPr>
  </w:style>
  <w:style w:type="paragraph" w:customStyle="1" w:styleId="STLHeading1">
    <w:name w:val="STL Heading 1"/>
    <w:basedOn w:val="Normal"/>
    <w:next w:val="Normal"/>
    <w:autoRedefine/>
    <w:qFormat/>
    <w:rsid w:val="002112FE"/>
    <w:pPr>
      <w:pageBreakBefore/>
      <w:numPr>
        <w:numId w:val="20"/>
      </w:numPr>
      <w:pBdr>
        <w:bottom w:val="single" w:sz="4" w:space="6" w:color="9F9F9F"/>
      </w:pBdr>
      <w:tabs>
        <w:tab w:val="left" w:pos="567"/>
      </w:tabs>
      <w:spacing w:before="120" w:after="240" w:line="240" w:lineRule="auto"/>
      <w:outlineLvl w:val="0"/>
    </w:pPr>
    <w:rPr>
      <w:rFonts w:eastAsia="Times New Roman" w:cs="Arial"/>
      <w:color w:val="1F5CA9"/>
      <w:sz w:val="36"/>
      <w:szCs w:val="32"/>
      <w:lang w:val="en-GB" w:eastAsia="en-GB" w:bidi="en-US"/>
    </w:rPr>
  </w:style>
  <w:style w:type="paragraph" w:customStyle="1" w:styleId="STLBullet1">
    <w:name w:val="STL Bullet 1"/>
    <w:basedOn w:val="Normal"/>
    <w:qFormat/>
    <w:rsid w:val="003518D0"/>
    <w:pPr>
      <w:spacing w:before="60" w:after="120" w:line="240" w:lineRule="auto"/>
    </w:pPr>
    <w:rPr>
      <w:rFonts w:eastAsia="Times New Roman" w:cs="Times New Roman"/>
      <w:bCs/>
      <w:color w:val="333333"/>
      <w:szCs w:val="19"/>
      <w:lang w:val="en-NZ"/>
    </w:rPr>
  </w:style>
  <w:style w:type="paragraph" w:customStyle="1" w:styleId="STLTitle">
    <w:name w:val="STL Title"/>
    <w:basedOn w:val="Normal"/>
    <w:link w:val="STLTitleChar"/>
    <w:qFormat/>
    <w:rsid w:val="00A45C1C"/>
    <w:pPr>
      <w:spacing w:after="0" w:line="240" w:lineRule="auto"/>
    </w:pPr>
    <w:rPr>
      <w:rFonts w:eastAsia="Times New Roman" w:cs="Times New Roman"/>
      <w:b/>
      <w:color w:val="C00000"/>
      <w:sz w:val="24"/>
      <w:szCs w:val="28"/>
      <w:lang w:val="en-NZ"/>
    </w:rPr>
  </w:style>
  <w:style w:type="paragraph" w:customStyle="1" w:styleId="STLHeading2">
    <w:name w:val="STL Heading 2"/>
    <w:basedOn w:val="Heading2"/>
    <w:next w:val="Normal"/>
    <w:link w:val="STLHeading2Char"/>
    <w:autoRedefine/>
    <w:qFormat/>
    <w:rsid w:val="00EE2892"/>
    <w:pPr>
      <w:numPr>
        <w:ilvl w:val="0"/>
        <w:numId w:val="0"/>
      </w:numPr>
      <w:jc w:val="both"/>
    </w:pPr>
    <w:rPr>
      <w:rFonts w:asciiTheme="minorHAnsi" w:eastAsiaTheme="minorHAnsi" w:hAnsiTheme="minorHAnsi"/>
      <w:b w:val="0"/>
      <w:color w:val="365F91" w:themeColor="accent1" w:themeShade="BF"/>
      <w:sz w:val="32"/>
      <w:lang w:bidi="en-US"/>
    </w:rPr>
  </w:style>
  <w:style w:type="paragraph" w:styleId="DocumentMap">
    <w:name w:val="Document Map"/>
    <w:basedOn w:val="Normal"/>
    <w:link w:val="DocumentMapChar"/>
    <w:uiPriority w:val="99"/>
    <w:semiHidden/>
    <w:unhideWhenUsed/>
    <w:rsid w:val="00A45C1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5C1C"/>
    <w:rPr>
      <w:rFonts w:ascii="Tahoma" w:hAnsi="Tahoma" w:cs="Tahoma"/>
      <w:sz w:val="16"/>
      <w:szCs w:val="16"/>
    </w:rPr>
  </w:style>
  <w:style w:type="paragraph" w:customStyle="1" w:styleId="STLBullet2">
    <w:name w:val="STL Bullet 2"/>
    <w:basedOn w:val="BulletText"/>
    <w:qFormat/>
    <w:rsid w:val="00E61652"/>
    <w:pPr>
      <w:numPr>
        <w:numId w:val="33"/>
      </w:numPr>
    </w:pPr>
    <w:rPr>
      <w:rFonts w:asciiTheme="minorHAnsi" w:hAnsiTheme="minorHAnsi"/>
      <w:sz w:val="22"/>
    </w:rPr>
  </w:style>
  <w:style w:type="paragraph" w:customStyle="1" w:styleId="STLHeading3">
    <w:name w:val="STL Heading 3"/>
    <w:basedOn w:val="Normal"/>
    <w:qFormat/>
    <w:rsid w:val="00A45C1C"/>
    <w:pPr>
      <w:numPr>
        <w:ilvl w:val="2"/>
        <w:numId w:val="19"/>
      </w:numPr>
      <w:spacing w:before="120" w:after="120" w:line="240" w:lineRule="auto"/>
      <w:ind w:left="1080"/>
      <w:outlineLvl w:val="2"/>
    </w:pPr>
    <w:rPr>
      <w:rFonts w:eastAsia="Times New Roman" w:cs="Times New Roman"/>
      <w:bCs/>
      <w:color w:val="1F5CA9"/>
      <w:sz w:val="28"/>
      <w:lang w:val="en-GB" w:eastAsia="en-GB"/>
    </w:rPr>
  </w:style>
  <w:style w:type="paragraph" w:customStyle="1" w:styleId="STLHeading4">
    <w:name w:val="STL Heading 4"/>
    <w:basedOn w:val="STLHeading3"/>
    <w:qFormat/>
    <w:rsid w:val="00A45C1C"/>
    <w:pPr>
      <w:numPr>
        <w:ilvl w:val="3"/>
      </w:numPr>
    </w:pPr>
    <w:rPr>
      <w:i/>
      <w:sz w:val="24"/>
    </w:rPr>
  </w:style>
  <w:style w:type="paragraph" w:customStyle="1" w:styleId="STLBullet3">
    <w:name w:val="STL Bullet 3"/>
    <w:basedOn w:val="STLBullet2"/>
    <w:qFormat/>
    <w:rsid w:val="00E61652"/>
    <w:pPr>
      <w:numPr>
        <w:numId w:val="34"/>
      </w:numPr>
    </w:pPr>
  </w:style>
  <w:style w:type="character" w:customStyle="1" w:styleId="STLParagraphChar">
    <w:name w:val="STL Paragraph Char"/>
    <w:basedOn w:val="DefaultParagraphFont"/>
    <w:link w:val="STLParagraph"/>
    <w:rsid w:val="00A45C1C"/>
    <w:rPr>
      <w:rFonts w:eastAsia="SimSun" w:cs="Arial"/>
      <w:bCs/>
      <w:color w:val="333333"/>
      <w:lang w:val="en-GB" w:eastAsia="en-GB"/>
    </w:rPr>
  </w:style>
  <w:style w:type="character" w:customStyle="1" w:styleId="STLHeading2Char">
    <w:name w:val="STL Heading 2 Char"/>
    <w:basedOn w:val="DefaultParagraphFont"/>
    <w:link w:val="STLHeading2"/>
    <w:rsid w:val="00EE2892"/>
    <w:rPr>
      <w:rFonts w:cs="Times New Roman"/>
      <w:bCs/>
      <w:color w:val="365F91" w:themeColor="accent1" w:themeShade="BF"/>
      <w:sz w:val="32"/>
      <w:szCs w:val="19"/>
      <w:lang w:val="en-GB" w:eastAsia="en-GB" w:bidi="en-US"/>
    </w:rPr>
  </w:style>
  <w:style w:type="table" w:customStyle="1" w:styleId="MediumShading1-Accent11">
    <w:name w:val="Medium Shading 1 - Accent 11"/>
    <w:basedOn w:val="TableNormal"/>
    <w:uiPriority w:val="63"/>
    <w:rsid w:val="00A45C1C"/>
    <w:pPr>
      <w:spacing w:after="0" w:line="240" w:lineRule="auto"/>
    </w:pPr>
    <w:rPr>
      <w:rFonts w:ascii="Calibri" w:eastAsia="Calibri" w:hAnsi="Calibri" w:cs="Times New Roman"/>
      <w:lang w:val="en-I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LTitleChar">
    <w:name w:val="STL Title Char"/>
    <w:basedOn w:val="DefaultParagraphFont"/>
    <w:link w:val="STLTitle"/>
    <w:rsid w:val="00A45C1C"/>
    <w:rPr>
      <w:rFonts w:eastAsia="Times New Roman" w:cs="Times New Roman"/>
      <w:b/>
      <w:color w:val="C00000"/>
      <w:sz w:val="24"/>
      <w:szCs w:val="28"/>
      <w:lang w:val="en-NZ"/>
    </w:rPr>
  </w:style>
  <w:style w:type="numbering" w:customStyle="1" w:styleId="Style1">
    <w:name w:val="Style1"/>
    <w:uiPriority w:val="99"/>
    <w:rsid w:val="00A45C1C"/>
    <w:pPr>
      <w:numPr>
        <w:numId w:val="7"/>
      </w:numPr>
    </w:pPr>
  </w:style>
  <w:style w:type="numbering" w:customStyle="1" w:styleId="Style2">
    <w:name w:val="Style2"/>
    <w:uiPriority w:val="99"/>
    <w:rsid w:val="00A45C1C"/>
    <w:pPr>
      <w:numPr>
        <w:numId w:val="8"/>
      </w:numPr>
    </w:pPr>
  </w:style>
  <w:style w:type="numbering" w:customStyle="1" w:styleId="Style3">
    <w:name w:val="Style3"/>
    <w:uiPriority w:val="99"/>
    <w:rsid w:val="00A45C1C"/>
    <w:pPr>
      <w:numPr>
        <w:numId w:val="11"/>
      </w:numPr>
    </w:pPr>
  </w:style>
  <w:style w:type="numbering" w:customStyle="1" w:styleId="Style4">
    <w:name w:val="Style4"/>
    <w:uiPriority w:val="99"/>
    <w:rsid w:val="00A45C1C"/>
    <w:pPr>
      <w:numPr>
        <w:numId w:val="9"/>
      </w:numPr>
    </w:pPr>
  </w:style>
  <w:style w:type="numbering" w:customStyle="1" w:styleId="ECHeadingNN">
    <w:name w:val="EC Heading N.N"/>
    <w:uiPriority w:val="99"/>
    <w:rsid w:val="00A45C1C"/>
  </w:style>
  <w:style w:type="numbering" w:customStyle="1" w:styleId="Style5">
    <w:name w:val="Style5"/>
    <w:next w:val="ECHeadingNN"/>
    <w:uiPriority w:val="99"/>
    <w:rsid w:val="00A45C1C"/>
    <w:pPr>
      <w:numPr>
        <w:numId w:val="10"/>
      </w:numPr>
    </w:pPr>
  </w:style>
  <w:style w:type="paragraph" w:customStyle="1" w:styleId="TableTitletext">
    <w:name w:val="_Table Title text"/>
    <w:basedOn w:val="Text"/>
    <w:link w:val="TableTitletextChar"/>
    <w:rsid w:val="00A45C1C"/>
    <w:pPr>
      <w:spacing w:after="60"/>
    </w:pPr>
    <w:rPr>
      <w:b/>
      <w:sz w:val="18"/>
    </w:rPr>
  </w:style>
  <w:style w:type="character" w:customStyle="1" w:styleId="TableTitletextChar">
    <w:name w:val="_Table Title text Char"/>
    <w:basedOn w:val="TextCharChar"/>
    <w:link w:val="TableTitletext"/>
    <w:rsid w:val="00A45C1C"/>
    <w:rPr>
      <w:rFonts w:ascii="Verdana" w:eastAsia="Times New Roman" w:hAnsi="Verdana" w:cs="Times New Roman"/>
      <w:b/>
      <w:bCs/>
      <w:color w:val="333333"/>
      <w:sz w:val="18"/>
      <w:szCs w:val="19"/>
      <w:lang w:val="en-GB" w:eastAsia="en-GB"/>
    </w:rPr>
  </w:style>
  <w:style w:type="character" w:customStyle="1" w:styleId="Heading2CharChar">
    <w:name w:val="_Heading 2 Char Char"/>
    <w:basedOn w:val="DefaultParagraphFont"/>
    <w:link w:val="Heading2"/>
    <w:rsid w:val="00A45C1C"/>
    <w:rPr>
      <w:rFonts w:ascii="Arial" w:eastAsia="Times New Roman" w:hAnsi="Arial" w:cs="Times New Roman"/>
      <w:b/>
      <w:bCs/>
      <w:sz w:val="24"/>
      <w:szCs w:val="19"/>
      <w:lang w:val="en-GB" w:eastAsia="en-GB"/>
    </w:rPr>
  </w:style>
  <w:style w:type="character" w:customStyle="1" w:styleId="BulletTextChar">
    <w:name w:val="_Bullet Text Char"/>
    <w:basedOn w:val="DefaultParagraphFont"/>
    <w:link w:val="BulletText"/>
    <w:rsid w:val="00A45C1C"/>
    <w:rPr>
      <w:rFonts w:ascii="Verdana" w:eastAsia="Times New Roman" w:hAnsi="Verdana" w:cs="Times New Roman"/>
      <w:bCs/>
      <w:color w:val="333333"/>
      <w:sz w:val="19"/>
      <w:szCs w:val="19"/>
      <w:lang w:val="en-GB" w:eastAsia="en-GB"/>
    </w:rPr>
  </w:style>
  <w:style w:type="character" w:customStyle="1" w:styleId="Emphasis0">
    <w:name w:val="_Emphasis"/>
    <w:basedOn w:val="DefaultParagraphFont"/>
    <w:rsid w:val="00A45C1C"/>
    <w:rPr>
      <w:i/>
    </w:rPr>
  </w:style>
  <w:style w:type="paragraph" w:customStyle="1" w:styleId="Review">
    <w:name w:val="_Review"/>
    <w:basedOn w:val="Text"/>
    <w:rsid w:val="00A45C1C"/>
    <w:rPr>
      <w:color w:val="3366FF"/>
    </w:rPr>
  </w:style>
  <w:style w:type="character" w:customStyle="1" w:styleId="ReviewChar">
    <w:name w:val="_Review Char"/>
    <w:basedOn w:val="DefaultParagraphFont"/>
    <w:rsid w:val="00A45C1C"/>
    <w:rPr>
      <w:color w:val="3366FF"/>
    </w:rPr>
  </w:style>
  <w:style w:type="paragraph" w:customStyle="1" w:styleId="Note0">
    <w:name w:val="_Note"/>
    <w:basedOn w:val="Text"/>
    <w:next w:val="Text"/>
    <w:rsid w:val="00A45C1C"/>
    <w:pPr>
      <w:tabs>
        <w:tab w:val="left" w:pos="851"/>
      </w:tabs>
      <w:ind w:left="851" w:hanging="851"/>
    </w:pPr>
  </w:style>
  <w:style w:type="paragraph" w:customStyle="1" w:styleId="BodyTextListBullet">
    <w:name w:val="BodyTextListBullet"/>
    <w:basedOn w:val="Normal"/>
    <w:link w:val="BodyTextListBulletChar"/>
    <w:uiPriority w:val="99"/>
    <w:rsid w:val="00A45C1C"/>
    <w:pPr>
      <w:numPr>
        <w:numId w:val="12"/>
      </w:numPr>
      <w:tabs>
        <w:tab w:val="left" w:pos="720"/>
        <w:tab w:val="left" w:pos="1080"/>
        <w:tab w:val="left" w:pos="1440"/>
      </w:tabs>
      <w:spacing w:before="60" w:after="60" w:line="23" w:lineRule="exact"/>
    </w:pPr>
    <w:rPr>
      <w:rFonts w:ascii="Arial" w:hAnsi="Arial"/>
      <w:sz w:val="20"/>
      <w:szCs w:val="20"/>
      <w:lang w:val="en-GB"/>
    </w:rPr>
  </w:style>
  <w:style w:type="character" w:customStyle="1" w:styleId="BodyTextListBulletChar">
    <w:name w:val="BodyTextListBullet Char"/>
    <w:basedOn w:val="DefaultParagraphFont"/>
    <w:link w:val="BodyTextListBullet"/>
    <w:uiPriority w:val="99"/>
    <w:locked/>
    <w:rsid w:val="00A45C1C"/>
    <w:rPr>
      <w:rFonts w:ascii="Arial" w:hAnsi="Arial"/>
      <w:sz w:val="20"/>
      <w:szCs w:val="20"/>
      <w:lang w:val="en-GB"/>
    </w:rPr>
  </w:style>
  <w:style w:type="character" w:customStyle="1" w:styleId="BodyTextChar3">
    <w:name w:val="BodyText Char3"/>
    <w:basedOn w:val="DefaultParagraphFont"/>
    <w:link w:val="BodyText0"/>
    <w:locked/>
    <w:rsid w:val="00A45C1C"/>
    <w:rPr>
      <w:rFonts w:ascii="Arial" w:hAnsi="Arial" w:cs="Arial"/>
    </w:rPr>
  </w:style>
  <w:style w:type="paragraph" w:customStyle="1" w:styleId="BodyText0">
    <w:name w:val="BodyText"/>
    <w:basedOn w:val="Normal"/>
    <w:link w:val="BodyTextChar3"/>
    <w:rsid w:val="00A45C1C"/>
    <w:pPr>
      <w:spacing w:before="120" w:after="60" w:line="280" w:lineRule="atLeast"/>
    </w:pPr>
    <w:rPr>
      <w:rFonts w:ascii="Arial" w:hAnsi="Arial" w:cs="Arial"/>
    </w:rPr>
  </w:style>
  <w:style w:type="paragraph" w:customStyle="1" w:styleId="HeadUnderline">
    <w:name w:val="Head Underline"/>
    <w:basedOn w:val="BodyText"/>
    <w:uiPriority w:val="99"/>
    <w:rsid w:val="00A45C1C"/>
    <w:pPr>
      <w:spacing w:after="120"/>
      <w:jc w:val="left"/>
    </w:pPr>
    <w:rPr>
      <w:rFonts w:ascii="Arial" w:eastAsia="MS Mincho" w:hAnsi="Arial"/>
      <w:b/>
      <w:bCs/>
      <w:sz w:val="20"/>
      <w:szCs w:val="20"/>
      <w:u w:val="single"/>
      <w:lang w:eastAsia="en-US"/>
    </w:rPr>
  </w:style>
  <w:style w:type="paragraph" w:customStyle="1" w:styleId="BodyContent">
    <w:name w:val="Body Content"/>
    <w:basedOn w:val="Normal"/>
    <w:rsid w:val="00A45C1C"/>
    <w:pPr>
      <w:spacing w:before="120" w:line="312" w:lineRule="auto"/>
    </w:pPr>
    <w:rPr>
      <w:rFonts w:ascii="Arial" w:eastAsia="Perpetua" w:hAnsi="Arial"/>
      <w:color w:val="000000"/>
    </w:rPr>
  </w:style>
  <w:style w:type="paragraph" w:customStyle="1" w:styleId="FigureW">
    <w:name w:val="FigureW"/>
    <w:basedOn w:val="Normal"/>
    <w:rsid w:val="00A45C1C"/>
    <w:pPr>
      <w:keepNext/>
      <w:keepLines/>
      <w:widowControl w:val="0"/>
      <w:numPr>
        <w:numId w:val="13"/>
      </w:numPr>
      <w:tabs>
        <w:tab w:val="clear" w:pos="500"/>
        <w:tab w:val="left" w:pos="200"/>
      </w:tabs>
      <w:spacing w:before="120" w:after="120"/>
      <w:ind w:left="360" w:hanging="360"/>
    </w:pPr>
    <w:rPr>
      <w:rFonts w:ascii="Arial" w:hAnsi="Arial" w:cs="Arial"/>
      <w:sz w:val="16"/>
      <w:szCs w:val="16"/>
    </w:rPr>
  </w:style>
  <w:style w:type="paragraph" w:customStyle="1" w:styleId="Default">
    <w:name w:val="Default"/>
    <w:rsid w:val="00A45C1C"/>
    <w:pPr>
      <w:autoSpaceDE w:val="0"/>
      <w:autoSpaceDN w:val="0"/>
      <w:adjustRightInd w:val="0"/>
      <w:spacing w:after="0" w:line="240" w:lineRule="auto"/>
    </w:pPr>
    <w:rPr>
      <w:rFonts w:ascii="Symbol" w:eastAsia="Calibri" w:hAnsi="Symbol" w:cs="Symbol"/>
      <w:color w:val="000000"/>
      <w:sz w:val="24"/>
      <w:szCs w:val="24"/>
    </w:rPr>
  </w:style>
  <w:style w:type="character" w:customStyle="1" w:styleId="Blue">
    <w:name w:val="Blue"/>
    <w:uiPriority w:val="1"/>
    <w:rsid w:val="00A45C1C"/>
    <w:rPr>
      <w:color w:val="0072BA"/>
    </w:rPr>
  </w:style>
  <w:style w:type="paragraph" w:customStyle="1" w:styleId="SoWHPHeading1">
    <w:name w:val="SoW HP Heading 1"/>
    <w:basedOn w:val="Heading1"/>
    <w:link w:val="SoWHPHeading1Char"/>
    <w:uiPriority w:val="99"/>
    <w:rsid w:val="00A45C1C"/>
    <w:pPr>
      <w:pageBreakBefore/>
      <w:numPr>
        <w:numId w:val="14"/>
      </w:numPr>
      <w:pBdr>
        <w:bottom w:val="none" w:sz="0" w:space="0" w:color="auto"/>
      </w:pBdr>
      <w:topLinePunct w:val="0"/>
      <w:adjustRightInd/>
      <w:snapToGrid/>
      <w:spacing w:before="240" w:after="60" w:line="276" w:lineRule="auto"/>
      <w:jc w:val="left"/>
    </w:pPr>
    <w:rPr>
      <w:rFonts w:ascii="Futura Hv" w:eastAsia="Times New Roman" w:hAnsi="Futura Hv"/>
      <w:b w:val="0"/>
      <w:color w:val="336699"/>
      <w:kern w:val="32"/>
      <w:sz w:val="36"/>
      <w:szCs w:val="32"/>
      <w:lang w:eastAsia="en-US"/>
    </w:rPr>
  </w:style>
  <w:style w:type="character" w:customStyle="1" w:styleId="SoWHPHeading1Char">
    <w:name w:val="SoW HP Heading 1 Char"/>
    <w:basedOn w:val="DefaultParagraphFont"/>
    <w:link w:val="SoWHPHeading1"/>
    <w:uiPriority w:val="99"/>
    <w:rsid w:val="00A45C1C"/>
    <w:rPr>
      <w:rFonts w:ascii="Futura Hv" w:eastAsia="Times New Roman" w:hAnsi="Futura Hv"/>
      <w:bCs/>
      <w:color w:val="336699"/>
      <w:kern w:val="32"/>
      <w:sz w:val="36"/>
      <w:szCs w:val="32"/>
    </w:rPr>
  </w:style>
  <w:style w:type="paragraph" w:customStyle="1" w:styleId="SoWHPHeading2">
    <w:name w:val="SoW HP Heading 2"/>
    <w:basedOn w:val="SoWHPHeading1"/>
    <w:uiPriority w:val="99"/>
    <w:rsid w:val="00A45C1C"/>
    <w:pPr>
      <w:pageBreakBefore w:val="0"/>
      <w:numPr>
        <w:ilvl w:val="1"/>
      </w:numPr>
      <w:tabs>
        <w:tab w:val="num" w:pos="1021"/>
      </w:tabs>
    </w:pPr>
    <w:rPr>
      <w:sz w:val="32"/>
    </w:rPr>
  </w:style>
  <w:style w:type="paragraph" w:customStyle="1" w:styleId="SoWHPHeading3">
    <w:name w:val="SoW HP Heading 3"/>
    <w:basedOn w:val="SoWHPHeading1"/>
    <w:uiPriority w:val="99"/>
    <w:rsid w:val="00A45C1C"/>
    <w:pPr>
      <w:pageBreakBefore w:val="0"/>
      <w:numPr>
        <w:ilvl w:val="2"/>
      </w:numPr>
      <w:tabs>
        <w:tab w:val="num" w:pos="1474"/>
      </w:tabs>
    </w:pPr>
    <w:rPr>
      <w:sz w:val="28"/>
    </w:rPr>
  </w:style>
  <w:style w:type="character" w:customStyle="1" w:styleId="st1">
    <w:name w:val="st1"/>
    <w:basedOn w:val="DefaultParagraphFont"/>
    <w:rsid w:val="00A45C1C"/>
  </w:style>
  <w:style w:type="paragraph" w:customStyle="1" w:styleId="AboutInfosys">
    <w:name w:val="About_Infosys"/>
    <w:locked/>
    <w:rsid w:val="00A45C1C"/>
    <w:pPr>
      <w:spacing w:before="60" w:after="0" w:line="240" w:lineRule="exact"/>
    </w:pPr>
    <w:rPr>
      <w:rFonts w:ascii="ITC Berkeley Oldstyle Std" w:eastAsia="MS Mincho" w:hAnsi="ITC Berkeley Oldstyle Std" w:cs="Arial"/>
      <w:color w:val="000000"/>
      <w:sz w:val="18"/>
    </w:rPr>
  </w:style>
  <w:style w:type="paragraph" w:customStyle="1" w:styleId="BoldAlphaNumericList">
    <w:name w:val="Bold Alpha Numeric List"/>
    <w:basedOn w:val="Normal"/>
    <w:uiPriority w:val="99"/>
    <w:rsid w:val="00A45C1C"/>
    <w:pPr>
      <w:numPr>
        <w:numId w:val="15"/>
      </w:numPr>
      <w:spacing w:line="240" w:lineRule="atLeast"/>
    </w:pPr>
    <w:rPr>
      <w:rFonts w:ascii="Arial" w:hAnsi="Arial" w:cs="Arial"/>
      <w:b/>
      <w:bCs/>
      <w:sz w:val="20"/>
      <w:szCs w:val="20"/>
    </w:rPr>
  </w:style>
  <w:style w:type="paragraph" w:customStyle="1" w:styleId="TableInstructiontext">
    <w:name w:val="_Table Instruction text"/>
    <w:basedOn w:val="Normal"/>
    <w:rsid w:val="00A45C1C"/>
    <w:pPr>
      <w:spacing w:before="60" w:after="120" w:line="240" w:lineRule="auto"/>
    </w:pPr>
    <w:rPr>
      <w:rFonts w:ascii="Verdana" w:hAnsi="Verdana"/>
      <w:bCs/>
      <w:color w:val="008000"/>
      <w:sz w:val="18"/>
      <w:szCs w:val="19"/>
      <w:lang w:val="en-GB" w:eastAsia="en-GB"/>
    </w:rPr>
  </w:style>
  <w:style w:type="paragraph" w:customStyle="1" w:styleId="TableInstructionText3">
    <w:name w:val="_Table Instruction Text 3"/>
    <w:basedOn w:val="Normal"/>
    <w:rsid w:val="00A45C1C"/>
    <w:pPr>
      <w:spacing w:before="60" w:after="120" w:line="240" w:lineRule="auto"/>
      <w:ind w:left="720"/>
    </w:pPr>
    <w:rPr>
      <w:rFonts w:ascii="Verdana" w:hAnsi="Verdana"/>
      <w:bCs/>
      <w:color w:val="008000"/>
      <w:sz w:val="18"/>
      <w:szCs w:val="19"/>
      <w:lang w:val="en-GB" w:eastAsia="en-GB"/>
    </w:rPr>
  </w:style>
  <w:style w:type="character" w:customStyle="1" w:styleId="ItemListChar">
    <w:name w:val="Item List Char"/>
    <w:basedOn w:val="DefaultParagraphFont"/>
    <w:link w:val="ItemList"/>
    <w:locked/>
    <w:rsid w:val="00A45C1C"/>
    <w:rPr>
      <w:rFonts w:ascii="Helvetica" w:hAnsi="Helvetica"/>
    </w:rPr>
  </w:style>
  <w:style w:type="paragraph" w:customStyle="1" w:styleId="ItemList">
    <w:name w:val="Item List"/>
    <w:basedOn w:val="Normal"/>
    <w:link w:val="ItemListChar"/>
    <w:rsid w:val="00A45C1C"/>
    <w:pPr>
      <w:numPr>
        <w:numId w:val="16"/>
      </w:numPr>
      <w:snapToGrid w:val="0"/>
      <w:spacing w:before="40" w:after="40" w:line="240" w:lineRule="auto"/>
    </w:pPr>
    <w:rPr>
      <w:rFonts w:ascii="Helvetica" w:hAnsi="Helvetica"/>
    </w:rPr>
  </w:style>
  <w:style w:type="paragraph" w:customStyle="1" w:styleId="Pa1">
    <w:name w:val="Pa1"/>
    <w:basedOn w:val="Normal"/>
    <w:next w:val="Normal"/>
    <w:uiPriority w:val="99"/>
    <w:rsid w:val="00A45C1C"/>
    <w:pPr>
      <w:autoSpaceDE w:val="0"/>
      <w:autoSpaceDN w:val="0"/>
      <w:adjustRightInd w:val="0"/>
      <w:spacing w:line="191" w:lineRule="atLeast"/>
    </w:pPr>
    <w:rPr>
      <w:rFonts w:ascii="Segoe Semibold" w:eastAsia="Calibri" w:hAnsi="Segoe Semibold"/>
      <w:sz w:val="24"/>
    </w:rPr>
  </w:style>
  <w:style w:type="paragraph" w:styleId="ListNumber">
    <w:name w:val="List Number"/>
    <w:basedOn w:val="Normal"/>
    <w:uiPriority w:val="99"/>
    <w:rsid w:val="00A45C1C"/>
    <w:pPr>
      <w:numPr>
        <w:numId w:val="17"/>
      </w:numPr>
      <w:spacing w:before="120" w:after="40" w:line="400" w:lineRule="atLeast"/>
      <w:ind w:left="1080"/>
    </w:pPr>
    <w:rPr>
      <w:rFonts w:eastAsia="MS Mincho" w:cs="Angsana New"/>
      <w:szCs w:val="44"/>
      <w:lang w:val="en-GB" w:eastAsia="ja-JP"/>
    </w:rPr>
  </w:style>
  <w:style w:type="paragraph" w:customStyle="1" w:styleId="CNHead1">
    <w:name w:val="CN Head 1"/>
    <w:basedOn w:val="Normal"/>
    <w:next w:val="Normal"/>
    <w:rsid w:val="00A45C1C"/>
    <w:pPr>
      <w:keepNext/>
      <w:keepLines/>
      <w:numPr>
        <w:ilvl w:val="1"/>
        <w:numId w:val="18"/>
      </w:numPr>
      <w:spacing w:before="80" w:after="80" w:line="240" w:lineRule="auto"/>
      <w:outlineLvl w:val="0"/>
    </w:pPr>
    <w:rPr>
      <w:rFonts w:ascii="Arial" w:hAnsi="Arial"/>
      <w:b/>
      <w:sz w:val="24"/>
      <w:szCs w:val="18"/>
    </w:rPr>
  </w:style>
  <w:style w:type="paragraph" w:customStyle="1" w:styleId="CNHead2">
    <w:name w:val="CN Head 2"/>
    <w:basedOn w:val="Normal"/>
    <w:next w:val="Normal"/>
    <w:rsid w:val="00A45C1C"/>
    <w:pPr>
      <w:keepNext/>
      <w:keepLines/>
      <w:numPr>
        <w:ilvl w:val="2"/>
        <w:numId w:val="18"/>
      </w:numPr>
      <w:spacing w:before="80" w:after="80" w:line="240" w:lineRule="auto"/>
      <w:outlineLvl w:val="1"/>
    </w:pPr>
    <w:rPr>
      <w:rFonts w:ascii="Arial" w:hAnsi="Arial"/>
      <w:b/>
      <w:szCs w:val="18"/>
    </w:rPr>
  </w:style>
  <w:style w:type="paragraph" w:customStyle="1" w:styleId="CNHead3">
    <w:name w:val="CN Head 3"/>
    <w:basedOn w:val="Normal"/>
    <w:next w:val="Normal"/>
    <w:rsid w:val="00A45C1C"/>
    <w:pPr>
      <w:keepNext/>
      <w:keepLines/>
      <w:numPr>
        <w:ilvl w:val="3"/>
        <w:numId w:val="18"/>
      </w:numPr>
      <w:spacing w:before="80" w:after="80" w:line="240" w:lineRule="auto"/>
    </w:pPr>
    <w:rPr>
      <w:rFonts w:ascii="Arial" w:hAnsi="Arial"/>
      <w:b/>
      <w:sz w:val="20"/>
      <w:szCs w:val="18"/>
    </w:rPr>
  </w:style>
  <w:style w:type="paragraph" w:customStyle="1" w:styleId="CNLevel1List">
    <w:name w:val="CN Level 1 List"/>
    <w:basedOn w:val="Normal"/>
    <w:rsid w:val="00A45C1C"/>
    <w:pPr>
      <w:numPr>
        <w:ilvl w:val="4"/>
        <w:numId w:val="18"/>
      </w:numPr>
      <w:spacing w:before="80" w:after="80" w:line="240" w:lineRule="auto"/>
    </w:pPr>
    <w:rPr>
      <w:rFonts w:ascii="Arial" w:hAnsi="Arial"/>
      <w:sz w:val="20"/>
      <w:szCs w:val="18"/>
    </w:rPr>
  </w:style>
  <w:style w:type="paragraph" w:customStyle="1" w:styleId="CNLevel2List">
    <w:name w:val="CN Level 2 List"/>
    <w:basedOn w:val="Normal"/>
    <w:rsid w:val="00A45C1C"/>
    <w:pPr>
      <w:numPr>
        <w:ilvl w:val="5"/>
        <w:numId w:val="18"/>
      </w:numPr>
      <w:spacing w:before="80" w:after="80" w:line="240" w:lineRule="auto"/>
    </w:pPr>
    <w:rPr>
      <w:rFonts w:ascii="Arial" w:hAnsi="Arial"/>
      <w:sz w:val="20"/>
      <w:szCs w:val="18"/>
    </w:rPr>
  </w:style>
  <w:style w:type="paragraph" w:customStyle="1" w:styleId="CNLevel3List">
    <w:name w:val="CN Level 3 List"/>
    <w:basedOn w:val="Normal"/>
    <w:rsid w:val="00A45C1C"/>
    <w:pPr>
      <w:numPr>
        <w:ilvl w:val="6"/>
        <w:numId w:val="18"/>
      </w:numPr>
      <w:spacing w:before="80" w:after="80" w:line="240" w:lineRule="auto"/>
    </w:pPr>
    <w:rPr>
      <w:rFonts w:ascii="Arial" w:hAnsi="Arial"/>
      <w:sz w:val="20"/>
      <w:szCs w:val="18"/>
    </w:rPr>
  </w:style>
  <w:style w:type="paragraph" w:customStyle="1" w:styleId="CNLevel4List">
    <w:name w:val="CN Level 4 List"/>
    <w:basedOn w:val="Normal"/>
    <w:rsid w:val="00A45C1C"/>
    <w:pPr>
      <w:numPr>
        <w:ilvl w:val="7"/>
        <w:numId w:val="18"/>
      </w:numPr>
      <w:spacing w:before="80" w:after="80" w:line="240" w:lineRule="auto"/>
    </w:pPr>
    <w:rPr>
      <w:rFonts w:ascii="Arial" w:hAnsi="Arial"/>
      <w:sz w:val="20"/>
      <w:szCs w:val="18"/>
    </w:rPr>
  </w:style>
  <w:style w:type="paragraph" w:customStyle="1" w:styleId="CNLevel5List">
    <w:name w:val="CN Level 5 List"/>
    <w:basedOn w:val="Normal"/>
    <w:rsid w:val="00A45C1C"/>
    <w:pPr>
      <w:numPr>
        <w:ilvl w:val="8"/>
        <w:numId w:val="18"/>
      </w:numPr>
      <w:spacing w:before="80" w:after="80" w:line="240" w:lineRule="auto"/>
    </w:pPr>
    <w:rPr>
      <w:rFonts w:ascii="Arial" w:hAnsi="Arial"/>
      <w:sz w:val="20"/>
      <w:szCs w:val="18"/>
    </w:rPr>
  </w:style>
  <w:style w:type="paragraph" w:customStyle="1" w:styleId="CNTitle">
    <w:name w:val="CN Title"/>
    <w:basedOn w:val="Normal"/>
    <w:rsid w:val="00A45C1C"/>
    <w:pPr>
      <w:keepNext/>
      <w:keepLines/>
      <w:numPr>
        <w:numId w:val="18"/>
      </w:numPr>
      <w:spacing w:before="80" w:line="240" w:lineRule="auto"/>
      <w:jc w:val="center"/>
    </w:pPr>
    <w:rPr>
      <w:rFonts w:ascii="Arial" w:hAnsi="Arial"/>
      <w:b/>
      <w:sz w:val="28"/>
      <w:szCs w:val="18"/>
    </w:rPr>
  </w:style>
  <w:style w:type="paragraph" w:customStyle="1" w:styleId="CNParagraph">
    <w:name w:val="CN Paragraph"/>
    <w:link w:val="CNParagraphChar"/>
    <w:rsid w:val="00A45C1C"/>
    <w:pPr>
      <w:spacing w:before="80" w:after="80" w:line="240" w:lineRule="auto"/>
      <w:ind w:left="720"/>
    </w:pPr>
    <w:rPr>
      <w:rFonts w:ascii="Arial" w:eastAsia="Times New Roman" w:hAnsi="Arial" w:cs="Times New Roman"/>
      <w:sz w:val="20"/>
      <w:szCs w:val="18"/>
    </w:rPr>
  </w:style>
  <w:style w:type="character" w:customStyle="1" w:styleId="CNParagraphChar">
    <w:name w:val="CN Paragraph Char"/>
    <w:link w:val="CNParagraph"/>
    <w:rsid w:val="00A45C1C"/>
    <w:rPr>
      <w:rFonts w:ascii="Arial" w:eastAsia="Times New Roman" w:hAnsi="Arial" w:cs="Times New Roman"/>
      <w:sz w:val="20"/>
      <w:szCs w:val="18"/>
    </w:rPr>
  </w:style>
  <w:style w:type="paragraph" w:customStyle="1" w:styleId="InsideCoverBody">
    <w:name w:val="Inside Cover Body"/>
    <w:basedOn w:val="Normal"/>
    <w:rsid w:val="00A45C1C"/>
    <w:pPr>
      <w:spacing w:before="160" w:line="240" w:lineRule="auto"/>
    </w:pPr>
    <w:rPr>
      <w:rFonts w:ascii="Tahoma" w:hAnsi="Tahoma" w:cs="Angsana New"/>
      <w:sz w:val="20"/>
      <w:szCs w:val="20"/>
      <w:lang w:val="en-GB"/>
    </w:rPr>
  </w:style>
  <w:style w:type="numbering" w:customStyle="1" w:styleId="Style41">
    <w:name w:val="Style41"/>
    <w:next w:val="Style4"/>
    <w:uiPriority w:val="99"/>
    <w:rsid w:val="00A45C1C"/>
  </w:style>
  <w:style w:type="table" w:customStyle="1" w:styleId="GridTable4-Accent511">
    <w:name w:val="Grid Table 4 - Accent 511"/>
    <w:basedOn w:val="TableNormal"/>
    <w:next w:val="TableNormal"/>
    <w:uiPriority w:val="49"/>
    <w:rsid w:val="00A45C1C"/>
    <w:pPr>
      <w:spacing w:after="0" w:line="240" w:lineRule="auto"/>
    </w:pPr>
    <w:rPr>
      <w:rFonts w:ascii="Calibri" w:eastAsia="Calibri" w:hAnsi="Calibri" w:cs="Times New Roma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List-Accent2">
    <w:name w:val="Light List Accent 2"/>
    <w:basedOn w:val="TableNormal"/>
    <w:uiPriority w:val="61"/>
    <w:rsid w:val="00A45C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ECParagraph">
    <w:name w:val="EC Paragraph"/>
    <w:basedOn w:val="Text"/>
    <w:link w:val="ECParagraphChar"/>
    <w:rsid w:val="00A45C1C"/>
    <w:pPr>
      <w:jc w:val="both"/>
    </w:pPr>
    <w:rPr>
      <w:rFonts w:eastAsia="SimSun" w:cs="Arial"/>
    </w:rPr>
  </w:style>
  <w:style w:type="character" w:customStyle="1" w:styleId="ECParagraphChar">
    <w:name w:val="EC Paragraph Char"/>
    <w:basedOn w:val="TextCharChar"/>
    <w:link w:val="ECParagraph"/>
    <w:rsid w:val="00A45C1C"/>
    <w:rPr>
      <w:rFonts w:ascii="Verdana" w:eastAsia="SimSun" w:hAnsi="Verdana" w:cs="Arial"/>
      <w:bCs/>
      <w:color w:val="333333"/>
      <w:sz w:val="19"/>
      <w:szCs w:val="19"/>
      <w:lang w:val="en-GB" w:eastAsia="en-GB"/>
    </w:rPr>
  </w:style>
  <w:style w:type="paragraph" w:customStyle="1" w:styleId="ECTitle">
    <w:name w:val="EC Title"/>
    <w:basedOn w:val="Normal"/>
    <w:link w:val="ECTitleChar"/>
    <w:rsid w:val="00A45C1C"/>
    <w:pPr>
      <w:spacing w:after="0" w:line="240" w:lineRule="auto"/>
    </w:pPr>
    <w:rPr>
      <w:rFonts w:eastAsia="Times New Roman" w:cs="Times New Roman"/>
      <w:b/>
      <w:color w:val="C00000"/>
      <w:sz w:val="24"/>
      <w:szCs w:val="28"/>
      <w:lang w:val="en-NZ"/>
    </w:rPr>
  </w:style>
  <w:style w:type="character" w:customStyle="1" w:styleId="ECTitleChar">
    <w:name w:val="EC Title Char"/>
    <w:basedOn w:val="DefaultParagraphFont"/>
    <w:link w:val="ECTitle"/>
    <w:rsid w:val="00A45C1C"/>
    <w:rPr>
      <w:rFonts w:eastAsia="Times New Roman" w:cs="Times New Roman"/>
      <w:b/>
      <w:color w:val="C00000"/>
      <w:sz w:val="24"/>
      <w:szCs w:val="28"/>
      <w:lang w:val="en-NZ"/>
    </w:rPr>
  </w:style>
  <w:style w:type="paragraph" w:customStyle="1" w:styleId="ECBullet2">
    <w:name w:val="EC Bullet 2"/>
    <w:basedOn w:val="Text"/>
    <w:rsid w:val="00A45C1C"/>
    <w:pPr>
      <w:ind w:left="1440" w:hanging="360"/>
    </w:pPr>
    <w:rPr>
      <w:rFonts w:asciiTheme="minorHAnsi" w:hAnsiTheme="minorHAnsi"/>
      <w:sz w:val="22"/>
      <w:lang w:val="en-NZ" w:eastAsia="en-US"/>
    </w:rPr>
  </w:style>
  <w:style w:type="paragraph" w:customStyle="1" w:styleId="P0">
    <w:name w:val="P0"/>
    <w:basedOn w:val="Normal"/>
    <w:uiPriority w:val="99"/>
    <w:rsid w:val="00A45C1C"/>
    <w:pPr>
      <w:tabs>
        <w:tab w:val="left" w:pos="540"/>
      </w:tabs>
      <w:suppressAutoHyphens/>
      <w:spacing w:before="120" w:after="120" w:line="240" w:lineRule="auto"/>
    </w:pPr>
    <w:rPr>
      <w:rFonts w:ascii="Times New Roman" w:eastAsia="SimSun" w:hAnsi="Times New Roman" w:cs="Times New Roman"/>
      <w:sz w:val="20"/>
      <w:szCs w:val="20"/>
    </w:rPr>
  </w:style>
  <w:style w:type="paragraph" w:customStyle="1" w:styleId="CiscoText">
    <w:name w:val="Cisco Text"/>
    <w:rsid w:val="00A45C1C"/>
    <w:pPr>
      <w:keepNext/>
      <w:widowControl w:val="0"/>
      <w:suppressAutoHyphens/>
      <w:spacing w:before="120" w:after="120" w:line="240" w:lineRule="auto"/>
    </w:pPr>
    <w:rPr>
      <w:rFonts w:ascii="Arial" w:eastAsia="Batang" w:hAnsi="Arial" w:cs="Times New Roman"/>
      <w:sz w:val="20"/>
      <w:szCs w:val="19"/>
      <w:lang w:eastAsia="ar-SA"/>
    </w:rPr>
  </w:style>
  <w:style w:type="table" w:customStyle="1" w:styleId="GridTable5Dark-Accent11">
    <w:name w:val="Grid Table 5 Dark - Accent 11"/>
    <w:basedOn w:val="TableNormal"/>
    <w:uiPriority w:val="50"/>
    <w:rsid w:val="00A45C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ListBullet1">
    <w:name w:val="List Bullet 1"/>
    <w:basedOn w:val="Normal"/>
    <w:rsid w:val="00A45C1C"/>
    <w:pPr>
      <w:numPr>
        <w:numId w:val="21"/>
      </w:numPr>
      <w:spacing w:before="60" w:after="60" w:line="240" w:lineRule="auto"/>
    </w:pPr>
    <w:rPr>
      <w:rFonts w:ascii="Arial" w:eastAsia="Times New Roman" w:hAnsi="Arial" w:cs="Times New Roman"/>
      <w:sz w:val="20"/>
      <w:szCs w:val="20"/>
    </w:rPr>
  </w:style>
  <w:style w:type="character" w:customStyle="1" w:styleId="TabletextChar0">
    <w:name w:val="Table text Char"/>
    <w:link w:val="Tabletext0"/>
    <w:locked/>
    <w:rsid w:val="00A45C1C"/>
    <w:rPr>
      <w:rFonts w:cs="Arial"/>
    </w:rPr>
  </w:style>
  <w:style w:type="paragraph" w:customStyle="1" w:styleId="Tabletext0">
    <w:name w:val="Table text"/>
    <w:basedOn w:val="Normal"/>
    <w:link w:val="TabletextChar0"/>
    <w:autoRedefine/>
    <w:rsid w:val="00A45C1C"/>
    <w:pPr>
      <w:keepNext/>
      <w:keepLines/>
      <w:spacing w:after="0" w:line="200" w:lineRule="atLeast"/>
      <w:ind w:right="-58"/>
    </w:pPr>
    <w:rPr>
      <w:rFonts w:cs="Arial"/>
    </w:rPr>
  </w:style>
  <w:style w:type="paragraph" w:customStyle="1" w:styleId="NormalNG">
    <w:name w:val="Normal NG"/>
    <w:basedOn w:val="Normal"/>
    <w:link w:val="NormalNGChar"/>
    <w:rsid w:val="00A45C1C"/>
    <w:pPr>
      <w:spacing w:after="120" w:line="240" w:lineRule="auto"/>
    </w:pPr>
    <w:rPr>
      <w:rFonts w:ascii="Arial" w:eastAsia="Times New Roman" w:hAnsi="Arial" w:cs="Arial"/>
      <w:szCs w:val="20"/>
    </w:rPr>
  </w:style>
  <w:style w:type="character" w:customStyle="1" w:styleId="NormalNGChar">
    <w:name w:val="Normal NG Char"/>
    <w:link w:val="NormalNG"/>
    <w:rsid w:val="00A45C1C"/>
    <w:rPr>
      <w:rFonts w:ascii="Arial" w:eastAsia="Times New Roman" w:hAnsi="Arial" w:cs="Arial"/>
      <w:szCs w:val="20"/>
    </w:rPr>
  </w:style>
  <w:style w:type="paragraph" w:customStyle="1" w:styleId="TableText1">
    <w:name w:val="TableText"/>
    <w:basedOn w:val="Normal"/>
    <w:link w:val="TableTextChar2"/>
    <w:qFormat/>
    <w:rsid w:val="00A45C1C"/>
    <w:pPr>
      <w:spacing w:before="60" w:after="60" w:line="240" w:lineRule="auto"/>
    </w:pPr>
    <w:rPr>
      <w:rFonts w:ascii="Verdana" w:eastAsia="Times New Roman" w:hAnsi="Verdana"/>
      <w:sz w:val="20"/>
      <w:szCs w:val="20"/>
      <w:lang w:val="en-GB"/>
    </w:rPr>
  </w:style>
  <w:style w:type="character" w:customStyle="1" w:styleId="TableTextChar2">
    <w:name w:val="TableText Char2"/>
    <w:basedOn w:val="DefaultParagraphFont"/>
    <w:link w:val="TableText1"/>
    <w:rsid w:val="00A45C1C"/>
    <w:rPr>
      <w:rFonts w:ascii="Verdana" w:eastAsia="Times New Roman" w:hAnsi="Verdana"/>
      <w:sz w:val="20"/>
      <w:szCs w:val="20"/>
      <w:lang w:val="en-GB"/>
    </w:rPr>
  </w:style>
  <w:style w:type="paragraph" w:customStyle="1" w:styleId="TableHeading">
    <w:name w:val="TableHeading"/>
    <w:basedOn w:val="TableText1"/>
    <w:link w:val="TableHeadingChar"/>
    <w:qFormat/>
    <w:rsid w:val="00A45C1C"/>
    <w:pPr>
      <w:keepNext/>
      <w:keepLines/>
      <w:tabs>
        <w:tab w:val="left" w:pos="720"/>
        <w:tab w:val="left" w:pos="1080"/>
        <w:tab w:val="left" w:pos="1440"/>
      </w:tabs>
      <w:spacing w:before="120" w:after="120" w:line="360" w:lineRule="auto"/>
      <w:jc w:val="center"/>
    </w:pPr>
    <w:rPr>
      <w:rFonts w:ascii="Calibri" w:hAnsi="Calibri" w:cs="Arial"/>
      <w:b/>
      <w:bCs/>
      <w:color w:val="FFFFFF" w:themeColor="background1"/>
      <w:sz w:val="24"/>
    </w:rPr>
  </w:style>
  <w:style w:type="character" w:customStyle="1" w:styleId="TableHeadingChar">
    <w:name w:val="TableHeading Char"/>
    <w:basedOn w:val="DefaultParagraphFont"/>
    <w:link w:val="TableHeading"/>
    <w:rsid w:val="00A45C1C"/>
    <w:rPr>
      <w:rFonts w:ascii="Calibri" w:eastAsia="Times New Roman" w:hAnsi="Calibri" w:cs="Arial"/>
      <w:b/>
      <w:bCs/>
      <w:color w:val="FFFFFF" w:themeColor="background1"/>
      <w:sz w:val="24"/>
      <w:szCs w:val="20"/>
      <w:lang w:val="en-GB"/>
    </w:rPr>
  </w:style>
  <w:style w:type="character" w:customStyle="1" w:styleId="ilfuvd">
    <w:name w:val="ilfuvd"/>
    <w:basedOn w:val="DefaultParagraphFont"/>
    <w:rsid w:val="00A45C1C"/>
  </w:style>
  <w:style w:type="character" w:customStyle="1" w:styleId="highlight">
    <w:name w:val="highlight"/>
    <w:basedOn w:val="DefaultParagraphFont"/>
    <w:rsid w:val="00A45C1C"/>
  </w:style>
  <w:style w:type="paragraph" w:customStyle="1" w:styleId="ECBullet1">
    <w:name w:val="EC Bullet 1"/>
    <w:basedOn w:val="Text"/>
    <w:rsid w:val="00A45C1C"/>
    <w:pPr>
      <w:ind w:left="720" w:hanging="360"/>
    </w:pPr>
    <w:rPr>
      <w:rFonts w:asciiTheme="minorHAnsi" w:hAnsiTheme="minorHAnsi"/>
      <w:sz w:val="22"/>
      <w:lang w:val="en-NZ" w:eastAsia="en-US"/>
    </w:rPr>
  </w:style>
  <w:style w:type="paragraph" w:customStyle="1" w:styleId="ECBullet3">
    <w:name w:val="EC Bullet 3"/>
    <w:basedOn w:val="Text"/>
    <w:qFormat/>
    <w:rsid w:val="00A45C1C"/>
    <w:pPr>
      <w:ind w:left="2160" w:hanging="360"/>
    </w:pPr>
    <w:rPr>
      <w:rFonts w:asciiTheme="minorHAnsi" w:hAnsiTheme="minorHAnsi"/>
      <w:sz w:val="22"/>
      <w:lang w:val="en-NZ" w:eastAsia="en-US"/>
    </w:rPr>
  </w:style>
  <w:style w:type="paragraph" w:styleId="BodyTextIndent">
    <w:name w:val="Body Text Indent"/>
    <w:basedOn w:val="Normal"/>
    <w:link w:val="BodyTextIndentChar"/>
    <w:unhideWhenUsed/>
    <w:rsid w:val="00A45C1C"/>
    <w:pPr>
      <w:spacing w:after="120"/>
      <w:ind w:left="360"/>
    </w:pPr>
  </w:style>
  <w:style w:type="character" w:customStyle="1" w:styleId="BodyTextIndentChar">
    <w:name w:val="Body Text Indent Char"/>
    <w:basedOn w:val="DefaultParagraphFont"/>
    <w:link w:val="BodyTextIndent"/>
    <w:rsid w:val="00A45C1C"/>
  </w:style>
  <w:style w:type="paragraph" w:customStyle="1" w:styleId="StyleJustifiedLinespacing15lines">
    <w:name w:val="Style Justified Line spacing:  1.5 lines"/>
    <w:basedOn w:val="Normal"/>
    <w:rsid w:val="00A45C1C"/>
    <w:pPr>
      <w:spacing w:before="120" w:after="0" w:line="360" w:lineRule="auto"/>
    </w:pPr>
    <w:rPr>
      <w:rFonts w:ascii="Trebuchet MS" w:eastAsia="Times New Roman" w:hAnsi="Trebuchet MS"/>
      <w:sz w:val="20"/>
      <w:szCs w:val="20"/>
    </w:rPr>
  </w:style>
  <w:style w:type="table" w:customStyle="1" w:styleId="LightShading1">
    <w:name w:val="Light Shading1"/>
    <w:basedOn w:val="TableNormal"/>
    <w:uiPriority w:val="60"/>
    <w:rsid w:val="00A45C1C"/>
    <w:pPr>
      <w:spacing w:before="120" w:after="0" w:line="240" w:lineRule="auto"/>
    </w:pPr>
    <w:rPr>
      <w:rFonts w:ascii="Calibri" w:eastAsia="Calibri" w:hAnsi="Calibri"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geTitle">
    <w:name w:val="Page Title"/>
    <w:link w:val="PageTitleChar"/>
    <w:rsid w:val="00A45C1C"/>
    <w:pPr>
      <w:spacing w:before="120"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A45C1C"/>
    <w:rPr>
      <w:rFonts w:ascii="Calibri" w:eastAsia="SimSun" w:hAnsi="Calibri" w:cs="Times New Roman"/>
      <w:b/>
      <w:color w:val="262626"/>
      <w:sz w:val="32"/>
      <w:szCs w:val="32"/>
      <w:lang w:eastAsia="zh-CN"/>
    </w:rPr>
  </w:style>
  <w:style w:type="paragraph" w:customStyle="1" w:styleId="MahindraHeading">
    <w:name w:val="Mahindra Heading"/>
    <w:basedOn w:val="Heading1"/>
    <w:link w:val="MahindraHeadingChar"/>
    <w:rsid w:val="00A45C1C"/>
    <w:pPr>
      <w:pageBreakBefore/>
      <w:pBdr>
        <w:bottom w:val="none" w:sz="0" w:space="0" w:color="auto"/>
      </w:pBdr>
      <w:topLinePunct w:val="0"/>
      <w:adjustRightInd/>
      <w:snapToGrid/>
      <w:spacing w:before="120" w:after="120" w:line="240" w:lineRule="auto"/>
      <w:jc w:val="left"/>
    </w:pPr>
    <w:rPr>
      <w:rFonts w:asciiTheme="majorHAnsi" w:eastAsia="Times New Roman" w:hAnsiTheme="majorHAnsi"/>
      <w:bCs w:val="0"/>
      <w:color w:val="EEECE1" w:themeColor="background2"/>
      <w:kern w:val="0"/>
      <w:sz w:val="64"/>
      <w:szCs w:val="64"/>
      <w:lang w:eastAsia="en-US"/>
    </w:rPr>
  </w:style>
  <w:style w:type="paragraph" w:customStyle="1" w:styleId="MahindraSubheading">
    <w:name w:val="Mahindra Subheading"/>
    <w:basedOn w:val="Normal"/>
    <w:next w:val="Heading20"/>
    <w:link w:val="MahindraSubheadingChar"/>
    <w:rsid w:val="00A45C1C"/>
    <w:pPr>
      <w:spacing w:before="120" w:after="120"/>
    </w:pPr>
    <w:rPr>
      <w:rFonts w:asciiTheme="majorHAnsi" w:hAnsiTheme="majorHAnsi"/>
      <w:b/>
      <w:color w:val="EEECE1" w:themeColor="background2"/>
      <w:sz w:val="28"/>
      <w:szCs w:val="28"/>
    </w:rPr>
  </w:style>
  <w:style w:type="character" w:customStyle="1" w:styleId="MahindraHeadingChar">
    <w:name w:val="Mahindra Heading Char"/>
    <w:basedOn w:val="Heading1Char"/>
    <w:link w:val="MahindraHeading"/>
    <w:rsid w:val="00A45C1C"/>
    <w:rPr>
      <w:rFonts w:asciiTheme="majorHAnsi" w:eastAsia="Times New Roman" w:hAnsiTheme="majorHAnsi"/>
      <w:b/>
      <w:bCs/>
      <w:color w:val="EEECE1" w:themeColor="background2"/>
      <w:kern w:val="2"/>
      <w:sz w:val="64"/>
      <w:szCs w:val="64"/>
      <w:lang w:eastAsia="zh-CN"/>
    </w:rPr>
  </w:style>
  <w:style w:type="character" w:customStyle="1" w:styleId="MahindraSubheadingChar">
    <w:name w:val="Mahindra Subheading Char"/>
    <w:basedOn w:val="DefaultParagraphFont"/>
    <w:link w:val="MahindraSubheading"/>
    <w:rsid w:val="00A45C1C"/>
    <w:rPr>
      <w:rFonts w:asciiTheme="majorHAnsi" w:hAnsiTheme="majorHAnsi"/>
      <w:b/>
      <w:color w:val="EEECE1" w:themeColor="background2"/>
      <w:sz w:val="28"/>
      <w:szCs w:val="28"/>
    </w:rPr>
  </w:style>
  <w:style w:type="paragraph" w:customStyle="1" w:styleId="copyrightbodytext">
    <w:name w:val="copyright body text"/>
    <w:uiPriority w:val="99"/>
    <w:rsid w:val="00A45C1C"/>
    <w:pPr>
      <w:tabs>
        <w:tab w:val="left" w:pos="720"/>
        <w:tab w:val="left" w:pos="1080"/>
        <w:tab w:val="left" w:pos="1440"/>
      </w:tabs>
      <w:spacing w:before="120" w:after="60" w:line="360" w:lineRule="auto"/>
      <w:jc w:val="both"/>
    </w:pPr>
    <w:rPr>
      <w:rFonts w:ascii="Arial" w:eastAsia="Times New Roman" w:hAnsi="Arial" w:cs="Times New Roman"/>
      <w:sz w:val="20"/>
      <w:szCs w:val="20"/>
      <w:lang w:val="en-GB"/>
    </w:rPr>
  </w:style>
  <w:style w:type="paragraph" w:styleId="HTMLPreformatted">
    <w:name w:val="HTML Preformatted"/>
    <w:basedOn w:val="Normal"/>
    <w:link w:val="HTMLPreformattedChar"/>
    <w:uiPriority w:val="99"/>
    <w:rsid w:val="00A45C1C"/>
    <w:pPr>
      <w:spacing w:before="120" w:after="120" w:line="360" w:lineRule="auto"/>
    </w:pPr>
    <w:rPr>
      <w:rFonts w:ascii="Courier New" w:eastAsia="Times New Roman" w:hAnsi="Courier New" w:cs="Courier New"/>
      <w:sz w:val="20"/>
      <w:szCs w:val="20"/>
      <w:lang w:bidi="en-US"/>
    </w:rPr>
  </w:style>
  <w:style w:type="character" w:customStyle="1" w:styleId="HTMLPreformattedChar">
    <w:name w:val="HTML Preformatted Char"/>
    <w:basedOn w:val="DefaultParagraphFont"/>
    <w:link w:val="HTMLPreformatted"/>
    <w:uiPriority w:val="99"/>
    <w:rsid w:val="00A45C1C"/>
    <w:rPr>
      <w:rFonts w:ascii="Courier New" w:eastAsia="Times New Roman" w:hAnsi="Courier New" w:cs="Courier New"/>
      <w:sz w:val="20"/>
      <w:szCs w:val="20"/>
      <w:lang w:bidi="en-US"/>
    </w:rPr>
  </w:style>
  <w:style w:type="paragraph" w:styleId="ListNumber4">
    <w:name w:val="List Number 4"/>
    <w:basedOn w:val="Normal"/>
    <w:rsid w:val="00A45C1C"/>
    <w:pPr>
      <w:numPr>
        <w:numId w:val="22"/>
      </w:numPr>
      <w:spacing w:before="120" w:after="120" w:line="360" w:lineRule="auto"/>
    </w:pPr>
    <w:rPr>
      <w:rFonts w:ascii="Arial" w:eastAsia="Times New Roman" w:hAnsi="Arial" w:cs="Calibri"/>
      <w:sz w:val="20"/>
      <w:szCs w:val="20"/>
      <w:lang w:bidi="en-US"/>
    </w:rPr>
  </w:style>
  <w:style w:type="paragraph" w:styleId="NormalIndent">
    <w:name w:val="Normal Indent"/>
    <w:basedOn w:val="Normal"/>
    <w:link w:val="NormalIndentChar"/>
    <w:rsid w:val="00A45C1C"/>
    <w:pPr>
      <w:numPr>
        <w:numId w:val="24"/>
      </w:numPr>
      <w:spacing w:before="120" w:after="0" w:line="360" w:lineRule="auto"/>
    </w:pPr>
    <w:rPr>
      <w:rFonts w:ascii="Arial" w:eastAsia="Times New Roman" w:hAnsi="Arial" w:cs="Calibri"/>
      <w:sz w:val="20"/>
      <w:szCs w:val="20"/>
      <w:lang w:val="en-GB" w:bidi="en-US"/>
    </w:rPr>
  </w:style>
  <w:style w:type="table" w:styleId="MediumShading1-Accent2">
    <w:name w:val="Medium Shading 1 Accent 2"/>
    <w:basedOn w:val="TableNormal"/>
    <w:uiPriority w:val="63"/>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NormalIndentChar">
    <w:name w:val="Normal Indent Char"/>
    <w:link w:val="NormalIndent"/>
    <w:locked/>
    <w:rsid w:val="00A45C1C"/>
    <w:rPr>
      <w:rFonts w:ascii="Arial" w:eastAsia="Times New Roman" w:hAnsi="Arial" w:cs="Calibri"/>
      <w:sz w:val="20"/>
      <w:szCs w:val="20"/>
      <w:lang w:val="en-GB" w:bidi="en-US"/>
    </w:rPr>
  </w:style>
  <w:style w:type="paragraph" w:customStyle="1" w:styleId="text1">
    <w:name w:val="text1"/>
    <w:basedOn w:val="Normal"/>
    <w:rsid w:val="00A45C1C"/>
    <w:pPr>
      <w:spacing w:before="100" w:beforeAutospacing="1" w:after="100" w:afterAutospacing="1" w:line="240" w:lineRule="auto"/>
    </w:pPr>
    <w:rPr>
      <w:rFonts w:ascii="Times New Roman" w:eastAsia="Times New Roman" w:hAnsi="Times New Roman"/>
      <w:sz w:val="24"/>
      <w:szCs w:val="24"/>
    </w:rPr>
  </w:style>
  <w:style w:type="table" w:customStyle="1" w:styleId="LightList-Accent11">
    <w:name w:val="Light List - Accent 11"/>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yleBlueRight004Before3ptAfter72ptExpanded">
    <w:name w:val="Style Blue Right:  0.04&quot; Before:  3 pt After:  7.2 pt Expanded ..."/>
    <w:basedOn w:val="Normal"/>
    <w:rsid w:val="00A45C1C"/>
    <w:pPr>
      <w:spacing w:before="60" w:after="120"/>
      <w:ind w:right="58"/>
    </w:pPr>
    <w:rPr>
      <w:rFonts w:ascii="Trebuchet MS" w:eastAsia="Times New Roman" w:hAnsi="Trebuchet MS"/>
      <w:color w:val="0000FF"/>
      <w:spacing w:val="6"/>
      <w:sz w:val="20"/>
      <w:szCs w:val="20"/>
    </w:rPr>
  </w:style>
  <w:style w:type="paragraph" w:customStyle="1" w:styleId="RequirementBullet">
    <w:name w:val="Requirement Bullet"/>
    <w:basedOn w:val="Normal"/>
    <w:rsid w:val="00A45C1C"/>
    <w:pPr>
      <w:numPr>
        <w:numId w:val="23"/>
      </w:numPr>
      <w:spacing w:before="120" w:after="0" w:line="264" w:lineRule="auto"/>
      <w:ind w:firstLine="0"/>
      <w:contextualSpacing/>
    </w:pPr>
    <w:rPr>
      <w:rFonts w:ascii="Arial" w:hAnsi="Arial" w:cs="Arial"/>
      <w:sz w:val="20"/>
      <w:szCs w:val="20"/>
      <w:lang w:val="en-IN"/>
    </w:rPr>
  </w:style>
  <w:style w:type="table" w:customStyle="1" w:styleId="LightList-Accent111">
    <w:name w:val="Light List - Accent 111"/>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A45C1C"/>
    <w:pPr>
      <w:spacing w:before="120" w:after="0" w:line="240" w:lineRule="auto"/>
    </w:pPr>
    <w:rPr>
      <w:rFonts w:ascii="Times New Roman" w:eastAsia="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harCharCharCharCharChar">
    <w:name w:val="Char Char Char Char Char Char 字元 字元"/>
    <w:basedOn w:val="Normal"/>
    <w:rsid w:val="00A45C1C"/>
    <w:pPr>
      <w:spacing w:before="120" w:line="240" w:lineRule="exact"/>
    </w:pPr>
    <w:rPr>
      <w:rFonts w:ascii="Verdana" w:eastAsia="Times New Roman" w:hAnsi="Verdana" w:cs="Angsana New"/>
      <w:sz w:val="20"/>
      <w:szCs w:val="20"/>
      <w:lang w:val="pt-PT" w:bidi="en-US"/>
    </w:rPr>
  </w:style>
  <w:style w:type="paragraph" w:customStyle="1" w:styleId="Heading2TK">
    <w:name w:val="Heading 2_TK"/>
    <w:basedOn w:val="Heading1"/>
    <w:autoRedefine/>
    <w:rsid w:val="00A45C1C"/>
    <w:pPr>
      <w:keepNext w:val="0"/>
      <w:pBdr>
        <w:bottom w:val="none" w:sz="0" w:space="0" w:color="auto"/>
      </w:pBdr>
      <w:tabs>
        <w:tab w:val="num" w:pos="360"/>
      </w:tabs>
      <w:topLinePunct w:val="0"/>
      <w:adjustRightInd/>
      <w:snapToGrid/>
      <w:spacing w:before="120" w:after="120" w:line="276" w:lineRule="auto"/>
      <w:jc w:val="left"/>
      <w:outlineLvl w:val="9"/>
    </w:pPr>
    <w:rPr>
      <w:rFonts w:ascii="Arial" w:eastAsiaTheme="minorEastAsia" w:hAnsi="Arial" w:cstheme="minorHAnsi"/>
      <w:color w:val="E31837"/>
      <w:kern w:val="0"/>
      <w:sz w:val="24"/>
      <w:szCs w:val="24"/>
      <w:lang w:eastAsia="en-US"/>
    </w:rPr>
  </w:style>
  <w:style w:type="paragraph" w:styleId="List">
    <w:name w:val="List"/>
    <w:basedOn w:val="Normal"/>
    <w:uiPriority w:val="99"/>
    <w:semiHidden/>
    <w:unhideWhenUsed/>
    <w:rsid w:val="00A45C1C"/>
    <w:pPr>
      <w:spacing w:before="120" w:after="120"/>
      <w:ind w:left="360" w:hanging="360"/>
      <w:contextualSpacing/>
    </w:pPr>
    <w:rPr>
      <w:rFonts w:ascii="Arial" w:hAnsi="Arial"/>
      <w:sz w:val="20"/>
      <w:szCs w:val="20"/>
    </w:rPr>
  </w:style>
  <w:style w:type="paragraph" w:customStyle="1" w:styleId="TableText2">
    <w:name w:val="Table Text"/>
    <w:aliases w:val="Table Body Text,table Body Text,table text + Left:  0.05&quot;,Righ....,Righ..."/>
    <w:basedOn w:val="Normal"/>
    <w:link w:val="TableTextChar1"/>
    <w:rsid w:val="00A45C1C"/>
    <w:pPr>
      <w:tabs>
        <w:tab w:val="left" w:pos="2250"/>
      </w:tabs>
      <w:spacing w:after="0" w:line="240" w:lineRule="auto"/>
    </w:pPr>
    <w:rPr>
      <w:rFonts w:ascii="Calibri" w:eastAsia="Times New Roman" w:hAnsi="Calibri" w:cs="Times New Roman"/>
      <w:sz w:val="20"/>
      <w:szCs w:val="48"/>
      <w:lang w:val="en-GB"/>
    </w:rPr>
  </w:style>
  <w:style w:type="paragraph" w:customStyle="1" w:styleId="TableTextBold">
    <w:name w:val="Table Text Bold"/>
    <w:basedOn w:val="Normal"/>
    <w:autoRedefine/>
    <w:rsid w:val="00A45C1C"/>
    <w:pPr>
      <w:tabs>
        <w:tab w:val="left" w:pos="180"/>
      </w:tabs>
      <w:spacing w:before="60" w:after="60" w:line="240" w:lineRule="auto"/>
    </w:pPr>
    <w:rPr>
      <w:rFonts w:ascii="Times New Roman" w:eastAsia="Arial Unicode MS" w:hAnsi="Times New Roman" w:cs="Times New Roman"/>
      <w:b/>
      <w:bCs/>
      <w:sz w:val="20"/>
      <w:szCs w:val="20"/>
    </w:rPr>
  </w:style>
  <w:style w:type="paragraph" w:customStyle="1" w:styleId="VinitHeading1">
    <w:name w:val="Vinit Heading 1"/>
    <w:basedOn w:val="Heading1"/>
    <w:link w:val="VinitHeading1Char"/>
    <w:rsid w:val="00A45C1C"/>
    <w:pPr>
      <w:keepLines/>
      <w:pBdr>
        <w:bottom w:val="none" w:sz="0" w:space="0" w:color="auto"/>
      </w:pBdr>
      <w:topLinePunct w:val="0"/>
      <w:adjustRightInd/>
      <w:snapToGrid/>
      <w:spacing w:before="480" w:after="0" w:line="276" w:lineRule="auto"/>
      <w:jc w:val="left"/>
    </w:pPr>
    <w:rPr>
      <w:rFonts w:ascii="Vodafone Rg" w:eastAsiaTheme="majorEastAsia" w:hAnsi="Vodafone Rg" w:cstheme="minorHAnsi"/>
      <w:color w:val="E60000"/>
      <w:kern w:val="0"/>
      <w:sz w:val="32"/>
      <w:szCs w:val="32"/>
      <w:lang w:eastAsia="en-US"/>
    </w:rPr>
  </w:style>
  <w:style w:type="paragraph" w:customStyle="1" w:styleId="Vinitheading2">
    <w:name w:val="Vinit heading 2"/>
    <w:basedOn w:val="Heading10"/>
    <w:link w:val="Vinitheading2Char"/>
    <w:rsid w:val="00A45C1C"/>
    <w:pPr>
      <w:tabs>
        <w:tab w:val="num" w:pos="720"/>
      </w:tabs>
      <w:ind w:left="1440" w:hanging="720"/>
    </w:pPr>
    <w:rPr>
      <w:rFonts w:ascii="Vodafone Rg" w:hAnsi="Vodafone Rg"/>
      <w:color w:val="FF0000"/>
      <w:sz w:val="24"/>
    </w:rPr>
  </w:style>
  <w:style w:type="character" w:customStyle="1" w:styleId="VinitHeading1Char">
    <w:name w:val="Vinit Heading 1 Char"/>
    <w:basedOn w:val="Heading1Char"/>
    <w:link w:val="VinitHeading1"/>
    <w:rsid w:val="00A45C1C"/>
    <w:rPr>
      <w:rFonts w:ascii="Vodafone Rg" w:eastAsiaTheme="majorEastAsia" w:hAnsi="Vodafone Rg" w:cstheme="minorHAnsi"/>
      <w:b/>
      <w:bCs/>
      <w:color w:val="E60000"/>
      <w:kern w:val="2"/>
      <w:sz w:val="32"/>
      <w:szCs w:val="32"/>
      <w:lang w:eastAsia="zh-CN"/>
    </w:rPr>
  </w:style>
  <w:style w:type="character" w:customStyle="1" w:styleId="Vinitheading2Char">
    <w:name w:val="Vinit heading 2 Char"/>
    <w:basedOn w:val="VinitHeading1Char"/>
    <w:link w:val="Vinitheading2"/>
    <w:rsid w:val="00A45C1C"/>
    <w:rPr>
      <w:rFonts w:ascii="Vodafone Rg" w:eastAsia="Times New Roman" w:hAnsi="Vodafone Rg" w:cs="Times New Roman"/>
      <w:b/>
      <w:bCs/>
      <w:color w:val="FF0000"/>
      <w:kern w:val="2"/>
      <w:sz w:val="24"/>
      <w:szCs w:val="32"/>
      <w:lang w:val="en-GB" w:eastAsia="en-GB"/>
    </w:rPr>
  </w:style>
  <w:style w:type="character" w:customStyle="1" w:styleId="TableTextChar3">
    <w:name w:val="TableText Char"/>
    <w:basedOn w:val="DefaultParagraphFont"/>
    <w:locked/>
    <w:rsid w:val="00A45C1C"/>
    <w:rPr>
      <w:rFonts w:ascii="Verdana" w:hAnsi="Verdana" w:cs="Arial"/>
      <w:sz w:val="16"/>
    </w:rPr>
  </w:style>
  <w:style w:type="paragraph" w:customStyle="1" w:styleId="Heading2NNTOC">
    <w:name w:val="_Heading 2 NN TOC"/>
    <w:next w:val="Text"/>
    <w:rsid w:val="00A45C1C"/>
    <w:pPr>
      <w:spacing w:before="120" w:after="120" w:line="240" w:lineRule="auto"/>
      <w:outlineLvl w:val="1"/>
    </w:pPr>
    <w:rPr>
      <w:rFonts w:ascii="Arial" w:eastAsia="Times New Roman" w:hAnsi="Arial" w:cs="Times New Roman"/>
      <w:b/>
      <w:bCs/>
      <w:color w:val="000000"/>
      <w:sz w:val="24"/>
      <w:szCs w:val="19"/>
      <w:lang w:val="en-GB" w:eastAsia="en-GB"/>
    </w:rPr>
  </w:style>
  <w:style w:type="paragraph" w:customStyle="1" w:styleId="Style19">
    <w:name w:val="Style19"/>
    <w:basedOn w:val="Normal"/>
    <w:rsid w:val="00A45C1C"/>
    <w:pPr>
      <w:widowControl w:val="0"/>
      <w:autoSpaceDE w:val="0"/>
      <w:autoSpaceDN w:val="0"/>
      <w:adjustRightInd w:val="0"/>
      <w:spacing w:after="0" w:line="229" w:lineRule="exact"/>
    </w:pPr>
    <w:rPr>
      <w:rFonts w:ascii="Verdana" w:eastAsia="Times New Roman" w:hAnsi="Verdana" w:cs="Times New Roman"/>
      <w:sz w:val="24"/>
      <w:szCs w:val="24"/>
      <w:lang w:val="lv-LV" w:eastAsia="lv-LV"/>
    </w:rPr>
  </w:style>
  <w:style w:type="character" w:customStyle="1" w:styleId="FontStyle43">
    <w:name w:val="Font Style43"/>
    <w:basedOn w:val="DefaultParagraphFont"/>
    <w:rsid w:val="00A45C1C"/>
    <w:rPr>
      <w:rFonts w:ascii="Verdana" w:hAnsi="Verdana" w:cs="Verdana"/>
      <w:sz w:val="16"/>
      <w:szCs w:val="16"/>
    </w:rPr>
  </w:style>
  <w:style w:type="paragraph" w:customStyle="1" w:styleId="HUDTableText">
    <w:name w:val="HUD Table Text"/>
    <w:basedOn w:val="Normal"/>
    <w:rsid w:val="00A45C1C"/>
    <w:pPr>
      <w:overflowPunct w:val="0"/>
      <w:autoSpaceDE w:val="0"/>
      <w:autoSpaceDN w:val="0"/>
      <w:adjustRightInd w:val="0"/>
      <w:spacing w:before="60" w:after="60" w:line="240" w:lineRule="auto"/>
      <w:textAlignment w:val="baseline"/>
    </w:pPr>
    <w:rPr>
      <w:rFonts w:eastAsia="Times New Roman" w:cs="Times New Roman"/>
      <w:sz w:val="20"/>
      <w:szCs w:val="20"/>
    </w:rPr>
  </w:style>
  <w:style w:type="paragraph" w:customStyle="1" w:styleId="HUDTableHeading">
    <w:name w:val="HUD Table Heading"/>
    <w:basedOn w:val="Normal"/>
    <w:rsid w:val="00A45C1C"/>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rPr>
  </w:style>
  <w:style w:type="table" w:customStyle="1" w:styleId="HUDTables">
    <w:name w:val="HUD Tables"/>
    <w:basedOn w:val="TableNormal"/>
    <w:uiPriority w:val="99"/>
    <w:rsid w:val="00A45C1C"/>
    <w:pPr>
      <w:spacing w:after="0" w:line="240" w:lineRule="auto"/>
    </w:pPr>
    <w:rPr>
      <w:rFonts w:ascii="Calibri" w:eastAsia="Calibri" w:hAnsi="Calibri" w:cs="Times New Roman"/>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VinitEmphasis">
    <w:name w:val="Vinit Emphasis"/>
    <w:basedOn w:val="ListParagraph"/>
    <w:link w:val="VinitEmphasisChar"/>
    <w:rsid w:val="00A45C1C"/>
    <w:pPr>
      <w:spacing w:after="200" w:line="276" w:lineRule="auto"/>
      <w:ind w:left="720"/>
      <w:contextualSpacing/>
      <w:jc w:val="left"/>
    </w:pPr>
    <w:rPr>
      <w:rFonts w:ascii="Vodafone Rg" w:hAnsi="Vodafone Rg" w:cstheme="minorHAnsi"/>
      <w:b w:val="0"/>
      <w:bCs w:val="0"/>
      <w:szCs w:val="22"/>
    </w:rPr>
  </w:style>
  <w:style w:type="paragraph" w:customStyle="1" w:styleId="VinitHeading3">
    <w:name w:val="Vinit Heading 3"/>
    <w:basedOn w:val="Vinitheading2"/>
    <w:link w:val="VinitHeading3Char"/>
    <w:rsid w:val="00A45C1C"/>
    <w:pPr>
      <w:numPr>
        <w:ilvl w:val="2"/>
      </w:numPr>
      <w:tabs>
        <w:tab w:val="num" w:pos="720"/>
      </w:tabs>
      <w:ind w:left="1440" w:hanging="720"/>
    </w:pPr>
    <w:rPr>
      <w:rFonts w:cs="Arial"/>
      <w:szCs w:val="24"/>
    </w:rPr>
  </w:style>
  <w:style w:type="character" w:customStyle="1" w:styleId="VinitEmphasisChar">
    <w:name w:val="Vinit Emphasis Char"/>
    <w:basedOn w:val="DefaultParagraphFont"/>
    <w:link w:val="VinitEmphasis"/>
    <w:rsid w:val="00A45C1C"/>
    <w:rPr>
      <w:rFonts w:ascii="Vodafone Rg" w:hAnsi="Vodafone Rg" w:cstheme="minorHAnsi"/>
    </w:rPr>
  </w:style>
  <w:style w:type="character" w:customStyle="1" w:styleId="VinitHeading3Char">
    <w:name w:val="Vinit Heading 3 Char"/>
    <w:basedOn w:val="Vinitheading2Char"/>
    <w:link w:val="VinitHeading3"/>
    <w:rsid w:val="00A45C1C"/>
    <w:rPr>
      <w:rFonts w:ascii="Vodafone Rg" w:eastAsia="Times New Roman" w:hAnsi="Vodafone Rg" w:cs="Arial"/>
      <w:b/>
      <w:bCs/>
      <w:color w:val="FF0000"/>
      <w:kern w:val="2"/>
      <w:sz w:val="24"/>
      <w:szCs w:val="24"/>
      <w:lang w:val="en-GB" w:eastAsia="en-GB"/>
    </w:rPr>
  </w:style>
  <w:style w:type="paragraph" w:customStyle="1" w:styleId="Listnumber1">
    <w:name w:val="Listnumber 1"/>
    <w:basedOn w:val="ListBullet0"/>
    <w:link w:val="Listnumber1Char"/>
    <w:rsid w:val="00A45C1C"/>
    <w:pPr>
      <w:spacing w:before="60" w:after="120" w:line="240" w:lineRule="auto"/>
      <w:contextualSpacing w:val="0"/>
    </w:pPr>
    <w:rPr>
      <w:rFonts w:ascii="Arial" w:eastAsia="Times New Roman" w:hAnsi="Arial" w:cs="Times New Roman"/>
      <w:color w:val="000000"/>
      <w:szCs w:val="20"/>
      <w:lang w:val="en-IN" w:eastAsia="en-GB"/>
    </w:rPr>
  </w:style>
  <w:style w:type="character" w:customStyle="1" w:styleId="Listnumber1Char">
    <w:name w:val="Listnumber 1 Char"/>
    <w:link w:val="Listnumber1"/>
    <w:rsid w:val="00A45C1C"/>
    <w:rPr>
      <w:rFonts w:ascii="Arial" w:eastAsia="Times New Roman" w:hAnsi="Arial" w:cs="Times New Roman"/>
      <w:color w:val="000000"/>
      <w:szCs w:val="20"/>
      <w:lang w:val="en-IN" w:eastAsia="en-GB"/>
    </w:rPr>
  </w:style>
  <w:style w:type="paragraph" w:styleId="ListBullet0">
    <w:name w:val="List Bullet"/>
    <w:basedOn w:val="Normal"/>
    <w:uiPriority w:val="99"/>
    <w:unhideWhenUsed/>
    <w:qFormat/>
    <w:rsid w:val="00A45C1C"/>
    <w:pPr>
      <w:contextualSpacing/>
    </w:pPr>
    <w:rPr>
      <w:rFonts w:ascii="Vodafone Rg" w:hAnsi="Vodafone Rg" w:cstheme="minorHAnsi"/>
    </w:rPr>
  </w:style>
  <w:style w:type="character" w:customStyle="1" w:styleId="Bullet1Char">
    <w:name w:val="Bullet 1 Char"/>
    <w:basedOn w:val="DefaultParagraphFont"/>
    <w:locked/>
    <w:rsid w:val="00A45C1C"/>
    <w:rPr>
      <w:i/>
      <w:iCs/>
    </w:rPr>
  </w:style>
  <w:style w:type="character" w:customStyle="1" w:styleId="Style3Char">
    <w:name w:val="Style3 Char"/>
    <w:basedOn w:val="Heading1Char"/>
    <w:rsid w:val="00A45C1C"/>
    <w:rPr>
      <w:rFonts w:ascii="Vodafone Rg" w:eastAsia="SimHei" w:hAnsi="Vodafone Rg"/>
      <w:b/>
      <w:bCs/>
      <w:color w:val="E60000"/>
      <w:kern w:val="2"/>
      <w:sz w:val="32"/>
      <w:szCs w:val="44"/>
      <w:lang w:val="en-IN" w:eastAsia="zh-CN"/>
    </w:rPr>
  </w:style>
  <w:style w:type="character" w:customStyle="1" w:styleId="Style1Char">
    <w:name w:val="Style1 Char"/>
    <w:basedOn w:val="Heading1Char"/>
    <w:rsid w:val="00A45C1C"/>
    <w:rPr>
      <w:rFonts w:ascii="Vodafone Rg" w:eastAsia="SimHei" w:hAnsi="Vodafone Rg"/>
      <w:b/>
      <w:bCs/>
      <w:color w:val="E60000"/>
      <w:kern w:val="2"/>
      <w:sz w:val="32"/>
      <w:szCs w:val="44"/>
      <w:lang w:val="en-IN" w:eastAsia="zh-CN"/>
    </w:rPr>
  </w:style>
  <w:style w:type="paragraph" w:customStyle="1" w:styleId="alphalist">
    <w:name w:val="alpha list"/>
    <w:basedOn w:val="Normal"/>
    <w:rsid w:val="00A45C1C"/>
    <w:pPr>
      <w:numPr>
        <w:numId w:val="25"/>
      </w:numPr>
      <w:spacing w:before="120" w:after="0" w:line="240" w:lineRule="auto"/>
    </w:pPr>
    <w:rPr>
      <w:rFonts w:ascii="Arial" w:eastAsia="Times New Roman" w:hAnsi="Arial" w:cs="Times New Roman"/>
      <w:szCs w:val="20"/>
    </w:rPr>
  </w:style>
  <w:style w:type="paragraph" w:styleId="PlainText">
    <w:name w:val="Plain Text"/>
    <w:basedOn w:val="Normal"/>
    <w:link w:val="PlainTextChar"/>
    <w:uiPriority w:val="99"/>
    <w:rsid w:val="00A45C1C"/>
    <w:pPr>
      <w:spacing w:before="120" w:after="0" w:line="240" w:lineRule="auto"/>
    </w:pPr>
    <w:rPr>
      <w:rFonts w:ascii="Courier New" w:eastAsia="Times New Roman" w:hAnsi="Courier New" w:cs="Courier New"/>
      <w:szCs w:val="20"/>
      <w:lang w:val="en-GB"/>
    </w:rPr>
  </w:style>
  <w:style w:type="character" w:customStyle="1" w:styleId="PlainTextChar">
    <w:name w:val="Plain Text Char"/>
    <w:basedOn w:val="DefaultParagraphFont"/>
    <w:link w:val="PlainText"/>
    <w:uiPriority w:val="99"/>
    <w:rsid w:val="00A45C1C"/>
    <w:rPr>
      <w:rFonts w:ascii="Courier New" w:eastAsia="Times New Roman" w:hAnsi="Courier New" w:cs="Courier New"/>
      <w:szCs w:val="20"/>
      <w:lang w:val="en-GB"/>
    </w:rPr>
  </w:style>
  <w:style w:type="table" w:customStyle="1" w:styleId="TechmTemplate">
    <w:name w:val="Techm Template"/>
    <w:basedOn w:val="TableNormal"/>
    <w:uiPriority w:val="99"/>
    <w:rsid w:val="00A45C1C"/>
    <w:pPr>
      <w:spacing w:after="0" w:line="240" w:lineRule="auto"/>
    </w:pPr>
    <w:rPr>
      <w:rFonts w:ascii="Arial" w:hAnsi="Arial"/>
      <w:sz w:val="20"/>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color w:val="FFFFFF" w:themeColor="background1"/>
        <w:sz w:val="20"/>
      </w:rPr>
      <w:tblPr/>
      <w:tcPr>
        <w:shd w:val="clear" w:color="auto" w:fill="E31837"/>
        <w:vAlign w:val="center"/>
      </w:tcPr>
    </w:tblStylePr>
    <w:tblStylePr w:type="band1Horz">
      <w:rPr>
        <w:rFonts w:ascii="Arial" w:hAnsi="Arial"/>
        <w:color w:val="auto"/>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2Horz">
      <w:rPr>
        <w:rFonts w:ascii="Arial" w:hAnsi="Arial"/>
        <w:color w:val="000000" w:themeColor="text1"/>
        <w:sz w:val="20"/>
      </w:rPr>
      <w:tblPr/>
      <w:tcPr>
        <w:shd w:val="clear" w:color="auto" w:fill="FFFFFF" w:themeFill="background1"/>
      </w:tcPr>
    </w:tblStylePr>
  </w:style>
  <w:style w:type="character" w:customStyle="1" w:styleId="TableTextChar1">
    <w:name w:val="Table Text Char"/>
    <w:aliases w:val="ctc Char,Caption text (column-wide) Char,table Char,table left Char,tl Char,正文九级标题 Char,PIM 9 Char,huh Char,三级标题 Char,不用9 Char,标题 45 Char,HF Char,heading 9 Char"/>
    <w:link w:val="TableText2"/>
    <w:locked/>
    <w:rsid w:val="00A45C1C"/>
    <w:rPr>
      <w:rFonts w:ascii="Calibri" w:eastAsia="Times New Roman" w:hAnsi="Calibri" w:cs="Times New Roman"/>
      <w:sz w:val="20"/>
      <w:szCs w:val="48"/>
      <w:lang w:val="en-GB"/>
    </w:rPr>
  </w:style>
  <w:style w:type="character" w:customStyle="1" w:styleId="25bulletChar">
    <w:name w:val=".25 bullet Char"/>
    <w:link w:val="25bullet"/>
    <w:locked/>
    <w:rsid w:val="00A45C1C"/>
    <w:rPr>
      <w:rFonts w:cs="Arial"/>
    </w:rPr>
  </w:style>
  <w:style w:type="paragraph" w:customStyle="1" w:styleId="25bullet">
    <w:name w:val=".25 bullet"/>
    <w:basedOn w:val="Normal"/>
    <w:link w:val="25bulletChar"/>
    <w:rsid w:val="00A45C1C"/>
    <w:pPr>
      <w:numPr>
        <w:numId w:val="26"/>
      </w:numPr>
      <w:spacing w:after="0" w:line="240" w:lineRule="auto"/>
    </w:pPr>
    <w:rPr>
      <w:rFonts w:cs="Arial"/>
    </w:rPr>
  </w:style>
  <w:style w:type="paragraph" w:customStyle="1" w:styleId="TableText11pt">
    <w:name w:val="Table Text 11pt"/>
    <w:basedOn w:val="Normal"/>
    <w:rsid w:val="00A45C1C"/>
    <w:pPr>
      <w:spacing w:after="0" w:line="240" w:lineRule="auto"/>
    </w:pPr>
    <w:rPr>
      <w:rFonts w:ascii="Arial" w:eastAsia="Times New Roman" w:hAnsi="Arial" w:cs="Arial"/>
      <w:szCs w:val="24"/>
    </w:rPr>
  </w:style>
  <w:style w:type="paragraph" w:customStyle="1" w:styleId="SubSectionTechM">
    <w:name w:val="SubSectionTechM"/>
    <w:basedOn w:val="Heading20"/>
    <w:link w:val="SubSectionTechMChar"/>
    <w:rsid w:val="00A45C1C"/>
    <w:pPr>
      <w:shd w:val="clear" w:color="auto" w:fill="C0C0C0"/>
      <w:spacing w:before="240" w:after="60" w:line="240" w:lineRule="auto"/>
    </w:pPr>
    <w:rPr>
      <w:rFonts w:eastAsia="Times New Roman" w:cs="Times New Roman"/>
      <w:bCs w:val="0"/>
      <w:smallCaps/>
      <w:noProof w:val="0"/>
      <w:color w:val="auto"/>
      <w:kern w:val="28"/>
      <w:lang w:eastAsia="en-GB" w:bidi="ar-SA"/>
    </w:rPr>
  </w:style>
  <w:style w:type="character" w:customStyle="1" w:styleId="SubSectionTechMChar">
    <w:name w:val="SubSectionTechM Char"/>
    <w:basedOn w:val="DefaultParagraphFont"/>
    <w:link w:val="SubSectionTechM"/>
    <w:rsid w:val="00A45C1C"/>
    <w:rPr>
      <w:rFonts w:ascii="Trebuchet MS" w:eastAsia="Times New Roman" w:hAnsi="Trebuchet MS" w:cs="Times New Roman"/>
      <w:smallCaps/>
      <w:kern w:val="28"/>
      <w:sz w:val="24"/>
      <w:szCs w:val="20"/>
      <w:shd w:val="clear" w:color="auto" w:fill="C0C0C0"/>
      <w:lang w:eastAsia="en-GB"/>
    </w:rPr>
  </w:style>
  <w:style w:type="paragraph" w:customStyle="1" w:styleId="Bullet2">
    <w:name w:val="Bullet 2"/>
    <w:basedOn w:val="Normal"/>
    <w:rsid w:val="00A45C1C"/>
    <w:pPr>
      <w:spacing w:after="0" w:line="240" w:lineRule="auto"/>
      <w:ind w:left="1080" w:hanging="360"/>
    </w:pPr>
    <w:rPr>
      <w:rFonts w:ascii="Arial" w:eastAsia="Times New Roman" w:hAnsi="Arial" w:cs="Times New Roman"/>
      <w:kern w:val="28"/>
      <w:sz w:val="20"/>
      <w:szCs w:val="20"/>
      <w:lang w:val="en-GB" w:eastAsia="en-GB"/>
    </w:rPr>
  </w:style>
  <w:style w:type="paragraph" w:customStyle="1" w:styleId="Normal1">
    <w:name w:val="Normal 1"/>
    <w:basedOn w:val="Normal"/>
    <w:rsid w:val="00A45C1C"/>
    <w:pPr>
      <w:spacing w:before="120" w:after="120" w:line="240" w:lineRule="auto"/>
    </w:pPr>
    <w:rPr>
      <w:rFonts w:ascii="Times New Roman" w:eastAsia="Times New Roman" w:hAnsi="Times New Roman" w:cs="Times New Roman"/>
      <w:sz w:val="24"/>
      <w:szCs w:val="20"/>
      <w:lang w:val="en-AU"/>
    </w:rPr>
  </w:style>
  <w:style w:type="paragraph" w:customStyle="1" w:styleId="ListBullet">
    <w:name w:val="ListBullet"/>
    <w:basedOn w:val="Normal"/>
    <w:rsid w:val="00A45C1C"/>
    <w:pPr>
      <w:numPr>
        <w:numId w:val="27"/>
      </w:numPr>
      <w:tabs>
        <w:tab w:val="num" w:pos="1254"/>
      </w:tabs>
      <w:spacing w:after="0" w:line="240" w:lineRule="auto"/>
      <w:ind w:left="1254" w:hanging="513"/>
    </w:pPr>
    <w:rPr>
      <w:rFonts w:ascii="Futura Bk BT" w:eastAsia="Times New Roman" w:hAnsi="Futura Bk BT" w:cs="Times New Roman"/>
      <w:sz w:val="20"/>
      <w:szCs w:val="24"/>
      <w:lang w:val="en-AU"/>
    </w:rPr>
  </w:style>
  <w:style w:type="paragraph" w:customStyle="1" w:styleId="FigureCaption">
    <w:name w:val="Figure Caption"/>
    <w:basedOn w:val="BodyText"/>
    <w:next w:val="BodyText"/>
    <w:rsid w:val="00A45C1C"/>
    <w:pPr>
      <w:keepNext/>
      <w:keepLines/>
      <w:numPr>
        <w:numId w:val="29"/>
      </w:numPr>
      <w:spacing w:before="120" w:after="80" w:line="240" w:lineRule="auto"/>
      <w:jc w:val="center"/>
    </w:pPr>
    <w:rPr>
      <w:rFonts w:ascii="Calibri" w:eastAsia="Times New Roman" w:hAnsi="Calibri" w:cs="Times New Roman"/>
      <w:szCs w:val="18"/>
      <w:lang w:val="en-AU" w:eastAsia="en-US"/>
    </w:rPr>
  </w:style>
  <w:style w:type="paragraph" w:customStyle="1" w:styleId="BodyHead">
    <w:name w:val="BodyHead"/>
    <w:basedOn w:val="Normal"/>
    <w:link w:val="BodyHeadChar"/>
    <w:rsid w:val="00A45C1C"/>
    <w:pPr>
      <w:keepNext/>
      <w:keepLines/>
      <w:spacing w:before="120" w:after="120" w:line="360" w:lineRule="auto"/>
      <w:ind w:left="720"/>
    </w:pPr>
    <w:rPr>
      <w:rFonts w:ascii="Calibri" w:eastAsia="Times New Roman" w:hAnsi="Calibri" w:cs="Arial"/>
      <w:b/>
      <w:color w:val="000000" w:themeColor="text1"/>
      <w:sz w:val="24"/>
      <w:szCs w:val="20"/>
    </w:rPr>
  </w:style>
  <w:style w:type="character" w:customStyle="1" w:styleId="BodyHeadChar">
    <w:name w:val="BodyHead Char"/>
    <w:basedOn w:val="DefaultParagraphFont"/>
    <w:link w:val="BodyHead"/>
    <w:rsid w:val="00A45C1C"/>
    <w:rPr>
      <w:rFonts w:ascii="Calibri" w:eastAsia="Times New Roman" w:hAnsi="Calibri" w:cs="Arial"/>
      <w:b/>
      <w:color w:val="000000" w:themeColor="text1"/>
      <w:sz w:val="24"/>
      <w:szCs w:val="20"/>
    </w:rPr>
  </w:style>
  <w:style w:type="paragraph" w:customStyle="1" w:styleId="TableTextBulleted">
    <w:name w:val="TableTextBulleted"/>
    <w:basedOn w:val="TableText1"/>
    <w:uiPriority w:val="99"/>
    <w:rsid w:val="00A45C1C"/>
    <w:pPr>
      <w:keepNext/>
      <w:keepLines/>
      <w:numPr>
        <w:numId w:val="28"/>
      </w:numPr>
      <w:tabs>
        <w:tab w:val="left" w:pos="1080"/>
        <w:tab w:val="left" w:pos="1440"/>
      </w:tabs>
      <w:spacing w:before="120" w:line="360" w:lineRule="auto"/>
      <w:ind w:left="1315"/>
    </w:pPr>
    <w:rPr>
      <w:rFonts w:ascii="Calibri" w:hAnsi="Calibri" w:cs="Arial"/>
      <w:sz w:val="22"/>
      <w:szCs w:val="18"/>
      <w:lang w:val="en-US"/>
    </w:rPr>
  </w:style>
  <w:style w:type="paragraph" w:customStyle="1" w:styleId="TableTextHeading">
    <w:name w:val="TableTextHeading"/>
    <w:basedOn w:val="TableText1"/>
    <w:rsid w:val="00A45C1C"/>
    <w:pPr>
      <w:keepNext/>
      <w:keepLines/>
      <w:tabs>
        <w:tab w:val="left" w:pos="720"/>
        <w:tab w:val="left" w:pos="1080"/>
        <w:tab w:val="left" w:pos="1440"/>
      </w:tabs>
      <w:spacing w:before="120" w:line="360" w:lineRule="auto"/>
    </w:pPr>
    <w:rPr>
      <w:rFonts w:ascii="Calibri" w:eastAsiaTheme="minorHAnsi" w:hAnsi="Calibri" w:cs="Arial"/>
      <w:b/>
      <w:sz w:val="22"/>
    </w:rPr>
  </w:style>
  <w:style w:type="character" w:customStyle="1" w:styleId="BodyTextZchn">
    <w:name w:val="*Body Text Zchn"/>
    <w:link w:val="BodyText1"/>
    <w:locked/>
    <w:rsid w:val="00A45C1C"/>
    <w:rPr>
      <w:rFonts w:cs="Arial"/>
      <w:color w:val="000000"/>
      <w:lang w:val="en-AU"/>
    </w:rPr>
  </w:style>
  <w:style w:type="paragraph" w:customStyle="1" w:styleId="BodyText1">
    <w:name w:val="*Body Text"/>
    <w:link w:val="BodyTextZchn"/>
    <w:rsid w:val="00A45C1C"/>
    <w:pPr>
      <w:spacing w:after="120" w:line="240" w:lineRule="auto"/>
    </w:pPr>
    <w:rPr>
      <w:rFonts w:cs="Arial"/>
      <w:color w:val="000000"/>
      <w:lang w:val="en-AU"/>
    </w:rPr>
  </w:style>
  <w:style w:type="table" w:styleId="LightGrid-Accent2">
    <w:name w:val="Light Grid Accent 2"/>
    <w:basedOn w:val="TableNormal"/>
    <w:uiPriority w:val="62"/>
    <w:rsid w:val="00A45C1C"/>
    <w:pPr>
      <w:spacing w:after="0" w:line="240" w:lineRule="auto"/>
    </w:pPr>
    <w:rPr>
      <w:lang w:val="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fullpost">
    <w:name w:val="fullpost"/>
    <w:basedOn w:val="DefaultParagraphFont"/>
    <w:rsid w:val="00A45C1C"/>
  </w:style>
  <w:style w:type="paragraph" w:customStyle="1" w:styleId="TableTextBulleted2">
    <w:name w:val="TableTextBulleted2"/>
    <w:basedOn w:val="Normal"/>
    <w:rsid w:val="00A45C1C"/>
    <w:pPr>
      <w:keepLines/>
      <w:numPr>
        <w:numId w:val="30"/>
      </w:numPr>
      <w:spacing w:before="120" w:after="0" w:line="360" w:lineRule="auto"/>
      <w:ind w:left="720"/>
    </w:pPr>
    <w:rPr>
      <w:rFonts w:ascii="Calibri" w:eastAsia="MS Mincho" w:hAnsi="Calibri" w:cs="Times New Roman"/>
      <w:bCs/>
      <w:szCs w:val="20"/>
    </w:rPr>
  </w:style>
  <w:style w:type="paragraph" w:styleId="ListBullet2">
    <w:name w:val="List Bullet 2"/>
    <w:basedOn w:val="Normal"/>
    <w:uiPriority w:val="99"/>
    <w:unhideWhenUsed/>
    <w:rsid w:val="00A45C1C"/>
    <w:pPr>
      <w:numPr>
        <w:numId w:val="31"/>
      </w:numPr>
      <w:contextualSpacing/>
    </w:pPr>
    <w:rPr>
      <w:rFonts w:ascii="Vodafone Rg" w:hAnsi="Vodafone Rg" w:cstheme="minorHAnsi"/>
    </w:rPr>
  </w:style>
  <w:style w:type="character" w:customStyle="1" w:styleId="ParagraphChar">
    <w:name w:val="Paragraph Char"/>
    <w:aliases w:val="paragraph Char,p Char,P Char,Paragaph Char,paragrlaph Char,resp Char,paragraph1 Char,par Char,palra Char,para Char,palra + ... Char,par Char Char Char Char,Paragraph Char1"/>
    <w:basedOn w:val="DefaultParagraphFont"/>
    <w:locked/>
    <w:rsid w:val="00A45C1C"/>
    <w:rPr>
      <w:rFonts w:ascii="Arial" w:hAnsi="Arial" w:cs="Arial"/>
      <w:sz w:val="20"/>
      <w:szCs w:val="20"/>
      <w:lang w:val="en-GB"/>
    </w:rPr>
  </w:style>
  <w:style w:type="table" w:customStyle="1" w:styleId="TableGrid1">
    <w:name w:val="Table Grid1"/>
    <w:basedOn w:val="TableNormal"/>
    <w:next w:val="TableGrid"/>
    <w:uiPriority w:val="39"/>
    <w:rsid w:val="00A45C1C"/>
    <w:pPr>
      <w:spacing w:after="0" w:line="240" w:lineRule="auto"/>
    </w:pPr>
    <w:rPr>
      <w:rFonts w:ascii="Vodafone Rg" w:eastAsia="Calibri" w:hAnsi="Vodafone Rg" w:cs="Times New Roma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A45C1C"/>
    <w:pPr>
      <w:spacing w:after="0" w:line="240" w:lineRule="auto"/>
    </w:pPr>
    <w:rPr>
      <w:rFonts w:ascii="Vodafone Rg" w:hAnsi="Vodafone Rg" w:cs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NewProposalTable">
    <w:name w:val="New Proposal Table"/>
    <w:basedOn w:val="TableProfessional"/>
    <w:rsid w:val="00A45C1C"/>
    <w:rPr>
      <w:rFonts w:ascii="Verdana" w:hAnsi="Verdana"/>
      <w:sz w:val="16"/>
      <w:lang w:val="en-IN" w:eastAsia="en-IN"/>
    </w:rPr>
    <w:tblPr>
      <w:tblInd w:w="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top w:w="0" w:type="dxa"/>
        <w:left w:w="108" w:type="dxa"/>
        <w:bottom w:w="0" w:type="dxa"/>
        <w:right w:w="108" w:type="dxa"/>
      </w:tblCellMar>
    </w:tblPr>
    <w:tcPr>
      <w:shd w:val="pct20" w:color="FFFF00" w:fill="FFFFB7"/>
    </w:tcPr>
    <w:tblStylePr w:type="firstRow">
      <w:pPr>
        <w:jc w:val="left"/>
      </w:pPr>
      <w:rPr>
        <w:b/>
        <w:bCs/>
        <w:color w:val="FFFFFF"/>
      </w:rPr>
      <w:tblPr/>
      <w:tcPr>
        <w:tcBorders>
          <w:tl2br w:val="none" w:sz="0" w:space="0" w:color="auto"/>
          <w:tr2bl w:val="none" w:sz="0" w:space="0" w:color="auto"/>
        </w:tcBorders>
        <w:shd w:val="clear" w:color="auto" w:fill="F1B57E"/>
      </w:tcPr>
    </w:tblStylePr>
    <w:tblStylePr w:type="firstCol">
      <w:pPr>
        <w:jc w:val="left"/>
      </w:pPr>
      <w:rPr>
        <w:rFonts w:ascii="Kokila" w:hAnsi="Kokila" w:cs="Kokila" w:hint="default"/>
        <w:b/>
        <w:color w:val="auto"/>
        <w:sz w:val="16"/>
        <w:szCs w:val="16"/>
      </w:rPr>
    </w:tblStylePr>
  </w:style>
  <w:style w:type="table" w:styleId="TableProfessional">
    <w:name w:val="Table Professional"/>
    <w:basedOn w:val="TableNormal"/>
    <w:uiPriority w:val="99"/>
    <w:semiHidden/>
    <w:unhideWhenUsed/>
    <w:rsid w:val="00A45C1C"/>
    <w:pPr>
      <w:spacing w:before="120" w:after="120"/>
    </w:pPr>
    <w:rPr>
      <w:rFonts w:ascii="Arial" w:hAnsi="Arial"/>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A45C1C"/>
    <w:pPr>
      <w:spacing w:after="0" w:line="240" w:lineRule="auto"/>
    </w:pPr>
    <w:rPr>
      <w:rFonts w:ascii="Arial" w:hAnsi="Arial"/>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A45C1C"/>
    <w:pPr>
      <w:spacing w:after="0" w:line="240" w:lineRule="auto"/>
    </w:pPr>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A45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font5">
    <w:name w:val="font5"/>
    <w:basedOn w:val="Normal"/>
    <w:rsid w:val="00A45C1C"/>
    <w:pPr>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A45C1C"/>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7">
    <w:name w:val="font7"/>
    <w:basedOn w:val="Normal"/>
    <w:rsid w:val="00A45C1C"/>
    <w:pPr>
      <w:spacing w:before="100" w:beforeAutospacing="1" w:after="100" w:afterAutospacing="1" w:line="240" w:lineRule="auto"/>
    </w:pPr>
    <w:rPr>
      <w:rFonts w:ascii="Calibri" w:eastAsia="Times New Roman" w:hAnsi="Calibri" w:cs="Calibri"/>
      <w:b/>
      <w:bCs/>
      <w:sz w:val="20"/>
      <w:szCs w:val="20"/>
    </w:rPr>
  </w:style>
  <w:style w:type="paragraph" w:customStyle="1" w:styleId="font8">
    <w:name w:val="font8"/>
    <w:basedOn w:val="Normal"/>
    <w:rsid w:val="00A45C1C"/>
    <w:pPr>
      <w:spacing w:before="100" w:beforeAutospacing="1" w:after="100" w:afterAutospacing="1" w:line="240" w:lineRule="auto"/>
    </w:pPr>
    <w:rPr>
      <w:rFonts w:ascii="Calibri" w:eastAsia="Times New Roman" w:hAnsi="Calibri" w:cs="Calibri"/>
      <w:b/>
      <w:bCs/>
      <w:sz w:val="24"/>
      <w:szCs w:val="24"/>
    </w:rPr>
  </w:style>
  <w:style w:type="paragraph" w:customStyle="1" w:styleId="xl65">
    <w:name w:val="xl65"/>
    <w:basedOn w:val="Normal"/>
    <w:rsid w:val="00A45C1C"/>
    <w:pPr>
      <w:pBdr>
        <w:top w:val="single" w:sz="4" w:space="0" w:color="auto"/>
        <w:left w:val="single" w:sz="4" w:space="0" w:color="auto"/>
        <w:bottom w:val="single" w:sz="4" w:space="0" w:color="auto"/>
        <w:right w:val="single" w:sz="4" w:space="0" w:color="auto"/>
      </w:pBdr>
      <w:shd w:val="clear" w:color="000000" w:fill="E60000"/>
      <w:spacing w:before="100" w:beforeAutospacing="1" w:after="100" w:afterAutospacing="1" w:line="240" w:lineRule="auto"/>
      <w:textAlignment w:val="top"/>
    </w:pPr>
    <w:rPr>
      <w:rFonts w:ascii="Calibri" w:eastAsia="Times New Roman" w:hAnsi="Calibri" w:cs="Calibri"/>
      <w:color w:val="FFFFFF"/>
      <w:sz w:val="24"/>
      <w:szCs w:val="24"/>
    </w:rPr>
  </w:style>
  <w:style w:type="paragraph" w:customStyle="1" w:styleId="xl66">
    <w:name w:val="xl66"/>
    <w:basedOn w:val="Normal"/>
    <w:rsid w:val="00A45C1C"/>
    <w:pPr>
      <w:spacing w:before="100" w:beforeAutospacing="1" w:after="100" w:afterAutospacing="1" w:line="240" w:lineRule="auto"/>
      <w:textAlignment w:val="top"/>
    </w:pPr>
    <w:rPr>
      <w:rFonts w:ascii="Calibri" w:eastAsia="Times New Roman" w:hAnsi="Calibri" w:cs="Calibri"/>
      <w:b/>
      <w:bCs/>
      <w:color w:val="FFFFFF"/>
      <w:sz w:val="24"/>
      <w:szCs w:val="24"/>
    </w:rPr>
  </w:style>
  <w:style w:type="paragraph" w:customStyle="1" w:styleId="xl67">
    <w:name w:val="xl67"/>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68">
    <w:name w:val="xl68"/>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color w:val="000000"/>
      <w:sz w:val="24"/>
      <w:szCs w:val="24"/>
    </w:rPr>
  </w:style>
  <w:style w:type="paragraph" w:customStyle="1" w:styleId="xl69">
    <w:name w:val="xl69"/>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color w:val="000000"/>
      <w:sz w:val="24"/>
      <w:szCs w:val="24"/>
    </w:rPr>
  </w:style>
  <w:style w:type="paragraph" w:customStyle="1" w:styleId="xl70">
    <w:name w:val="xl70"/>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1">
    <w:name w:val="xl71"/>
    <w:basedOn w:val="Normal"/>
    <w:rsid w:val="00A45C1C"/>
    <w:pP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2">
    <w:name w:val="xl72"/>
    <w:basedOn w:val="Normal"/>
    <w:rsid w:val="00A45C1C"/>
    <w:pP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73">
    <w:name w:val="xl73"/>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4"/>
      <w:szCs w:val="24"/>
    </w:rPr>
  </w:style>
  <w:style w:type="paragraph" w:customStyle="1" w:styleId="xl74">
    <w:name w:val="xl74"/>
    <w:basedOn w:val="Normal"/>
    <w:rsid w:val="00A45C1C"/>
    <w:pPr>
      <w:pBdr>
        <w:bottom w:val="single" w:sz="4" w:space="0" w:color="auto"/>
      </w:pBdr>
      <w:shd w:val="clear" w:color="000000" w:fill="16365C"/>
      <w:spacing w:before="100" w:beforeAutospacing="1" w:after="100" w:afterAutospacing="1" w:line="240" w:lineRule="auto"/>
      <w:jc w:val="center"/>
      <w:textAlignment w:val="center"/>
    </w:pPr>
    <w:rPr>
      <w:rFonts w:ascii="Calibri" w:eastAsia="Times New Roman" w:hAnsi="Calibri" w:cs="Calibri"/>
      <w:b/>
      <w:bCs/>
      <w:color w:val="FFFFFF"/>
      <w:sz w:val="24"/>
      <w:szCs w:val="24"/>
    </w:rPr>
  </w:style>
  <w:style w:type="paragraph" w:customStyle="1" w:styleId="font9">
    <w:name w:val="font9"/>
    <w:basedOn w:val="Normal"/>
    <w:rsid w:val="00A45C1C"/>
    <w:pPr>
      <w:spacing w:before="100" w:beforeAutospacing="1" w:after="100" w:afterAutospacing="1" w:line="240" w:lineRule="auto"/>
    </w:pPr>
    <w:rPr>
      <w:rFonts w:ascii="Calibri" w:eastAsia="Times New Roman" w:hAnsi="Calibri" w:cs="Calibri"/>
      <w:b/>
      <w:bCs/>
      <w:color w:val="000000"/>
      <w:sz w:val="24"/>
      <w:szCs w:val="24"/>
    </w:rPr>
  </w:style>
  <w:style w:type="paragraph" w:customStyle="1" w:styleId="xl75">
    <w:name w:val="xl75"/>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6">
    <w:name w:val="xl76"/>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color w:val="000000"/>
      <w:sz w:val="24"/>
      <w:szCs w:val="24"/>
    </w:rPr>
  </w:style>
  <w:style w:type="paragraph" w:customStyle="1" w:styleId="xl77">
    <w:name w:val="xl77"/>
    <w:basedOn w:val="Normal"/>
    <w:rsid w:val="00A45C1C"/>
    <w:pPr>
      <w:shd w:val="clear" w:color="000000" w:fill="FFFF00"/>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8">
    <w:name w:val="xl78"/>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4"/>
      <w:szCs w:val="24"/>
    </w:rPr>
  </w:style>
  <w:style w:type="paragraph" w:customStyle="1" w:styleId="xl79">
    <w:name w:val="xl79"/>
    <w:basedOn w:val="Normal"/>
    <w:rsid w:val="00A45C1C"/>
    <w:pPr>
      <w:pBdr>
        <w:bottom w:val="single" w:sz="4" w:space="0" w:color="auto"/>
      </w:pBdr>
      <w:shd w:val="clear" w:color="000000" w:fill="16365C"/>
      <w:spacing w:before="100" w:beforeAutospacing="1" w:after="100" w:afterAutospacing="1" w:line="240" w:lineRule="auto"/>
      <w:jc w:val="center"/>
      <w:textAlignment w:val="center"/>
    </w:pPr>
    <w:rPr>
      <w:rFonts w:ascii="Calibri" w:eastAsia="Times New Roman" w:hAnsi="Calibri" w:cs="Calibri"/>
      <w:b/>
      <w:bCs/>
      <w:color w:val="FFFFFF"/>
      <w:sz w:val="24"/>
      <w:szCs w:val="24"/>
    </w:rPr>
  </w:style>
  <w:style w:type="paragraph" w:customStyle="1" w:styleId="font10">
    <w:name w:val="font10"/>
    <w:basedOn w:val="Normal"/>
    <w:rsid w:val="00A45C1C"/>
    <w:pPr>
      <w:spacing w:before="100" w:beforeAutospacing="1" w:after="100" w:afterAutospacing="1" w:line="240" w:lineRule="auto"/>
    </w:pPr>
    <w:rPr>
      <w:rFonts w:ascii="VodafoneRg" w:eastAsia="Times New Roman" w:hAnsi="VodafoneRg" w:cs="Times New Roman"/>
      <w:b/>
      <w:bCs/>
      <w:color w:val="000000"/>
      <w:sz w:val="24"/>
      <w:szCs w:val="24"/>
    </w:rPr>
  </w:style>
  <w:style w:type="paragraph" w:customStyle="1" w:styleId="xl80">
    <w:name w:val="xl80"/>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4"/>
      <w:szCs w:val="24"/>
    </w:rPr>
  </w:style>
  <w:style w:type="paragraph" w:customStyle="1" w:styleId="xl81">
    <w:name w:val="xl81"/>
    <w:basedOn w:val="Normal"/>
    <w:rsid w:val="00A45C1C"/>
    <w:pPr>
      <w:pBdr>
        <w:bottom w:val="single" w:sz="4" w:space="0" w:color="auto"/>
      </w:pBdr>
      <w:shd w:val="clear" w:color="000000" w:fill="16365C"/>
      <w:spacing w:before="100" w:beforeAutospacing="1" w:after="100" w:afterAutospacing="1" w:line="240" w:lineRule="auto"/>
      <w:jc w:val="center"/>
      <w:textAlignment w:val="center"/>
    </w:pPr>
    <w:rPr>
      <w:rFonts w:ascii="Calibri" w:eastAsia="Times New Roman" w:hAnsi="Calibri" w:cs="Calibri"/>
      <w:b/>
      <w:bCs/>
      <w:color w:val="FFFFFF"/>
      <w:sz w:val="24"/>
      <w:szCs w:val="24"/>
    </w:rPr>
  </w:style>
  <w:style w:type="paragraph" w:customStyle="1" w:styleId="xl63">
    <w:name w:val="xl63"/>
    <w:basedOn w:val="Normal"/>
    <w:rsid w:val="00A45C1C"/>
    <w:pPr>
      <w:pBdr>
        <w:top w:val="single" w:sz="4" w:space="0" w:color="auto"/>
        <w:left w:val="single" w:sz="4" w:space="0" w:color="auto"/>
        <w:bottom w:val="single" w:sz="4" w:space="0" w:color="auto"/>
        <w:right w:val="single" w:sz="4" w:space="0" w:color="auto"/>
      </w:pBdr>
      <w:shd w:val="clear" w:color="000000" w:fill="E60000"/>
      <w:spacing w:before="100" w:beforeAutospacing="1" w:after="100" w:afterAutospacing="1" w:line="240" w:lineRule="auto"/>
      <w:textAlignment w:val="top"/>
    </w:pPr>
    <w:rPr>
      <w:rFonts w:ascii="Calibri" w:eastAsia="Times New Roman" w:hAnsi="Calibri" w:cs="Calibri"/>
      <w:color w:val="FFFFFF"/>
      <w:sz w:val="20"/>
      <w:szCs w:val="20"/>
    </w:rPr>
  </w:style>
  <w:style w:type="paragraph" w:customStyle="1" w:styleId="xl64">
    <w:name w:val="xl64"/>
    <w:basedOn w:val="Normal"/>
    <w:rsid w:val="00A45C1C"/>
    <w:pPr>
      <w:pBdr>
        <w:top w:val="single" w:sz="4" w:space="0" w:color="auto"/>
        <w:left w:val="single" w:sz="4" w:space="0" w:color="auto"/>
        <w:bottom w:val="single" w:sz="4" w:space="0" w:color="auto"/>
        <w:right w:val="single" w:sz="4" w:space="0" w:color="auto"/>
      </w:pBdr>
      <w:shd w:val="clear" w:color="000000" w:fill="E60000"/>
      <w:spacing w:before="100" w:beforeAutospacing="1" w:after="100" w:afterAutospacing="1" w:line="240" w:lineRule="auto"/>
      <w:textAlignment w:val="center"/>
    </w:pPr>
    <w:rPr>
      <w:rFonts w:ascii="Calibri" w:eastAsia="Times New Roman" w:hAnsi="Calibri" w:cs="Calibri"/>
      <w:color w:val="FFFFFF"/>
      <w:sz w:val="20"/>
      <w:szCs w:val="20"/>
    </w:rPr>
  </w:style>
  <w:style w:type="paragraph" w:customStyle="1" w:styleId="xl82">
    <w:name w:val="xl82"/>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0"/>
      <w:szCs w:val="20"/>
    </w:rPr>
  </w:style>
  <w:style w:type="paragraph" w:customStyle="1" w:styleId="Body-NMLAMO">
    <w:name w:val="Body - NML AMO"/>
    <w:basedOn w:val="Normal"/>
    <w:link w:val="Body-NMLAMOChar"/>
    <w:rsid w:val="00A45C1C"/>
    <w:pPr>
      <w:contextualSpacing/>
    </w:pPr>
    <w:rPr>
      <w:rFonts w:ascii="Calibri" w:eastAsia="Calibri" w:hAnsi="Calibri" w:cs="Arial"/>
      <w:bCs/>
      <w:szCs w:val="20"/>
    </w:rPr>
  </w:style>
  <w:style w:type="character" w:customStyle="1" w:styleId="Body-NMLAMOChar">
    <w:name w:val="Body - NML AMO Char"/>
    <w:basedOn w:val="DefaultParagraphFont"/>
    <w:link w:val="Body-NMLAMO"/>
    <w:rsid w:val="00A45C1C"/>
    <w:rPr>
      <w:rFonts w:ascii="Calibri" w:eastAsia="Calibri" w:hAnsi="Calibri" w:cs="Arial"/>
      <w:bCs/>
      <w:szCs w:val="20"/>
    </w:rPr>
  </w:style>
  <w:style w:type="paragraph" w:styleId="BodyText2">
    <w:name w:val="Body Text 2"/>
    <w:basedOn w:val="Normal"/>
    <w:link w:val="BodyText2Char"/>
    <w:uiPriority w:val="99"/>
    <w:semiHidden/>
    <w:unhideWhenUsed/>
    <w:rsid w:val="00A45C1C"/>
    <w:pPr>
      <w:spacing w:before="120" w:after="120" w:line="480" w:lineRule="auto"/>
    </w:pPr>
    <w:rPr>
      <w:rFonts w:ascii="Arial" w:hAnsi="Arial"/>
      <w:sz w:val="20"/>
      <w:szCs w:val="20"/>
    </w:rPr>
  </w:style>
  <w:style w:type="character" w:customStyle="1" w:styleId="BodyText2Char">
    <w:name w:val="Body Text 2 Char"/>
    <w:basedOn w:val="DefaultParagraphFont"/>
    <w:link w:val="BodyText2"/>
    <w:uiPriority w:val="99"/>
    <w:semiHidden/>
    <w:rsid w:val="00A45C1C"/>
    <w:rPr>
      <w:rFonts w:ascii="Arial" w:hAnsi="Arial"/>
      <w:sz w:val="20"/>
      <w:szCs w:val="20"/>
    </w:rPr>
  </w:style>
  <w:style w:type="paragraph" w:customStyle="1" w:styleId="p1">
    <w:name w:val="p1"/>
    <w:basedOn w:val="Normal"/>
    <w:next w:val="Normal"/>
    <w:uiPriority w:val="9"/>
    <w:rsid w:val="00A45C1C"/>
    <w:pPr>
      <w:keepNext/>
      <w:pageBreakBefore/>
      <w:spacing w:before="120" w:after="120" w:line="360" w:lineRule="auto"/>
      <w:ind w:left="720" w:hanging="360"/>
      <w:outlineLvl w:val="0"/>
    </w:pPr>
    <w:rPr>
      <w:rFonts w:ascii="Arial" w:eastAsia="Times New Roman" w:hAnsi="Arial"/>
      <w:b/>
      <w:color w:val="E31837"/>
      <w:sz w:val="28"/>
      <w:szCs w:val="28"/>
    </w:rPr>
  </w:style>
  <w:style w:type="paragraph" w:customStyle="1" w:styleId="B2Heading21">
    <w:name w:val="B.2 Heading 21"/>
    <w:basedOn w:val="Normal"/>
    <w:next w:val="Normal"/>
    <w:uiPriority w:val="99"/>
    <w:rsid w:val="00A45C1C"/>
    <w:pPr>
      <w:keepNext/>
      <w:spacing w:before="120" w:after="120" w:line="360" w:lineRule="auto"/>
      <w:ind w:left="576" w:hanging="576"/>
      <w:outlineLvl w:val="1"/>
    </w:pPr>
    <w:rPr>
      <w:rFonts w:ascii="Arial" w:eastAsia="Times New Roman" w:hAnsi="Arial"/>
      <w:b/>
      <w:color w:val="E31837"/>
      <w:sz w:val="24"/>
      <w:szCs w:val="20"/>
    </w:rPr>
  </w:style>
  <w:style w:type="paragraph" w:customStyle="1" w:styleId="Map1">
    <w:name w:val="Map1"/>
    <w:basedOn w:val="Normal"/>
    <w:next w:val="Normal"/>
    <w:unhideWhenUsed/>
    <w:rsid w:val="00A45C1C"/>
    <w:pPr>
      <w:keepNext/>
      <w:spacing w:before="240" w:after="60"/>
      <w:ind w:left="-3420" w:hanging="720"/>
      <w:outlineLvl w:val="2"/>
    </w:pPr>
    <w:rPr>
      <w:rFonts w:ascii="Arial" w:eastAsia="Times New Roman" w:hAnsi="Arial"/>
      <w:b/>
      <w:bCs/>
      <w:i/>
      <w:color w:val="E31837"/>
      <w:szCs w:val="26"/>
    </w:rPr>
  </w:style>
  <w:style w:type="paragraph" w:customStyle="1" w:styleId="41">
    <w:name w:val="41"/>
    <w:basedOn w:val="Normal"/>
    <w:next w:val="Normal"/>
    <w:unhideWhenUsed/>
    <w:rsid w:val="00A45C1C"/>
    <w:pPr>
      <w:keepNext/>
      <w:spacing w:before="240" w:after="60"/>
      <w:ind w:left="864" w:hanging="864"/>
      <w:outlineLvl w:val="3"/>
    </w:pPr>
    <w:rPr>
      <w:rFonts w:ascii="Arial Bold" w:eastAsia="Times New Roman" w:hAnsi="Arial Bold"/>
      <w:b/>
      <w:bCs/>
      <w:color w:val="E31837"/>
      <w:sz w:val="20"/>
      <w:szCs w:val="28"/>
    </w:rPr>
  </w:style>
  <w:style w:type="numbering" w:customStyle="1" w:styleId="NoList1">
    <w:name w:val="No List1"/>
    <w:next w:val="NoList"/>
    <w:uiPriority w:val="99"/>
    <w:semiHidden/>
    <w:unhideWhenUsed/>
    <w:rsid w:val="00A45C1C"/>
  </w:style>
  <w:style w:type="character" w:customStyle="1" w:styleId="Hyperlink1">
    <w:name w:val="Hyperlink1"/>
    <w:basedOn w:val="DefaultParagraphFont"/>
    <w:uiPriority w:val="99"/>
    <w:unhideWhenUsed/>
    <w:rsid w:val="00A45C1C"/>
    <w:rPr>
      <w:color w:val="6D6E71"/>
      <w:u w:val="single"/>
    </w:rPr>
  </w:style>
  <w:style w:type="character" w:customStyle="1" w:styleId="MahindraGroup1">
    <w:name w:val="Mahindra Group1"/>
    <w:basedOn w:val="DefaultParagraphFont"/>
    <w:uiPriority w:val="21"/>
    <w:rsid w:val="00A45C1C"/>
    <w:rPr>
      <w:rFonts w:ascii="Arial" w:hAnsi="Arial"/>
      <w:bCs/>
      <w:i w:val="0"/>
      <w:dstrike w:val="0"/>
      <w:color w:val="auto"/>
      <w:sz w:val="20"/>
      <w:u w:val="none"/>
      <w:vertAlign w:val="baseline"/>
    </w:rPr>
  </w:style>
  <w:style w:type="paragraph" w:customStyle="1" w:styleId="TOCHeading1">
    <w:name w:val="TOC Heading1"/>
    <w:basedOn w:val="Heading1"/>
    <w:next w:val="Normal"/>
    <w:uiPriority w:val="39"/>
    <w:semiHidden/>
    <w:unhideWhenUsed/>
    <w:qFormat/>
    <w:rsid w:val="00A45C1C"/>
    <w:pPr>
      <w:keepLines/>
      <w:pBdr>
        <w:bottom w:val="none" w:sz="0" w:space="0" w:color="auto"/>
      </w:pBdr>
      <w:topLinePunct w:val="0"/>
      <w:adjustRightInd/>
      <w:snapToGrid/>
      <w:spacing w:before="480" w:after="0" w:line="276" w:lineRule="auto"/>
      <w:jc w:val="left"/>
    </w:pPr>
    <w:rPr>
      <w:rFonts w:asciiTheme="minorHAnsi" w:eastAsia="Times New Roman" w:hAnsiTheme="minorHAnsi"/>
      <w:bCs w:val="0"/>
      <w:color w:val="E31837"/>
      <w:kern w:val="0"/>
      <w:sz w:val="28"/>
      <w:szCs w:val="28"/>
      <w:lang w:eastAsia="en-US"/>
    </w:rPr>
  </w:style>
  <w:style w:type="table" w:customStyle="1" w:styleId="LightShading-Accent21">
    <w:name w:val="Light Shading - Accent 21"/>
    <w:basedOn w:val="TableNormal"/>
    <w:next w:val="LightShading-Accent2"/>
    <w:uiPriority w:val="60"/>
    <w:rsid w:val="00A45C1C"/>
    <w:pPr>
      <w:spacing w:before="120" w:after="0" w:line="240" w:lineRule="auto"/>
    </w:pPr>
    <w:rPr>
      <w:rFonts w:ascii="Times New Roman" w:eastAsia="Times New Roman" w:hAnsi="Times New Roman" w:cs="Times New Roman"/>
      <w:color w:val="7B7E82"/>
      <w:sz w:val="20"/>
      <w:szCs w:val="20"/>
    </w:rPr>
    <w:tblPr>
      <w:tblStyleRowBandSize w:val="1"/>
      <w:tblStyleColBandSize w:val="1"/>
      <w:tblInd w:w="0" w:type="dxa"/>
      <w:tblBorders>
        <w:top w:val="single" w:sz="8" w:space="0" w:color="A7A9AC"/>
        <w:bottom w:val="single" w:sz="8" w:space="0" w:color="A7A9A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7A9AC"/>
          <w:left w:val="nil"/>
          <w:bottom w:val="single" w:sz="8" w:space="0" w:color="A7A9AC"/>
          <w:right w:val="nil"/>
          <w:insideH w:val="nil"/>
          <w:insideV w:val="nil"/>
        </w:tcBorders>
      </w:tcPr>
    </w:tblStylePr>
    <w:tblStylePr w:type="lastRow">
      <w:pPr>
        <w:spacing w:before="0" w:after="0" w:line="240" w:lineRule="auto"/>
      </w:pPr>
      <w:rPr>
        <w:b/>
        <w:bCs/>
      </w:rPr>
      <w:tblPr/>
      <w:tcPr>
        <w:tcBorders>
          <w:top w:val="single" w:sz="8" w:space="0" w:color="A7A9AC"/>
          <w:left w:val="nil"/>
          <w:bottom w:val="single" w:sz="8" w:space="0" w:color="A7A9A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9EA"/>
      </w:tcPr>
    </w:tblStylePr>
    <w:tblStylePr w:type="band1Horz">
      <w:tblPr/>
      <w:tcPr>
        <w:tcBorders>
          <w:left w:val="nil"/>
          <w:right w:val="nil"/>
          <w:insideH w:val="nil"/>
          <w:insideV w:val="nil"/>
        </w:tcBorders>
        <w:shd w:val="clear" w:color="auto" w:fill="E9E9EA"/>
      </w:tcPr>
    </w:tblStylePr>
  </w:style>
  <w:style w:type="character" w:customStyle="1" w:styleId="SubtleEmphasis1">
    <w:name w:val="Subtle Emphasis1"/>
    <w:basedOn w:val="DefaultParagraphFont"/>
    <w:uiPriority w:val="19"/>
    <w:rsid w:val="00A45C1C"/>
    <w:rPr>
      <w:i/>
      <w:iCs/>
      <w:color w:val="808080"/>
    </w:rPr>
  </w:style>
  <w:style w:type="paragraph" w:customStyle="1" w:styleId="ListBullet10">
    <w:name w:val="List Bullet1"/>
    <w:basedOn w:val="Normal"/>
    <w:next w:val="ListBullet0"/>
    <w:uiPriority w:val="99"/>
    <w:unhideWhenUsed/>
    <w:rsid w:val="00A45C1C"/>
    <w:pPr>
      <w:ind w:left="720" w:hanging="360"/>
      <w:contextualSpacing/>
    </w:pPr>
    <w:rPr>
      <w:rFonts w:ascii="Vodafone Rg" w:hAnsi="Vodafone Rg" w:cs="Arial"/>
    </w:rPr>
  </w:style>
  <w:style w:type="paragraph" w:customStyle="1" w:styleId="TOC41">
    <w:name w:val="TOC 41"/>
    <w:basedOn w:val="Normal"/>
    <w:next w:val="Normal"/>
    <w:autoRedefine/>
    <w:uiPriority w:val="39"/>
    <w:unhideWhenUsed/>
    <w:rsid w:val="00A45C1C"/>
    <w:pPr>
      <w:spacing w:after="100"/>
      <w:ind w:left="660"/>
    </w:pPr>
    <w:rPr>
      <w:rFonts w:eastAsia="Times New Roman"/>
    </w:rPr>
  </w:style>
  <w:style w:type="paragraph" w:customStyle="1" w:styleId="TOC51">
    <w:name w:val="TOC 51"/>
    <w:basedOn w:val="Normal"/>
    <w:next w:val="Normal"/>
    <w:autoRedefine/>
    <w:uiPriority w:val="39"/>
    <w:unhideWhenUsed/>
    <w:rsid w:val="00A45C1C"/>
    <w:pPr>
      <w:spacing w:after="100"/>
      <w:ind w:left="880"/>
    </w:pPr>
    <w:rPr>
      <w:rFonts w:eastAsia="Times New Roman"/>
    </w:rPr>
  </w:style>
  <w:style w:type="paragraph" w:customStyle="1" w:styleId="TOC61">
    <w:name w:val="TOC 61"/>
    <w:basedOn w:val="Normal"/>
    <w:next w:val="Normal"/>
    <w:autoRedefine/>
    <w:uiPriority w:val="39"/>
    <w:unhideWhenUsed/>
    <w:rsid w:val="00A45C1C"/>
    <w:pPr>
      <w:spacing w:after="100"/>
      <w:ind w:left="1100"/>
    </w:pPr>
    <w:rPr>
      <w:rFonts w:eastAsia="Times New Roman"/>
    </w:rPr>
  </w:style>
  <w:style w:type="paragraph" w:customStyle="1" w:styleId="TOC71">
    <w:name w:val="TOC 71"/>
    <w:basedOn w:val="Normal"/>
    <w:next w:val="Normal"/>
    <w:autoRedefine/>
    <w:uiPriority w:val="39"/>
    <w:unhideWhenUsed/>
    <w:rsid w:val="00A45C1C"/>
    <w:pPr>
      <w:spacing w:after="100"/>
      <w:ind w:left="1320"/>
    </w:pPr>
    <w:rPr>
      <w:rFonts w:eastAsia="Times New Roman"/>
    </w:rPr>
  </w:style>
  <w:style w:type="paragraph" w:customStyle="1" w:styleId="TOC81">
    <w:name w:val="TOC 81"/>
    <w:basedOn w:val="Normal"/>
    <w:next w:val="Normal"/>
    <w:autoRedefine/>
    <w:uiPriority w:val="39"/>
    <w:unhideWhenUsed/>
    <w:rsid w:val="00A45C1C"/>
    <w:pPr>
      <w:spacing w:after="100"/>
      <w:ind w:left="1540"/>
    </w:pPr>
    <w:rPr>
      <w:rFonts w:eastAsia="Times New Roman"/>
    </w:rPr>
  </w:style>
  <w:style w:type="paragraph" w:customStyle="1" w:styleId="TOC91">
    <w:name w:val="TOC 91"/>
    <w:basedOn w:val="Normal"/>
    <w:next w:val="Normal"/>
    <w:autoRedefine/>
    <w:uiPriority w:val="39"/>
    <w:unhideWhenUsed/>
    <w:rsid w:val="00A45C1C"/>
    <w:pPr>
      <w:spacing w:after="100"/>
      <w:ind w:left="1760"/>
    </w:pPr>
    <w:rPr>
      <w:rFonts w:eastAsia="Times New Roman"/>
    </w:rPr>
  </w:style>
  <w:style w:type="table" w:customStyle="1" w:styleId="LightGrid-Accent21">
    <w:name w:val="Light Grid - Accent 21"/>
    <w:basedOn w:val="TableNormal"/>
    <w:next w:val="LightGrid-Accent2"/>
    <w:uiPriority w:val="62"/>
    <w:rsid w:val="00A45C1C"/>
    <w:pPr>
      <w:spacing w:after="0" w:line="240" w:lineRule="auto"/>
    </w:pPr>
    <w:rPr>
      <w:lang w:val="en-GB"/>
    </w:rPr>
    <w:tblPr>
      <w:tblStyleRowBandSize w:val="1"/>
      <w:tblStyleColBandSize w:val="1"/>
      <w:tblInd w:w="0" w:type="dxa"/>
      <w:tblBorders>
        <w:top w:val="single" w:sz="8" w:space="0" w:color="A7A9AC"/>
        <w:left w:val="single" w:sz="8" w:space="0" w:color="A7A9AC"/>
        <w:bottom w:val="single" w:sz="8" w:space="0" w:color="A7A9AC"/>
        <w:right w:val="single" w:sz="8" w:space="0" w:color="A7A9AC"/>
        <w:insideH w:val="single" w:sz="8" w:space="0" w:color="A7A9AC"/>
        <w:insideV w:val="single" w:sz="8" w:space="0" w:color="A7A9AC"/>
      </w:tblBorders>
      <w:tblCellMar>
        <w:top w:w="0" w:type="dxa"/>
        <w:left w:w="108" w:type="dxa"/>
        <w:bottom w:w="0" w:type="dxa"/>
        <w:right w:w="108" w:type="dxa"/>
      </w:tblCellMar>
    </w:tblPr>
    <w:tblStylePr w:type="firstRow">
      <w:pPr>
        <w:spacing w:before="0" w:after="0" w:line="240" w:lineRule="auto"/>
      </w:pPr>
      <w:rPr>
        <w:rFonts w:ascii="Arial" w:eastAsia="Times New Roman" w:hAnsi="Arial" w:cs="Times New Roman"/>
        <w:b/>
        <w:bCs/>
      </w:rPr>
      <w:tblPr/>
      <w:tcPr>
        <w:tcBorders>
          <w:top w:val="single" w:sz="8" w:space="0" w:color="A7A9AC"/>
          <w:left w:val="single" w:sz="8" w:space="0" w:color="A7A9AC"/>
          <w:bottom w:val="single" w:sz="18" w:space="0" w:color="A7A9AC"/>
          <w:right w:val="single" w:sz="8" w:space="0" w:color="A7A9AC"/>
          <w:insideH w:val="nil"/>
          <w:insideV w:val="single" w:sz="8" w:space="0" w:color="A7A9AC"/>
        </w:tcBorders>
      </w:tcPr>
    </w:tblStylePr>
    <w:tblStylePr w:type="lastRow">
      <w:pPr>
        <w:spacing w:before="0" w:after="0" w:line="240" w:lineRule="auto"/>
      </w:pPr>
      <w:rPr>
        <w:rFonts w:ascii="Arial" w:eastAsia="Times New Roman" w:hAnsi="Arial" w:cs="Times New Roman"/>
        <w:b/>
        <w:bCs/>
      </w:rPr>
      <w:tblPr/>
      <w:tcPr>
        <w:tcBorders>
          <w:top w:val="double" w:sz="6" w:space="0" w:color="A7A9AC"/>
          <w:left w:val="single" w:sz="8" w:space="0" w:color="A7A9AC"/>
          <w:bottom w:val="single" w:sz="8" w:space="0" w:color="A7A9AC"/>
          <w:right w:val="single" w:sz="8" w:space="0" w:color="A7A9AC"/>
          <w:insideH w:val="nil"/>
          <w:insideV w:val="single" w:sz="8" w:space="0" w:color="A7A9AC"/>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A7A9AC"/>
          <w:left w:val="single" w:sz="8" w:space="0" w:color="A7A9AC"/>
          <w:bottom w:val="single" w:sz="8" w:space="0" w:color="A7A9AC"/>
          <w:right w:val="single" w:sz="8" w:space="0" w:color="A7A9AC"/>
        </w:tcBorders>
      </w:tcPr>
    </w:tblStylePr>
    <w:tblStylePr w:type="band1Vert">
      <w:tblPr/>
      <w:tcPr>
        <w:tcBorders>
          <w:top w:val="single" w:sz="8" w:space="0" w:color="A7A9AC"/>
          <w:left w:val="single" w:sz="8" w:space="0" w:color="A7A9AC"/>
          <w:bottom w:val="single" w:sz="8" w:space="0" w:color="A7A9AC"/>
          <w:right w:val="single" w:sz="8" w:space="0" w:color="A7A9AC"/>
        </w:tcBorders>
        <w:shd w:val="clear" w:color="auto" w:fill="E9E9EA"/>
      </w:tcPr>
    </w:tblStylePr>
    <w:tblStylePr w:type="band1Horz">
      <w:tblPr/>
      <w:tcPr>
        <w:tcBorders>
          <w:top w:val="single" w:sz="8" w:space="0" w:color="A7A9AC"/>
          <w:left w:val="single" w:sz="8" w:space="0" w:color="A7A9AC"/>
          <w:bottom w:val="single" w:sz="8" w:space="0" w:color="A7A9AC"/>
          <w:right w:val="single" w:sz="8" w:space="0" w:color="A7A9AC"/>
          <w:insideV w:val="single" w:sz="8" w:space="0" w:color="A7A9AC"/>
        </w:tcBorders>
        <w:shd w:val="clear" w:color="auto" w:fill="E9E9EA"/>
      </w:tcPr>
    </w:tblStylePr>
    <w:tblStylePr w:type="band2Horz">
      <w:tblPr/>
      <w:tcPr>
        <w:tcBorders>
          <w:top w:val="single" w:sz="8" w:space="0" w:color="A7A9AC"/>
          <w:left w:val="single" w:sz="8" w:space="0" w:color="A7A9AC"/>
          <w:bottom w:val="single" w:sz="8" w:space="0" w:color="A7A9AC"/>
          <w:right w:val="single" w:sz="8" w:space="0" w:color="A7A9AC"/>
          <w:insideV w:val="single" w:sz="8" w:space="0" w:color="A7A9AC"/>
        </w:tcBorders>
      </w:tcPr>
    </w:tblStylePr>
  </w:style>
  <w:style w:type="paragraph" w:customStyle="1" w:styleId="ListBullet21">
    <w:name w:val="List Bullet 21"/>
    <w:basedOn w:val="Normal"/>
    <w:next w:val="ListBullet2"/>
    <w:uiPriority w:val="99"/>
    <w:semiHidden/>
    <w:unhideWhenUsed/>
    <w:rsid w:val="00A45C1C"/>
    <w:pPr>
      <w:tabs>
        <w:tab w:val="num" w:pos="720"/>
      </w:tabs>
      <w:ind w:left="720" w:hanging="360"/>
      <w:contextualSpacing/>
    </w:pPr>
    <w:rPr>
      <w:rFonts w:ascii="Vodafone Rg" w:hAnsi="Vodafone Rg" w:cs="Arial"/>
    </w:rPr>
  </w:style>
  <w:style w:type="table" w:customStyle="1" w:styleId="LightList-Accent21">
    <w:name w:val="Light List - Accent 21"/>
    <w:basedOn w:val="TableNormal"/>
    <w:next w:val="LightList-Accent2"/>
    <w:uiPriority w:val="61"/>
    <w:rsid w:val="00A45C1C"/>
    <w:pPr>
      <w:spacing w:after="0" w:line="240" w:lineRule="auto"/>
    </w:pPr>
    <w:rPr>
      <w:rFonts w:ascii="Vodafone Rg" w:hAnsi="Vodafone Rg" w:cs="Arial"/>
    </w:rPr>
    <w:tblPr>
      <w:tblStyleRowBandSize w:val="1"/>
      <w:tblStyleColBandSize w:val="1"/>
      <w:tblInd w:w="0" w:type="dxa"/>
      <w:tblBorders>
        <w:top w:val="single" w:sz="8" w:space="0" w:color="A7A9AC"/>
        <w:left w:val="single" w:sz="8" w:space="0" w:color="A7A9AC"/>
        <w:bottom w:val="single" w:sz="8" w:space="0" w:color="A7A9AC"/>
        <w:right w:val="single" w:sz="8" w:space="0" w:color="A7A9A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7A9AC"/>
      </w:tcPr>
    </w:tblStylePr>
    <w:tblStylePr w:type="lastRow">
      <w:pPr>
        <w:spacing w:before="0" w:after="0" w:line="240" w:lineRule="auto"/>
      </w:pPr>
      <w:rPr>
        <w:b/>
        <w:bCs/>
      </w:rPr>
      <w:tblPr/>
      <w:tcPr>
        <w:tcBorders>
          <w:top w:val="double" w:sz="6" w:space="0" w:color="A7A9AC"/>
          <w:left w:val="single" w:sz="8" w:space="0" w:color="A7A9AC"/>
          <w:bottom w:val="single" w:sz="8" w:space="0" w:color="A7A9AC"/>
          <w:right w:val="single" w:sz="8" w:space="0" w:color="A7A9AC"/>
        </w:tcBorders>
      </w:tcPr>
    </w:tblStylePr>
    <w:tblStylePr w:type="firstCol">
      <w:rPr>
        <w:b/>
        <w:bCs/>
      </w:rPr>
    </w:tblStylePr>
    <w:tblStylePr w:type="lastCol">
      <w:rPr>
        <w:b/>
        <w:bCs/>
      </w:rPr>
    </w:tblStylePr>
    <w:tblStylePr w:type="band1Vert">
      <w:tblPr/>
      <w:tcPr>
        <w:tcBorders>
          <w:top w:val="single" w:sz="8" w:space="0" w:color="A7A9AC"/>
          <w:left w:val="single" w:sz="8" w:space="0" w:color="A7A9AC"/>
          <w:bottom w:val="single" w:sz="8" w:space="0" w:color="A7A9AC"/>
          <w:right w:val="single" w:sz="8" w:space="0" w:color="A7A9AC"/>
        </w:tcBorders>
      </w:tcPr>
    </w:tblStylePr>
    <w:tblStylePr w:type="band1Horz">
      <w:tblPr/>
      <w:tcPr>
        <w:tcBorders>
          <w:top w:val="single" w:sz="8" w:space="0" w:color="A7A9AC"/>
          <w:left w:val="single" w:sz="8" w:space="0" w:color="A7A9AC"/>
          <w:bottom w:val="single" w:sz="8" w:space="0" w:color="A7A9AC"/>
          <w:right w:val="single" w:sz="8" w:space="0" w:color="A7A9AC"/>
        </w:tcBorders>
      </w:tcPr>
    </w:tblStylePr>
  </w:style>
  <w:style w:type="table" w:customStyle="1" w:styleId="MediumShading2-Accent21">
    <w:name w:val="Medium Shading 2 - Accent 21"/>
    <w:basedOn w:val="TableNormal"/>
    <w:next w:val="MediumShading2-Accent2"/>
    <w:uiPriority w:val="64"/>
    <w:rsid w:val="00A45C1C"/>
    <w:pPr>
      <w:spacing w:after="0" w:line="240" w:lineRule="auto"/>
    </w:pPr>
    <w:rPr>
      <w:rFonts w:ascii="Vodafone Rg" w:hAnsi="Vodafone Rg" w:cs="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7A9AC"/>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7A9AC"/>
      </w:tcPr>
    </w:tblStylePr>
    <w:tblStylePr w:type="lastCol">
      <w:rPr>
        <w:b/>
        <w:bCs/>
        <w:color w:val="FFFFFF"/>
      </w:rPr>
      <w:tblPr/>
      <w:tcPr>
        <w:tcBorders>
          <w:left w:val="nil"/>
          <w:right w:val="nil"/>
          <w:insideH w:val="nil"/>
          <w:insideV w:val="nil"/>
        </w:tcBorders>
        <w:shd w:val="clear" w:color="auto" w:fill="A7A9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51">
    <w:name w:val="Light List - Accent 51"/>
    <w:basedOn w:val="TableNormal"/>
    <w:next w:val="LightList-Accent5"/>
    <w:uiPriority w:val="61"/>
    <w:rsid w:val="00A45C1C"/>
    <w:pPr>
      <w:spacing w:after="0" w:line="240" w:lineRule="auto"/>
    </w:pPr>
    <w:rPr>
      <w:rFonts w:ascii="Arial" w:hAnsi="Arial"/>
      <w:sz w:val="20"/>
      <w:szCs w:val="20"/>
    </w:rPr>
    <w:tblPr>
      <w:tblStyleRowBandSize w:val="1"/>
      <w:tblStyleColBandSize w:val="1"/>
      <w:tblInd w:w="0" w:type="dxa"/>
      <w:tblBorders>
        <w:top w:val="single" w:sz="8" w:space="0" w:color="E31837"/>
        <w:left w:val="single" w:sz="8" w:space="0" w:color="E31837"/>
        <w:bottom w:val="single" w:sz="8" w:space="0" w:color="E31837"/>
        <w:right w:val="single" w:sz="8" w:space="0" w:color="E3183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31837"/>
      </w:tcPr>
    </w:tblStylePr>
    <w:tblStylePr w:type="lastRow">
      <w:pPr>
        <w:spacing w:before="0" w:after="0" w:line="240" w:lineRule="auto"/>
      </w:pPr>
      <w:rPr>
        <w:b/>
        <w:bCs/>
      </w:rPr>
      <w:tblPr/>
      <w:tcPr>
        <w:tcBorders>
          <w:top w:val="double" w:sz="6" w:space="0" w:color="E31837"/>
          <w:left w:val="single" w:sz="8" w:space="0" w:color="E31837"/>
          <w:bottom w:val="single" w:sz="8" w:space="0" w:color="E31837"/>
          <w:right w:val="single" w:sz="8" w:space="0" w:color="E31837"/>
        </w:tcBorders>
      </w:tcPr>
    </w:tblStylePr>
    <w:tblStylePr w:type="firstCol">
      <w:rPr>
        <w:b/>
        <w:bCs/>
      </w:rPr>
    </w:tblStylePr>
    <w:tblStylePr w:type="lastCol">
      <w:rPr>
        <w:b/>
        <w:bCs/>
      </w:rPr>
    </w:tblStylePr>
    <w:tblStylePr w:type="band1Vert">
      <w:tblPr/>
      <w:tcPr>
        <w:tcBorders>
          <w:top w:val="single" w:sz="8" w:space="0" w:color="E31837"/>
          <w:left w:val="single" w:sz="8" w:space="0" w:color="E31837"/>
          <w:bottom w:val="single" w:sz="8" w:space="0" w:color="E31837"/>
          <w:right w:val="single" w:sz="8" w:space="0" w:color="E31837"/>
        </w:tcBorders>
      </w:tcPr>
    </w:tblStylePr>
    <w:tblStylePr w:type="band1Horz">
      <w:tblPr/>
      <w:tcPr>
        <w:tcBorders>
          <w:top w:val="single" w:sz="8" w:space="0" w:color="E31837"/>
          <w:left w:val="single" w:sz="8" w:space="0" w:color="E31837"/>
          <w:bottom w:val="single" w:sz="8" w:space="0" w:color="E31837"/>
          <w:right w:val="single" w:sz="8" w:space="0" w:color="E31837"/>
        </w:tcBorders>
      </w:tcPr>
    </w:tblStylePr>
  </w:style>
  <w:style w:type="table" w:customStyle="1" w:styleId="MediumShading2-Accent51">
    <w:name w:val="Medium Shading 2 - Accent 51"/>
    <w:basedOn w:val="TableNormal"/>
    <w:next w:val="MediumShading2-Accent5"/>
    <w:uiPriority w:val="64"/>
    <w:rsid w:val="00A45C1C"/>
    <w:pPr>
      <w:spacing w:after="0" w:line="240" w:lineRule="auto"/>
    </w:pPr>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3183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31837"/>
      </w:tcPr>
    </w:tblStylePr>
    <w:tblStylePr w:type="lastCol">
      <w:rPr>
        <w:b/>
        <w:bCs/>
        <w:color w:val="FFFFFF"/>
      </w:rPr>
      <w:tblPr/>
      <w:tcPr>
        <w:tcBorders>
          <w:left w:val="nil"/>
          <w:right w:val="nil"/>
          <w:insideH w:val="nil"/>
          <w:insideV w:val="nil"/>
        </w:tcBorders>
        <w:shd w:val="clear" w:color="auto" w:fill="E3183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11">
    <w:name w:val="Light Grid - Accent 111"/>
    <w:basedOn w:val="TableNormal"/>
    <w:next w:val="LightGrid-Accent11"/>
    <w:uiPriority w:val="62"/>
    <w:rsid w:val="00A45C1C"/>
    <w:pPr>
      <w:spacing w:after="0" w:line="240" w:lineRule="auto"/>
    </w:pPr>
    <w:tblPr>
      <w:tblStyleRowBandSize w:val="1"/>
      <w:tblStyleColBandSize w:val="1"/>
      <w:tblInd w:w="0" w:type="dxa"/>
      <w:tblBorders>
        <w:top w:val="single" w:sz="8" w:space="0" w:color="E31837"/>
        <w:left w:val="single" w:sz="8" w:space="0" w:color="E31837"/>
        <w:bottom w:val="single" w:sz="8" w:space="0" w:color="E31837"/>
        <w:right w:val="single" w:sz="8" w:space="0" w:color="E31837"/>
        <w:insideH w:val="single" w:sz="8" w:space="0" w:color="E31837"/>
        <w:insideV w:val="single" w:sz="8" w:space="0" w:color="E31837"/>
      </w:tblBorders>
      <w:tblCellMar>
        <w:top w:w="0" w:type="dxa"/>
        <w:left w:w="108" w:type="dxa"/>
        <w:bottom w:w="0" w:type="dxa"/>
        <w:right w:w="108" w:type="dxa"/>
      </w:tblCellMar>
    </w:tblPr>
    <w:tblStylePr w:type="firstRow">
      <w:pPr>
        <w:spacing w:before="0" w:after="0" w:line="240" w:lineRule="auto"/>
      </w:pPr>
      <w:rPr>
        <w:rFonts w:ascii="Arial" w:eastAsia="Times New Roman" w:hAnsi="Arial" w:cs="Times New Roman"/>
        <w:b/>
        <w:bCs/>
      </w:rPr>
      <w:tblPr/>
      <w:tcPr>
        <w:tcBorders>
          <w:top w:val="single" w:sz="8" w:space="0" w:color="E31837"/>
          <w:left w:val="single" w:sz="8" w:space="0" w:color="E31837"/>
          <w:bottom w:val="single" w:sz="18" w:space="0" w:color="E31837"/>
          <w:right w:val="single" w:sz="8" w:space="0" w:color="E31837"/>
          <w:insideH w:val="nil"/>
          <w:insideV w:val="single" w:sz="8" w:space="0" w:color="E31837"/>
        </w:tcBorders>
      </w:tcPr>
    </w:tblStylePr>
    <w:tblStylePr w:type="lastRow">
      <w:pPr>
        <w:spacing w:before="0" w:after="0" w:line="240" w:lineRule="auto"/>
      </w:pPr>
      <w:rPr>
        <w:rFonts w:ascii="Arial" w:eastAsia="Times New Roman" w:hAnsi="Arial" w:cs="Times New Roman"/>
        <w:b/>
        <w:bCs/>
      </w:rPr>
      <w:tblPr/>
      <w:tcPr>
        <w:tcBorders>
          <w:top w:val="double" w:sz="6" w:space="0" w:color="E31837"/>
          <w:left w:val="single" w:sz="8" w:space="0" w:color="E31837"/>
          <w:bottom w:val="single" w:sz="8" w:space="0" w:color="E31837"/>
          <w:right w:val="single" w:sz="8" w:space="0" w:color="E31837"/>
          <w:insideH w:val="nil"/>
          <w:insideV w:val="single" w:sz="8" w:space="0" w:color="E31837"/>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E31837"/>
          <w:left w:val="single" w:sz="8" w:space="0" w:color="E31837"/>
          <w:bottom w:val="single" w:sz="8" w:space="0" w:color="E31837"/>
          <w:right w:val="single" w:sz="8" w:space="0" w:color="E31837"/>
        </w:tcBorders>
      </w:tcPr>
    </w:tblStylePr>
    <w:tblStylePr w:type="band1Vert">
      <w:tblPr/>
      <w:tcPr>
        <w:tcBorders>
          <w:top w:val="single" w:sz="8" w:space="0" w:color="E31837"/>
          <w:left w:val="single" w:sz="8" w:space="0" w:color="E31837"/>
          <w:bottom w:val="single" w:sz="8" w:space="0" w:color="E31837"/>
          <w:right w:val="single" w:sz="8" w:space="0" w:color="E31837"/>
        </w:tcBorders>
        <w:shd w:val="clear" w:color="auto" w:fill="F9C5CC"/>
      </w:tcPr>
    </w:tblStylePr>
    <w:tblStylePr w:type="band1Horz">
      <w:tblPr/>
      <w:tcPr>
        <w:tcBorders>
          <w:top w:val="single" w:sz="8" w:space="0" w:color="E31837"/>
          <w:left w:val="single" w:sz="8" w:space="0" w:color="E31837"/>
          <w:bottom w:val="single" w:sz="8" w:space="0" w:color="E31837"/>
          <w:right w:val="single" w:sz="8" w:space="0" w:color="E31837"/>
          <w:insideV w:val="single" w:sz="8" w:space="0" w:color="E31837"/>
        </w:tcBorders>
        <w:shd w:val="clear" w:color="auto" w:fill="F9C5CC"/>
      </w:tcPr>
    </w:tblStylePr>
    <w:tblStylePr w:type="band2Horz">
      <w:tblPr/>
      <w:tcPr>
        <w:tcBorders>
          <w:top w:val="single" w:sz="8" w:space="0" w:color="E31837"/>
          <w:left w:val="single" w:sz="8" w:space="0" w:color="E31837"/>
          <w:bottom w:val="single" w:sz="8" w:space="0" w:color="E31837"/>
          <w:right w:val="single" w:sz="8" w:space="0" w:color="E31837"/>
          <w:insideV w:val="single" w:sz="8" w:space="0" w:color="E31837"/>
        </w:tcBorders>
      </w:tcPr>
    </w:tblStylePr>
  </w:style>
  <w:style w:type="character" w:customStyle="1" w:styleId="Heading1Char1">
    <w:name w:val="Heading 1 Char1"/>
    <w:basedOn w:val="DefaultParagraphFont"/>
    <w:uiPriority w:val="9"/>
    <w:rsid w:val="00A45C1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A45C1C"/>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A45C1C"/>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A45C1C"/>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A45C1C"/>
    <w:rPr>
      <w:rFonts w:asciiTheme="majorHAnsi" w:eastAsiaTheme="majorEastAsia" w:hAnsiTheme="majorHAnsi" w:cstheme="majorBidi"/>
      <w:color w:val="243F60" w:themeColor="accent1" w:themeShade="7F"/>
    </w:rPr>
  </w:style>
  <w:style w:type="paragraph" w:customStyle="1" w:styleId="BodyTextBullet2">
    <w:name w:val="Body Text Bullet2"/>
    <w:basedOn w:val="Normal"/>
    <w:rsid w:val="00A45C1C"/>
    <w:pPr>
      <w:numPr>
        <w:numId w:val="32"/>
      </w:numPr>
      <w:tabs>
        <w:tab w:val="clear" w:pos="1080"/>
        <w:tab w:val="num" w:pos="720"/>
      </w:tabs>
      <w:spacing w:before="60" w:after="60" w:line="288" w:lineRule="auto"/>
      <w:ind w:left="720"/>
    </w:pPr>
    <w:rPr>
      <w:rFonts w:ascii="Arial" w:eastAsia="Times New Roman" w:hAnsi="Arial" w:cs="Arial"/>
      <w:sz w:val="20"/>
      <w:szCs w:val="24"/>
    </w:rPr>
  </w:style>
  <w:style w:type="paragraph" w:customStyle="1" w:styleId="BodyTextIndent1">
    <w:name w:val="Body Text Indent1"/>
    <w:basedOn w:val="BodyText"/>
    <w:link w:val="BodyTextIndent1CharChar"/>
    <w:rsid w:val="00A45C1C"/>
    <w:pPr>
      <w:spacing w:before="120" w:after="120" w:line="288" w:lineRule="auto"/>
      <w:ind w:left="360"/>
      <w:jc w:val="left"/>
    </w:pPr>
    <w:rPr>
      <w:rFonts w:ascii="Arial" w:eastAsia="Times New Roman" w:hAnsi="Arial" w:cs="Arial"/>
      <w:color w:val="000000"/>
      <w:sz w:val="20"/>
      <w:szCs w:val="24"/>
      <w:lang w:eastAsia="en-US"/>
    </w:rPr>
  </w:style>
  <w:style w:type="character" w:customStyle="1" w:styleId="BodyTextIndent1CharChar">
    <w:name w:val="Body Text Indent1 Char Char"/>
    <w:link w:val="BodyTextIndent1"/>
    <w:rsid w:val="00A45C1C"/>
    <w:rPr>
      <w:rFonts w:ascii="Arial" w:eastAsia="Times New Roman" w:hAnsi="Arial" w:cs="Arial"/>
      <w:color w:val="000000"/>
      <w:sz w:val="20"/>
      <w:szCs w:val="24"/>
    </w:rPr>
  </w:style>
  <w:style w:type="paragraph" w:customStyle="1" w:styleId="GraphicInsert">
    <w:name w:val="Graphic Insert"/>
    <w:next w:val="Normal"/>
    <w:rsid w:val="00A45C1C"/>
    <w:pPr>
      <w:keepLines/>
      <w:spacing w:before="240" w:after="120" w:line="240" w:lineRule="auto"/>
      <w:jc w:val="center"/>
    </w:pPr>
    <w:rPr>
      <w:rFonts w:ascii="Arial" w:eastAsia="Times New Roman" w:hAnsi="Arial" w:cs="Arial"/>
      <w:sz w:val="16"/>
      <w:szCs w:val="24"/>
    </w:rPr>
  </w:style>
  <w:style w:type="paragraph" w:customStyle="1" w:styleId="BulletLevel2">
    <w:name w:val="Bullet Level2"/>
    <w:basedOn w:val="Normal"/>
    <w:rsid w:val="00A45C1C"/>
    <w:pPr>
      <w:spacing w:after="120" w:line="300" w:lineRule="exact"/>
      <w:ind w:left="1080" w:hanging="360"/>
    </w:pPr>
    <w:rPr>
      <w:rFonts w:ascii="Times New Roman" w:hAnsi="Times New Roman" w:cs="Times New Roman"/>
      <w:color w:val="000000"/>
      <w:sz w:val="24"/>
      <w:szCs w:val="24"/>
      <w:lang w:val="en-IN" w:eastAsia="en-IN"/>
    </w:rPr>
  </w:style>
  <w:style w:type="table" w:customStyle="1" w:styleId="LightList-Accent12">
    <w:name w:val="Light List - Accent 12"/>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2">
    <w:name w:val="Light Grid - Accent 12"/>
    <w:basedOn w:val="TableNormal"/>
    <w:uiPriority w:val="62"/>
    <w:rsid w:val="00A45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3">
    <w:name w:val="Light List - Accent 13"/>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3">
    <w:name w:val="Light Grid - Accent 13"/>
    <w:basedOn w:val="TableNormal"/>
    <w:uiPriority w:val="62"/>
    <w:rsid w:val="00A45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2">
    <w:name w:val="Medium Shading 1 - Accent 12"/>
    <w:basedOn w:val="TableNormal"/>
    <w:uiPriority w:val="63"/>
    <w:rsid w:val="00A45C1C"/>
    <w:pPr>
      <w:spacing w:after="0" w:line="240" w:lineRule="auto"/>
    </w:pPr>
    <w:rPr>
      <w:rFonts w:ascii="Arial" w:hAnsi="Arial"/>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A45C1C"/>
  </w:style>
  <w:style w:type="paragraph" w:customStyle="1" w:styleId="NOTE1">
    <w:name w:val="NOTE"/>
    <w:basedOn w:val="Normal"/>
    <w:link w:val="NOTEChar0"/>
    <w:rsid w:val="00A45C1C"/>
    <w:pPr>
      <w:pBdr>
        <w:top w:val="single" w:sz="6" w:space="1" w:color="auto"/>
        <w:bottom w:val="single" w:sz="6" w:space="1" w:color="auto"/>
      </w:pBdr>
      <w:shd w:val="clear" w:color="auto" w:fill="F2F2F2" w:themeFill="background1" w:themeFillShade="F2"/>
      <w:spacing w:line="360" w:lineRule="auto"/>
      <w:ind w:left="567"/>
    </w:pPr>
    <w:rPr>
      <w:rFonts w:ascii="Arial" w:hAnsi="Arial"/>
      <w:sz w:val="20"/>
      <w:lang w:val="en-GB"/>
    </w:rPr>
  </w:style>
  <w:style w:type="character" w:customStyle="1" w:styleId="NOTEChar0">
    <w:name w:val="NOTE Char"/>
    <w:basedOn w:val="DefaultParagraphFont"/>
    <w:link w:val="NOTE1"/>
    <w:rsid w:val="00A45C1C"/>
    <w:rPr>
      <w:rFonts w:ascii="Arial" w:hAnsi="Arial"/>
      <w:sz w:val="20"/>
      <w:shd w:val="clear" w:color="auto" w:fill="F2F2F2" w:themeFill="background1" w:themeFillShade="F2"/>
      <w:lang w:val="en-GB"/>
    </w:rPr>
  </w:style>
  <w:style w:type="paragraph" w:customStyle="1" w:styleId="DraftNormalJustified">
    <w:name w:val="DraftNormalJustified"/>
    <w:basedOn w:val="Normal"/>
    <w:autoRedefine/>
    <w:rsid w:val="00A45C1C"/>
    <w:rPr>
      <w:rFonts w:ascii="Book Antiqua" w:hAnsi="Book Antiqua" w:cs="Arial"/>
      <w:b/>
      <w:bCs/>
    </w:rPr>
  </w:style>
  <w:style w:type="table" w:customStyle="1" w:styleId="GridTable4-Accent11">
    <w:name w:val="Grid Table 4 - Accent 11"/>
    <w:basedOn w:val="TableNormal"/>
    <w:uiPriority w:val="49"/>
    <w:rsid w:val="00A45C1C"/>
    <w:pPr>
      <w:spacing w:after="0" w:line="240" w:lineRule="auto"/>
    </w:pPr>
    <w:rPr>
      <w:rFonts w:eastAsiaTheme="minorEastAsia"/>
      <w:lang w:val="en-IN" w:eastAsia="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ustIntenseStyle1">
    <w:name w:val="Cust Intense Style1"/>
    <w:basedOn w:val="Normal"/>
    <w:link w:val="CustIntenseStyle1Char"/>
    <w:rsid w:val="00A45C1C"/>
    <w:rPr>
      <w:rFonts w:eastAsia="Arial" w:cstheme="minorHAnsi"/>
      <w:b/>
      <w:bCs/>
      <w:color w:val="0070C0"/>
      <w:sz w:val="28"/>
      <w:szCs w:val="28"/>
    </w:rPr>
  </w:style>
  <w:style w:type="character" w:customStyle="1" w:styleId="CustIntenseStyle1Char">
    <w:name w:val="Cust Intense Style1 Char"/>
    <w:basedOn w:val="DefaultParagraphFont"/>
    <w:link w:val="CustIntenseStyle1"/>
    <w:rsid w:val="00A45C1C"/>
    <w:rPr>
      <w:rFonts w:eastAsia="Arial" w:cstheme="minorHAnsi"/>
      <w:b/>
      <w:bCs/>
      <w:color w:val="0070C0"/>
      <w:sz w:val="28"/>
      <w:szCs w:val="28"/>
    </w:rPr>
  </w:style>
  <w:style w:type="paragraph" w:customStyle="1" w:styleId="ProposalBody">
    <w:name w:val="Proposal Body"/>
    <w:basedOn w:val="Normal"/>
    <w:link w:val="ProposalBodyChar"/>
    <w:rsid w:val="00E73A1B"/>
    <w:pPr>
      <w:spacing w:before="120" w:after="120" w:line="240" w:lineRule="auto"/>
    </w:pPr>
    <w:rPr>
      <w:rFonts w:ascii="Arial" w:eastAsia="Times New Roman" w:hAnsi="Arial" w:cs="Times New Roman"/>
      <w:color w:val="000000" w:themeColor="text1"/>
      <w:sz w:val="20"/>
      <w:szCs w:val="20"/>
    </w:rPr>
  </w:style>
  <w:style w:type="character" w:customStyle="1" w:styleId="ProposalBodyChar">
    <w:name w:val="Proposal Body Char"/>
    <w:basedOn w:val="DefaultParagraphFont"/>
    <w:link w:val="ProposalBody"/>
    <w:rsid w:val="00E73A1B"/>
    <w:rPr>
      <w:rFonts w:ascii="Arial" w:eastAsia="Times New Roman" w:hAnsi="Arial" w:cs="Times New Roman"/>
      <w:color w:val="000000" w:themeColor="text1"/>
      <w:sz w:val="20"/>
      <w:szCs w:val="20"/>
    </w:rPr>
  </w:style>
  <w:style w:type="paragraph" w:customStyle="1" w:styleId="Paragraph">
    <w:name w:val="Paragraph"/>
    <w:basedOn w:val="Normal"/>
    <w:rsid w:val="00D039D0"/>
    <w:rPr>
      <w:rFonts w:ascii="Times New Roman" w:eastAsia="Calibri" w:hAnsi="Times New Roman" w:cs="Times New Roman"/>
      <w:color w:val="000000"/>
    </w:rPr>
  </w:style>
  <w:style w:type="table" w:customStyle="1" w:styleId="GridTable4-Accent12">
    <w:name w:val="Grid Table 4 - Accent 12"/>
    <w:basedOn w:val="TableNormal"/>
    <w:uiPriority w:val="49"/>
    <w:rsid w:val="005267F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MTableGrid1">
    <w:name w:val="TM_Table Grid1"/>
    <w:basedOn w:val="TableNormal"/>
    <w:next w:val="TableGrid"/>
    <w:uiPriority w:val="59"/>
    <w:rsid w:val="00097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3">
    <w:name w:val="p3"/>
    <w:basedOn w:val="Normal"/>
    <w:rsid w:val="00A534B5"/>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customStyle="1" w:styleId="body2">
    <w:name w:val="body 2"/>
    <w:basedOn w:val="Normal"/>
    <w:rsid w:val="00A0207F"/>
    <w:pPr>
      <w:keepLines/>
      <w:spacing w:before="120" w:after="0" w:line="240" w:lineRule="auto"/>
      <w:ind w:left="993"/>
      <w:jc w:val="left"/>
    </w:pPr>
    <w:rPr>
      <w:rFonts w:ascii="Times New Roman" w:eastAsia="Times New Roman" w:hAnsi="Times New Roman" w:cs="Times New Roman"/>
      <w:sz w:val="20"/>
      <w:szCs w:val="20"/>
      <w:lang w:val="en-AU" w:eastAsia="zh-CN"/>
    </w:rPr>
  </w:style>
  <w:style w:type="table" w:customStyle="1" w:styleId="GridTable4-Accent13">
    <w:name w:val="Grid Table 4 - Accent 13"/>
    <w:basedOn w:val="TableNormal"/>
    <w:uiPriority w:val="49"/>
    <w:rsid w:val="002112FE"/>
    <w:pPr>
      <w:spacing w:after="0" w:line="240" w:lineRule="auto"/>
    </w:pPr>
    <w:rPr>
      <w:rFonts w:ascii="Calibri" w:eastAsia="Calibri" w:hAnsi="Calibri" w:cs="Calibri"/>
      <w:lang w:val="en-GB" w:eastAsia="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temListinTable">
    <w:name w:val="Item List in Table"/>
    <w:basedOn w:val="Normal"/>
    <w:link w:val="ItemListinTableChar"/>
    <w:rsid w:val="008341C1"/>
    <w:pPr>
      <w:widowControl w:val="0"/>
      <w:numPr>
        <w:numId w:val="35"/>
      </w:numPr>
      <w:tabs>
        <w:tab w:val="left" w:pos="284"/>
      </w:tabs>
      <w:topLinePunct/>
      <w:adjustRightInd w:val="0"/>
      <w:snapToGrid w:val="0"/>
      <w:spacing w:before="80" w:after="80" w:line="240" w:lineRule="atLeast"/>
      <w:jc w:val="left"/>
    </w:pPr>
    <w:rPr>
      <w:rFonts w:ascii="Times New Roman" w:eastAsia="SimSun" w:hAnsi="Times New Roman" w:cs="Arial"/>
      <w:sz w:val="21"/>
      <w:szCs w:val="21"/>
      <w:lang w:eastAsia="zh-CN"/>
    </w:rPr>
  </w:style>
  <w:style w:type="paragraph" w:customStyle="1" w:styleId="SubItemListinTable">
    <w:name w:val="Sub Item List in Table"/>
    <w:basedOn w:val="Normal"/>
    <w:rsid w:val="008341C1"/>
    <w:pPr>
      <w:numPr>
        <w:ilvl w:val="2"/>
        <w:numId w:val="35"/>
      </w:numPr>
      <w:topLinePunct/>
      <w:adjustRightInd w:val="0"/>
      <w:snapToGrid w:val="0"/>
      <w:spacing w:before="80" w:after="80" w:line="240" w:lineRule="atLeast"/>
      <w:jc w:val="left"/>
    </w:pPr>
    <w:rPr>
      <w:rFonts w:ascii="Times New Roman" w:eastAsia="SimSun" w:hAnsi="Times New Roman" w:cs="Arial"/>
      <w:kern w:val="2"/>
      <w:sz w:val="21"/>
      <w:szCs w:val="21"/>
      <w:lang w:eastAsia="zh-CN"/>
    </w:rPr>
  </w:style>
  <w:style w:type="paragraph" w:customStyle="1" w:styleId="SubItemStepinTable">
    <w:name w:val="Sub Item Step in Table"/>
    <w:rsid w:val="008341C1"/>
    <w:pPr>
      <w:numPr>
        <w:ilvl w:val="1"/>
        <w:numId w:val="35"/>
      </w:numPr>
      <w:adjustRightInd w:val="0"/>
      <w:snapToGrid w:val="0"/>
      <w:spacing w:before="80" w:after="80" w:line="240" w:lineRule="atLeast"/>
    </w:pPr>
    <w:rPr>
      <w:rFonts w:ascii="Times New Roman" w:eastAsia="SimSun" w:hAnsi="Times New Roman" w:cs="Arial" w:hint="eastAsia"/>
      <w:sz w:val="21"/>
      <w:szCs w:val="21"/>
      <w:lang w:eastAsia="zh-CN"/>
    </w:rPr>
  </w:style>
  <w:style w:type="paragraph" w:customStyle="1" w:styleId="SubItemStepinTableList">
    <w:name w:val="Sub Item Step in Table List"/>
    <w:rsid w:val="008341C1"/>
    <w:pPr>
      <w:numPr>
        <w:ilvl w:val="3"/>
        <w:numId w:val="35"/>
      </w:numPr>
      <w:adjustRightInd w:val="0"/>
      <w:snapToGrid w:val="0"/>
      <w:spacing w:before="80" w:after="80" w:line="240" w:lineRule="atLeast"/>
    </w:pPr>
    <w:rPr>
      <w:rFonts w:ascii="Times New Roman" w:eastAsia="SimSun" w:hAnsi="Times New Roman" w:cs="Arial" w:hint="eastAsia"/>
      <w:sz w:val="21"/>
      <w:szCs w:val="21"/>
      <w:lang w:eastAsia="zh-CN"/>
    </w:rPr>
  </w:style>
  <w:style w:type="paragraph" w:customStyle="1" w:styleId="SubItemListinTableStep">
    <w:name w:val="Sub Item List in Table Step"/>
    <w:basedOn w:val="Normal"/>
    <w:rsid w:val="008341C1"/>
    <w:pPr>
      <w:numPr>
        <w:ilvl w:val="4"/>
        <w:numId w:val="35"/>
      </w:numPr>
      <w:topLinePunct/>
      <w:adjustRightInd w:val="0"/>
      <w:snapToGrid w:val="0"/>
      <w:spacing w:before="80" w:after="80" w:line="240" w:lineRule="atLeast"/>
      <w:jc w:val="left"/>
    </w:pPr>
    <w:rPr>
      <w:rFonts w:ascii="Times New Roman" w:eastAsia="SimSun" w:hAnsi="Times New Roman" w:cs="Arial"/>
      <w:kern w:val="2"/>
      <w:sz w:val="21"/>
      <w:szCs w:val="21"/>
      <w:lang w:eastAsia="zh-CN"/>
    </w:rPr>
  </w:style>
  <w:style w:type="paragraph" w:customStyle="1" w:styleId="TableHeading0">
    <w:name w:val="Table Heading"/>
    <w:basedOn w:val="Normal"/>
    <w:link w:val="TableHeadingChar0"/>
    <w:rsid w:val="008341C1"/>
    <w:pPr>
      <w:widowControl w:val="0"/>
      <w:topLinePunct/>
      <w:adjustRightInd w:val="0"/>
      <w:snapToGrid w:val="0"/>
      <w:spacing w:before="80" w:after="80" w:line="240" w:lineRule="atLeast"/>
      <w:jc w:val="left"/>
    </w:pPr>
    <w:rPr>
      <w:rFonts w:ascii="Book Antiqua" w:eastAsia="SimHei" w:hAnsi="Book Antiqua" w:cs="Times New Roman"/>
      <w:b/>
      <w:bCs/>
      <w:snapToGrid w:val="0"/>
      <w:sz w:val="21"/>
      <w:szCs w:val="21"/>
    </w:rPr>
  </w:style>
  <w:style w:type="paragraph" w:customStyle="1" w:styleId="CAUTIONTextStep">
    <w:name w:val="CAUTION Text Step"/>
    <w:basedOn w:val="Normal"/>
    <w:rsid w:val="008341C1"/>
    <w:pPr>
      <w:keepNext/>
      <w:keepLines/>
      <w:numPr>
        <w:ilvl w:val="5"/>
        <w:numId w:val="35"/>
      </w:numPr>
      <w:pBdr>
        <w:bottom w:val="single" w:sz="12" w:space="4" w:color="auto"/>
      </w:pBdr>
      <w:topLinePunct/>
      <w:adjustRightInd w:val="0"/>
      <w:snapToGrid w:val="0"/>
      <w:spacing w:before="80" w:after="80" w:line="240" w:lineRule="atLeast"/>
      <w:jc w:val="left"/>
    </w:pPr>
    <w:rPr>
      <w:rFonts w:ascii="Times New Roman" w:eastAsia="KaiTi_GB2312" w:hAnsi="Times New Roman" w:cs="Arial"/>
      <w:iCs/>
      <w:kern w:val="2"/>
      <w:sz w:val="21"/>
      <w:szCs w:val="21"/>
      <w:lang w:eastAsia="zh-CN"/>
    </w:rPr>
  </w:style>
  <w:style w:type="paragraph" w:customStyle="1" w:styleId="NotesTextStepinTable">
    <w:name w:val="Notes Text Step in Table"/>
    <w:rsid w:val="008341C1"/>
    <w:pPr>
      <w:numPr>
        <w:ilvl w:val="7"/>
        <w:numId w:val="35"/>
      </w:numPr>
      <w:spacing w:before="40" w:after="80" w:line="200" w:lineRule="atLeast"/>
    </w:pPr>
    <w:rPr>
      <w:rFonts w:ascii="Times New Roman" w:eastAsia="KaiTi_GB2312" w:hAnsi="Times New Roman" w:cs="Arial"/>
      <w:iCs/>
      <w:kern w:val="2"/>
      <w:sz w:val="18"/>
      <w:szCs w:val="18"/>
      <w:lang w:eastAsia="zh-CN"/>
    </w:rPr>
  </w:style>
  <w:style w:type="paragraph" w:customStyle="1" w:styleId="NotesTextStep">
    <w:name w:val="Notes Text Step"/>
    <w:basedOn w:val="CAUTIONTextStep"/>
    <w:rsid w:val="008341C1"/>
    <w:pPr>
      <w:numPr>
        <w:ilvl w:val="6"/>
      </w:numPr>
      <w:pBdr>
        <w:bottom w:val="none" w:sz="0" w:space="0" w:color="auto"/>
      </w:pBdr>
      <w:spacing w:before="40" w:line="200" w:lineRule="atLeast"/>
    </w:pPr>
    <w:rPr>
      <w:sz w:val="18"/>
      <w:szCs w:val="18"/>
    </w:rPr>
  </w:style>
  <w:style w:type="character" w:customStyle="1" w:styleId="TableHeadingChar0">
    <w:name w:val="Table Heading Char"/>
    <w:link w:val="TableHeading0"/>
    <w:rsid w:val="008341C1"/>
    <w:rPr>
      <w:rFonts w:ascii="Book Antiqua" w:eastAsia="SimHei" w:hAnsi="Book Antiqua" w:cs="Times New Roman"/>
      <w:b/>
      <w:bCs/>
      <w:snapToGrid w:val="0"/>
      <w:sz w:val="21"/>
      <w:szCs w:val="21"/>
    </w:rPr>
  </w:style>
  <w:style w:type="character" w:customStyle="1" w:styleId="ItemListinTableChar">
    <w:name w:val="Item List in Table Char"/>
    <w:basedOn w:val="DefaultParagraphFont"/>
    <w:link w:val="ItemListinTable"/>
    <w:rsid w:val="008341C1"/>
    <w:rPr>
      <w:rFonts w:ascii="Times New Roman" w:eastAsia="SimSun" w:hAnsi="Times New Roman" w:cs="Arial"/>
      <w:sz w:val="21"/>
      <w:szCs w:val="21"/>
      <w:lang w:eastAsia="zh-CN"/>
    </w:rPr>
  </w:style>
  <w:style w:type="paragraph" w:customStyle="1" w:styleId="NotesHeadinginTable">
    <w:name w:val="Notes Heading in Table"/>
    <w:next w:val="NotesTextinTable"/>
    <w:rsid w:val="005E48BF"/>
    <w:pPr>
      <w:keepNext/>
      <w:adjustRightInd w:val="0"/>
      <w:snapToGrid w:val="0"/>
      <w:spacing w:before="80" w:after="40" w:line="240" w:lineRule="atLeast"/>
    </w:pPr>
    <w:rPr>
      <w:rFonts w:ascii="Times New Roman" w:eastAsia="SimHei" w:hAnsi="Times New Roman" w:cs="Arial"/>
      <w:b/>
      <w:bCs/>
      <w:kern w:val="2"/>
      <w:sz w:val="18"/>
      <w:szCs w:val="18"/>
      <w:lang w:eastAsia="zh-CN"/>
    </w:rPr>
  </w:style>
  <w:style w:type="paragraph" w:customStyle="1" w:styleId="NotesTextinTable">
    <w:name w:val="Notes Text in Table"/>
    <w:rsid w:val="005E48BF"/>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rPr>
  </w:style>
  <w:style w:type="paragraph" w:customStyle="1" w:styleId="ItemListinTableText">
    <w:name w:val="Item List in Table Text"/>
    <w:basedOn w:val="TableText2"/>
    <w:rsid w:val="007A22AE"/>
    <w:pPr>
      <w:widowControl w:val="0"/>
      <w:tabs>
        <w:tab w:val="clear" w:pos="2250"/>
      </w:tabs>
      <w:topLinePunct/>
      <w:adjustRightInd w:val="0"/>
      <w:snapToGrid w:val="0"/>
      <w:spacing w:before="80" w:after="80" w:line="240" w:lineRule="atLeast"/>
      <w:ind w:left="284"/>
      <w:jc w:val="left"/>
    </w:pPr>
    <w:rPr>
      <w:rFonts w:ascii="Times New Roman" w:eastAsia="SimSun" w:hAnsi="Times New Roman"/>
      <w:snapToGrid w:val="0"/>
      <w:sz w:val="21"/>
      <w:szCs w:val="21"/>
    </w:rPr>
  </w:style>
  <w:style w:type="character" w:customStyle="1" w:styleId="required">
    <w:name w:val="required"/>
    <w:basedOn w:val="DefaultParagraphFont"/>
    <w:rsid w:val="00E611B6"/>
  </w:style>
  <w:style w:type="paragraph" w:customStyle="1" w:styleId="msonormal0">
    <w:name w:val="msonormal"/>
    <w:basedOn w:val="Normal"/>
    <w:rsid w:val="0027294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uiPriority="0"/>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qFormat="1"/>
    <w:lsdException w:name="page number" w:uiPriority="0"/>
    <w:lsdException w:name="List Bullet" w:qFormat="1"/>
    <w:lsdException w:name="List Number 4" w:uiPriority="0"/>
    <w:lsdException w:name="Title" w:semiHidden="0" w:uiPriority="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44"/>
    <w:pPr>
      <w:jc w:val="both"/>
    </w:pPr>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p"/>
    <w:basedOn w:val="Normal"/>
    <w:next w:val="Heading20"/>
    <w:link w:val="Heading1Char"/>
    <w:rsid w:val="00A45C1C"/>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D2,head2,Heading 2 Hidden,Titre3,ClassHeading,h2,2nd level,H2,2,Module Name,OCS Heading 2,Chapter,1.Seite,Heading 2rh,H2-Heading 2,Header 2,l2,Header2,22,heading2,list2,H21,HeadB,Reset numbering,Small Chapter),Heading2,h21,Major,B.2 Heading 2"/>
    <w:basedOn w:val="Normal"/>
    <w:next w:val="Heading30"/>
    <w:link w:val="Heading2Char"/>
    <w:autoRedefine/>
    <w:rsid w:val="002822A0"/>
    <w:pPr>
      <w:keepNext/>
      <w:keepLines/>
      <w:spacing w:before="40" w:after="0"/>
      <w:jc w:val="left"/>
      <w:outlineLvl w:val="1"/>
    </w:pPr>
    <w:rPr>
      <w:rFonts w:ascii="Trebuchet MS" w:eastAsia="SimHei" w:hAnsi="Trebuchet MS" w:cstheme="minorHAnsi"/>
      <w:bCs/>
      <w:noProof/>
      <w:color w:val="002060"/>
      <w:sz w:val="24"/>
      <w:szCs w:val="20"/>
      <w:lang w:bidi="en-US"/>
    </w:rPr>
  </w:style>
  <w:style w:type="paragraph" w:styleId="Heading30">
    <w:name w:val="heading 3"/>
    <w:aliases w:val="H3,Level 3 Head,level_3,PIM 3,h3,sect1.2.3,prop3,3,3heading,heading 3,Heading 31,1.1.1 Heading 3,l3,CT,Heading 3 - old,Heading 3 hidden,2h,h31,h32,Section,Heading 2.3,(Alt+3),1.2.3.,alltoc,标题 4.1.1,3rd level,Map title,sect1.2.31,Heading 3E,Map"/>
    <w:basedOn w:val="Heading20"/>
    <w:next w:val="Normal"/>
    <w:link w:val="Heading3Char"/>
    <w:autoRedefine/>
    <w:uiPriority w:val="9"/>
    <w:rsid w:val="00346A78"/>
    <w:pPr>
      <w:numPr>
        <w:ilvl w:val="2"/>
      </w:numPr>
      <w:spacing w:before="240" w:after="60"/>
      <w:ind w:left="720" w:hanging="720"/>
      <w:outlineLvl w:val="2"/>
    </w:pPr>
    <w:rPr>
      <w:rFonts w:ascii="Calibri" w:hAnsi="Calibri"/>
      <w:color w:val="auto"/>
      <w:sz w:val="22"/>
      <w:szCs w:val="32"/>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iPriority w:val="9"/>
    <w:rsid w:val="00A45C1C"/>
    <w:pPr>
      <w:keepNext/>
      <w:keepLines/>
      <w:topLinePunct/>
      <w:adjustRightInd w:val="0"/>
      <w:snapToGrid w:val="0"/>
      <w:spacing w:before="160" w:line="240" w:lineRule="atLeast"/>
      <w:outlineLvl w:val="3"/>
    </w:pPr>
    <w:rPr>
      <w:rFonts w:ascii="Arial" w:eastAsia="SimSun" w:hAnsi="Arial"/>
      <w:b/>
      <w:bCs/>
      <w:kern w:val="2"/>
      <w:sz w:val="24"/>
      <w:szCs w:val="21"/>
      <w:lang w:eastAsia="zh-CN"/>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Heading6"/>
    <w:next w:val="Normal"/>
    <w:link w:val="Heading5Char"/>
    <w:autoRedefine/>
    <w:uiPriority w:val="9"/>
    <w:unhideWhenUsed/>
    <w:rsid w:val="00A45C1C"/>
    <w:pPr>
      <w:outlineLvl w:val="4"/>
    </w:pPr>
    <w:rPr>
      <w:b/>
      <w:color w:val="auto"/>
      <w:lang w:eastAsia="zh-CN"/>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uiPriority w:val="9"/>
    <w:unhideWhenUsed/>
    <w:rsid w:val="00A45C1C"/>
    <w:pPr>
      <w:keepNext/>
      <w:keepLines/>
      <w:spacing w:before="200"/>
      <w:outlineLvl w:val="5"/>
    </w:pPr>
    <w:rPr>
      <w:i/>
      <w:iCs/>
      <w:color w:val="243F60"/>
      <w:sz w:val="24"/>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uiPriority w:val="9"/>
    <w:unhideWhenUsed/>
    <w:rsid w:val="00A45C1C"/>
    <w:pPr>
      <w:keepNext/>
      <w:keepLines/>
      <w:spacing w:before="200"/>
      <w:outlineLvl w:val="6"/>
    </w:pPr>
    <w:rPr>
      <w:rFonts w:ascii="Cambria" w:hAnsi="Cambria"/>
      <w:i/>
      <w:iCs/>
      <w:color w:val="404040"/>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uiPriority w:val="9"/>
    <w:unhideWhenUsed/>
    <w:rsid w:val="00A45C1C"/>
    <w:pPr>
      <w:keepNext/>
      <w:keepLines/>
      <w:spacing w:before="200"/>
      <w:outlineLvl w:val="7"/>
    </w:pPr>
    <w:rPr>
      <w:rFonts w:ascii="Cambria" w:hAnsi="Cambria"/>
      <w:color w:val="404040"/>
      <w:sz w:val="20"/>
      <w:szCs w:val="20"/>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uiPriority w:val="9"/>
    <w:unhideWhenUsed/>
    <w:rsid w:val="00A45C1C"/>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A45C1C"/>
    <w:rPr>
      <w:rFonts w:ascii="Microsoft Sans Serif" w:eastAsia="SimHei" w:hAnsi="Microsoft Sans Serif"/>
      <w:b/>
      <w:bCs/>
      <w:kern w:val="2"/>
      <w:sz w:val="44"/>
      <w:szCs w:val="44"/>
      <w:lang w:eastAsia="zh-CN"/>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0"/>
    <w:rsid w:val="002822A0"/>
    <w:rPr>
      <w:rFonts w:ascii="Trebuchet MS" w:eastAsia="SimHei" w:hAnsi="Trebuchet MS" w:cstheme="minorHAnsi"/>
      <w:bCs/>
      <w:noProof/>
      <w:color w:val="002060"/>
      <w:sz w:val="24"/>
      <w:szCs w:val="20"/>
      <w:lang w:bidi="en-US"/>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0"/>
    <w:uiPriority w:val="9"/>
    <w:rsid w:val="00346A78"/>
    <w:rPr>
      <w:rFonts w:ascii="Calibri" w:eastAsia="SimHei" w:hAnsi="Calibri" w:cstheme="minorHAnsi"/>
      <w:bCs/>
      <w:noProof/>
      <w:szCs w:val="32"/>
      <w:lang w:bidi="en-US"/>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uiPriority w:val="9"/>
    <w:rsid w:val="00A45C1C"/>
    <w:rPr>
      <w:rFonts w:ascii="Arial" w:eastAsia="SimSun" w:hAnsi="Arial"/>
      <w:b/>
      <w:bCs/>
      <w:kern w:val="2"/>
      <w:sz w:val="24"/>
      <w:szCs w:val="21"/>
      <w:lang w:eastAsia="zh-CN"/>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uiPriority w:val="9"/>
    <w:rsid w:val="00A45C1C"/>
    <w:rPr>
      <w:b/>
      <w:i/>
      <w:iCs/>
      <w:sz w:val="24"/>
      <w:lang w:eastAsia="zh-CN"/>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uiPriority w:val="9"/>
    <w:rsid w:val="00A45C1C"/>
    <w:rPr>
      <w:i/>
      <w:iCs/>
      <w:color w:val="243F60"/>
      <w:sz w:val="24"/>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uiPriority w:val="9"/>
    <w:rsid w:val="00A45C1C"/>
    <w:rPr>
      <w:rFonts w:ascii="Cambria" w:hAnsi="Cambria"/>
      <w:i/>
      <w:iCs/>
      <w:color w:val="404040"/>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uiPriority w:val="9"/>
    <w:rsid w:val="00A45C1C"/>
    <w:rPr>
      <w:rFonts w:ascii="Cambria" w:hAnsi="Cambria"/>
      <w:color w:val="404040"/>
      <w:sz w:val="20"/>
      <w:szCs w:val="20"/>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uiPriority w:val="9"/>
    <w:rsid w:val="00A45C1C"/>
    <w:rPr>
      <w:rFonts w:ascii="Cambria" w:hAnsi="Cambria"/>
    </w:rPr>
  </w:style>
  <w:style w:type="character" w:styleId="Emphasis">
    <w:name w:val="Emphasis"/>
    <w:rsid w:val="00A45C1C"/>
    <w:rPr>
      <w:i/>
      <w:iCs/>
    </w:rPr>
  </w:style>
  <w:style w:type="paragraph" w:styleId="ListParagraph">
    <w:name w:val="List Paragraph"/>
    <w:aliases w:val="Access Path,List Paragraph1,Bullet List,List Paragraph11,List Paragraph2,List Paragraph Char Char,Normal Sentence,b1,Colorful List - Accent 11,lp1,Number_1,new,SGLText List Paragraph,ListPar1,NumberedStep,Equipment,Figure_name,Bullet 1,列出"/>
    <w:basedOn w:val="DraftAccessPathStyle"/>
    <w:link w:val="ListParagraphChar"/>
    <w:uiPriority w:val="34"/>
    <w:qFormat/>
    <w:rsid w:val="00E61652"/>
    <w:pPr>
      <w:spacing w:line="480" w:lineRule="auto"/>
      <w:outlineLvl w:val="4"/>
    </w:pPr>
    <w:rPr>
      <w:rFonts w:asciiTheme="minorHAnsi" w:hAnsiTheme="minorHAnsi"/>
      <w:sz w:val="22"/>
    </w:rPr>
  </w:style>
  <w:style w:type="character" w:styleId="CommentReference">
    <w:name w:val="annotation reference"/>
    <w:uiPriority w:val="99"/>
    <w:semiHidden/>
    <w:unhideWhenUsed/>
    <w:rsid w:val="00A45C1C"/>
    <w:rPr>
      <w:sz w:val="16"/>
      <w:szCs w:val="16"/>
    </w:rPr>
  </w:style>
  <w:style w:type="paragraph" w:styleId="CommentText">
    <w:name w:val="annotation text"/>
    <w:basedOn w:val="Normal"/>
    <w:link w:val="CommentTextChar"/>
    <w:uiPriority w:val="99"/>
    <w:unhideWhenUsed/>
    <w:rsid w:val="00A45C1C"/>
    <w:rPr>
      <w:sz w:val="20"/>
      <w:szCs w:val="20"/>
    </w:rPr>
  </w:style>
  <w:style w:type="character" w:customStyle="1" w:styleId="CommentTextChar">
    <w:name w:val="Comment Text Char"/>
    <w:basedOn w:val="DefaultParagraphFont"/>
    <w:link w:val="CommentText"/>
    <w:uiPriority w:val="99"/>
    <w:rsid w:val="00A45C1C"/>
    <w:rPr>
      <w:sz w:val="20"/>
      <w:szCs w:val="20"/>
    </w:rPr>
  </w:style>
  <w:style w:type="paragraph" w:styleId="CommentSubject">
    <w:name w:val="annotation subject"/>
    <w:basedOn w:val="CommentText"/>
    <w:next w:val="CommentText"/>
    <w:link w:val="CommentSubjectChar"/>
    <w:uiPriority w:val="99"/>
    <w:unhideWhenUsed/>
    <w:rsid w:val="00A45C1C"/>
    <w:rPr>
      <w:b/>
      <w:bCs/>
    </w:rPr>
  </w:style>
  <w:style w:type="character" w:customStyle="1" w:styleId="CommentSubjectChar">
    <w:name w:val="Comment Subject Char"/>
    <w:basedOn w:val="CommentTextChar"/>
    <w:link w:val="CommentSubject"/>
    <w:uiPriority w:val="99"/>
    <w:rsid w:val="00A45C1C"/>
    <w:rPr>
      <w:b/>
      <w:bCs/>
      <w:sz w:val="20"/>
      <w:szCs w:val="20"/>
    </w:rPr>
  </w:style>
  <w:style w:type="paragraph" w:styleId="BalloonText">
    <w:name w:val="Balloon Text"/>
    <w:basedOn w:val="Normal"/>
    <w:link w:val="BalloonTextChar"/>
    <w:uiPriority w:val="99"/>
    <w:semiHidden/>
    <w:unhideWhenUsed/>
    <w:rsid w:val="00A45C1C"/>
    <w:rPr>
      <w:rFonts w:ascii="Tahoma" w:hAnsi="Tahoma"/>
      <w:sz w:val="16"/>
      <w:szCs w:val="16"/>
    </w:rPr>
  </w:style>
  <w:style w:type="character" w:customStyle="1" w:styleId="BalloonTextChar">
    <w:name w:val="Balloon Text Char"/>
    <w:basedOn w:val="DefaultParagraphFont"/>
    <w:link w:val="BalloonText"/>
    <w:uiPriority w:val="99"/>
    <w:semiHidden/>
    <w:rsid w:val="00A45C1C"/>
    <w:rPr>
      <w:rFonts w:ascii="Tahoma" w:hAnsi="Tahoma"/>
      <w:sz w:val="16"/>
      <w:szCs w:val="16"/>
    </w:rPr>
  </w:style>
  <w:style w:type="paragraph" w:customStyle="1" w:styleId="DraftAccessPathStyle">
    <w:name w:val="DraftAccessPathStyle"/>
    <w:basedOn w:val="Normal"/>
    <w:rsid w:val="00A45C1C"/>
    <w:pPr>
      <w:spacing w:after="80"/>
    </w:pPr>
    <w:rPr>
      <w:rFonts w:ascii="Arial" w:hAnsi="Arial" w:cs="Arial"/>
      <w:b/>
      <w:bCs/>
      <w:sz w:val="16"/>
      <w:szCs w:val="20"/>
    </w:rPr>
  </w:style>
  <w:style w:type="numbering" w:customStyle="1" w:styleId="DraftNumberedList">
    <w:name w:val="DraftNumberedList"/>
    <w:basedOn w:val="NoList"/>
    <w:rsid w:val="00A45C1C"/>
    <w:pPr>
      <w:numPr>
        <w:numId w:val="1"/>
      </w:numPr>
    </w:pPr>
  </w:style>
  <w:style w:type="character" w:styleId="Hyperlink">
    <w:name w:val="Hyperlink"/>
    <w:uiPriority w:val="99"/>
    <w:unhideWhenUsed/>
    <w:rsid w:val="00A45C1C"/>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Figure"/>
    <w:basedOn w:val="Normal"/>
    <w:next w:val="Normal"/>
    <w:link w:val="CaptionChar"/>
    <w:uiPriority w:val="99"/>
    <w:unhideWhenUsed/>
    <w:qFormat/>
    <w:rsid w:val="00A45C1C"/>
    <w:rPr>
      <w:b/>
      <w:bCs/>
      <w:sz w:val="20"/>
      <w:szCs w:val="18"/>
    </w:rPr>
  </w:style>
  <w:style w:type="table" w:styleId="TableGrid">
    <w:name w:val="Table Grid"/>
    <w:aliases w:val="Infosys Table Style,Equifax table,Header Table,Table Definitions Grid,TM_Table Grid,Smart Text Table,new tab,Format for the table,Table 1,Table1Formatting,~PSD Table Grid"/>
    <w:basedOn w:val="TableNormal"/>
    <w:rsid w:val="00A45C1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A45C1C"/>
    <w:pPr>
      <w:spacing w:after="100" w:line="240" w:lineRule="auto"/>
      <w:ind w:left="240"/>
    </w:pPr>
    <w:rPr>
      <w:smallCaps/>
      <w:color w:val="333333"/>
      <w:sz w:val="20"/>
    </w:rPr>
  </w:style>
  <w:style w:type="paragraph" w:styleId="TOC3">
    <w:name w:val="toc 3"/>
    <w:basedOn w:val="Normal"/>
    <w:next w:val="Normal"/>
    <w:autoRedefine/>
    <w:uiPriority w:val="39"/>
    <w:unhideWhenUsed/>
    <w:qFormat/>
    <w:rsid w:val="00A45C1C"/>
    <w:pPr>
      <w:tabs>
        <w:tab w:val="left" w:pos="1320"/>
        <w:tab w:val="right" w:leader="dot" w:pos="8931"/>
      </w:tabs>
      <w:spacing w:after="100" w:line="240" w:lineRule="auto"/>
      <w:ind w:left="480"/>
    </w:pPr>
    <w:rPr>
      <w:noProof/>
      <w:color w:val="333333"/>
      <w:sz w:val="20"/>
      <w:lang w:bidi="en-US"/>
    </w:rPr>
  </w:style>
  <w:style w:type="paragraph" w:styleId="Header">
    <w:name w:val="header"/>
    <w:aliases w:val="even,header odd,header odd1,header odd2,header odd3,header odd4,header odd5,header odd6,Body,Cover Page,Italized Normal,index,ho,Kopfzeile Handbücher ITPC Char,h,Header - HPS Document,En-tête SQ,1 (not to be included in TOC),Chapter Name,ITT i,rh"/>
    <w:basedOn w:val="Normal"/>
    <w:link w:val="HeaderChar"/>
    <w:uiPriority w:val="99"/>
    <w:unhideWhenUsed/>
    <w:rsid w:val="00A45C1C"/>
    <w:pPr>
      <w:tabs>
        <w:tab w:val="center" w:pos="4680"/>
        <w:tab w:val="right" w:pos="9360"/>
      </w:tabs>
    </w:pPr>
    <w:rPr>
      <w:sz w:val="24"/>
    </w:rPr>
  </w:style>
  <w:style w:type="character" w:customStyle="1" w:styleId="HeaderChar">
    <w:name w:val="Header Char"/>
    <w:aliases w:val="even Char,header odd Char,header odd1 Char,header odd2 Char,header odd3 Char,header odd4 Char,header odd5 Char,header odd6 Char,Body Char,Cover Page Char,Italized Normal Char,index Char,ho Char,Kopfzeile Handbücher ITPC Char Char,h Char"/>
    <w:basedOn w:val="DefaultParagraphFont"/>
    <w:link w:val="Header"/>
    <w:uiPriority w:val="99"/>
    <w:rsid w:val="00A45C1C"/>
    <w:rPr>
      <w:sz w:val="24"/>
    </w:rPr>
  </w:style>
  <w:style w:type="paragraph" w:styleId="Footer">
    <w:name w:val="footer"/>
    <w:basedOn w:val="Normal"/>
    <w:link w:val="FooterChar"/>
    <w:uiPriority w:val="99"/>
    <w:unhideWhenUsed/>
    <w:rsid w:val="00A45C1C"/>
    <w:pPr>
      <w:tabs>
        <w:tab w:val="center" w:pos="4680"/>
        <w:tab w:val="right" w:pos="9360"/>
      </w:tabs>
    </w:pPr>
    <w:rPr>
      <w:sz w:val="24"/>
    </w:rPr>
  </w:style>
  <w:style w:type="character" w:customStyle="1" w:styleId="FooterChar">
    <w:name w:val="Footer Char"/>
    <w:basedOn w:val="DefaultParagraphFont"/>
    <w:link w:val="Footer"/>
    <w:uiPriority w:val="99"/>
    <w:rsid w:val="00A45C1C"/>
    <w:rPr>
      <w:sz w:val="24"/>
    </w:rPr>
  </w:style>
  <w:style w:type="paragraph" w:styleId="TOC1">
    <w:name w:val="toc 1"/>
    <w:basedOn w:val="Normal"/>
    <w:next w:val="Normal"/>
    <w:autoRedefine/>
    <w:uiPriority w:val="39"/>
    <w:unhideWhenUsed/>
    <w:qFormat/>
    <w:rsid w:val="00A45C1C"/>
    <w:pPr>
      <w:spacing w:after="100" w:line="240" w:lineRule="auto"/>
    </w:pPr>
    <w:rPr>
      <w:b/>
      <w:caps/>
      <w:color w:val="333333"/>
      <w:sz w:val="20"/>
    </w:rPr>
  </w:style>
  <w:style w:type="paragraph" w:styleId="TOCHeading">
    <w:name w:val="TOC Heading"/>
    <w:basedOn w:val="Heading1"/>
    <w:next w:val="Normal"/>
    <w:uiPriority w:val="39"/>
    <w:unhideWhenUsed/>
    <w:qFormat/>
    <w:rsid w:val="00A45C1C"/>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A45C1C"/>
    <w:pPr>
      <w:spacing w:before="100" w:beforeAutospacing="1" w:after="100" w:afterAutospacing="1" w:line="240" w:lineRule="auto"/>
    </w:pPr>
    <w:rPr>
      <w:sz w:val="24"/>
    </w:rPr>
  </w:style>
  <w:style w:type="paragraph" w:styleId="Title">
    <w:name w:val="Title"/>
    <w:basedOn w:val="Normal"/>
    <w:next w:val="Normal"/>
    <w:link w:val="TitleChar"/>
    <w:rsid w:val="00A45C1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A45C1C"/>
    <w:rPr>
      <w:rFonts w:ascii="Cambria" w:hAnsi="Cambria"/>
      <w:b/>
      <w:bCs/>
      <w:kern w:val="28"/>
      <w:sz w:val="32"/>
      <w:szCs w:val="32"/>
    </w:rPr>
  </w:style>
  <w:style w:type="paragraph" w:styleId="TOC4">
    <w:name w:val="toc 4"/>
    <w:basedOn w:val="Normal"/>
    <w:next w:val="Normal"/>
    <w:autoRedefine/>
    <w:uiPriority w:val="39"/>
    <w:unhideWhenUsed/>
    <w:rsid w:val="00A45C1C"/>
    <w:pPr>
      <w:spacing w:after="100"/>
      <w:ind w:left="660"/>
    </w:pPr>
    <w:rPr>
      <w:color w:val="333333"/>
      <w:sz w:val="20"/>
    </w:rPr>
  </w:style>
  <w:style w:type="paragraph" w:styleId="TOC5">
    <w:name w:val="toc 5"/>
    <w:basedOn w:val="Normal"/>
    <w:next w:val="Normal"/>
    <w:autoRedefine/>
    <w:uiPriority w:val="39"/>
    <w:unhideWhenUsed/>
    <w:rsid w:val="00A45C1C"/>
    <w:pPr>
      <w:spacing w:after="100"/>
      <w:ind w:left="880"/>
    </w:pPr>
  </w:style>
  <w:style w:type="paragraph" w:styleId="TOC6">
    <w:name w:val="toc 6"/>
    <w:basedOn w:val="Normal"/>
    <w:next w:val="Normal"/>
    <w:autoRedefine/>
    <w:uiPriority w:val="39"/>
    <w:unhideWhenUsed/>
    <w:rsid w:val="00A45C1C"/>
    <w:pPr>
      <w:spacing w:after="100"/>
      <w:ind w:left="1100"/>
    </w:pPr>
  </w:style>
  <w:style w:type="paragraph" w:styleId="TOC7">
    <w:name w:val="toc 7"/>
    <w:basedOn w:val="Normal"/>
    <w:next w:val="Normal"/>
    <w:autoRedefine/>
    <w:uiPriority w:val="39"/>
    <w:unhideWhenUsed/>
    <w:rsid w:val="00A45C1C"/>
    <w:pPr>
      <w:spacing w:after="100"/>
      <w:ind w:left="1320"/>
    </w:pPr>
  </w:style>
  <w:style w:type="paragraph" w:styleId="TOC8">
    <w:name w:val="toc 8"/>
    <w:basedOn w:val="Normal"/>
    <w:next w:val="Normal"/>
    <w:autoRedefine/>
    <w:uiPriority w:val="39"/>
    <w:unhideWhenUsed/>
    <w:rsid w:val="00A45C1C"/>
    <w:pPr>
      <w:spacing w:after="100"/>
      <w:ind w:left="1540"/>
    </w:pPr>
  </w:style>
  <w:style w:type="paragraph" w:styleId="TOC9">
    <w:name w:val="toc 9"/>
    <w:basedOn w:val="Normal"/>
    <w:next w:val="Normal"/>
    <w:autoRedefine/>
    <w:uiPriority w:val="39"/>
    <w:unhideWhenUsed/>
    <w:rsid w:val="00A45C1C"/>
    <w:pPr>
      <w:spacing w:after="100"/>
      <w:ind w:left="1760"/>
    </w:pPr>
  </w:style>
  <w:style w:type="character" w:styleId="IntenseEmphasis">
    <w:name w:val="Intense Emphasis"/>
    <w:aliases w:val="Mahindra Group"/>
    <w:uiPriority w:val="21"/>
    <w:rsid w:val="00A45C1C"/>
    <w:rPr>
      <w:b/>
      <w:bCs/>
      <w:i/>
      <w:iCs/>
      <w:color w:val="000000"/>
    </w:rPr>
  </w:style>
  <w:style w:type="paragraph" w:styleId="Quote">
    <w:name w:val="Quote"/>
    <w:basedOn w:val="Normal"/>
    <w:next w:val="Normal"/>
    <w:link w:val="QuoteChar"/>
    <w:uiPriority w:val="29"/>
    <w:rsid w:val="00A45C1C"/>
    <w:rPr>
      <w:i/>
      <w:iCs/>
      <w:color w:val="000000"/>
    </w:rPr>
  </w:style>
  <w:style w:type="character" w:customStyle="1" w:styleId="QuoteChar">
    <w:name w:val="Quote Char"/>
    <w:basedOn w:val="DefaultParagraphFont"/>
    <w:link w:val="Quote"/>
    <w:uiPriority w:val="29"/>
    <w:rsid w:val="00A45C1C"/>
    <w:rPr>
      <w:i/>
      <w:iCs/>
      <w:color w:val="000000"/>
    </w:rPr>
  </w:style>
  <w:style w:type="character" w:styleId="FollowedHyperlink">
    <w:name w:val="FollowedHyperlink"/>
    <w:uiPriority w:val="99"/>
    <w:semiHidden/>
    <w:rsid w:val="00A45C1C"/>
    <w:rPr>
      <w:rFonts w:cs="Times New Roman"/>
      <w:color w:val="800080"/>
      <w:u w:val="single"/>
    </w:rPr>
  </w:style>
  <w:style w:type="paragraph" w:customStyle="1" w:styleId="HeadingNotForTOC">
    <w:name w:val="HeadingNotForTOC"/>
    <w:basedOn w:val="Normal"/>
    <w:rsid w:val="00A45C1C"/>
    <w:pPr>
      <w:ind w:left="202"/>
    </w:pPr>
    <w:rPr>
      <w:rFonts w:ascii="Arial" w:hAnsi="Arial"/>
      <w:b/>
      <w:sz w:val="28"/>
    </w:rPr>
  </w:style>
  <w:style w:type="paragraph" w:customStyle="1" w:styleId="ScreensOnly">
    <w:name w:val="Screens Only"/>
    <w:basedOn w:val="Normal"/>
    <w:autoRedefine/>
    <w:rsid w:val="00A45C1C"/>
    <w:pPr>
      <w:keepNext/>
      <w:spacing w:before="120" w:after="120"/>
      <w:jc w:val="center"/>
    </w:pPr>
    <w:rPr>
      <w:rFonts w:ascii="Arial" w:hAnsi="Arial"/>
      <w:sz w:val="20"/>
    </w:rPr>
  </w:style>
  <w:style w:type="paragraph" w:customStyle="1" w:styleId="Bullet">
    <w:name w:val="Bullet"/>
    <w:basedOn w:val="Normal"/>
    <w:autoRedefine/>
    <w:rsid w:val="00A45C1C"/>
    <w:pPr>
      <w:numPr>
        <w:numId w:val="2"/>
      </w:numPr>
      <w:tabs>
        <w:tab w:val="clear" w:pos="720"/>
      </w:tabs>
      <w:spacing w:before="120" w:after="120"/>
      <w:ind w:left="709" w:hanging="436"/>
    </w:pPr>
    <w:rPr>
      <w:rFonts w:cs="Calibri"/>
      <w:szCs w:val="20"/>
    </w:rPr>
  </w:style>
  <w:style w:type="character" w:customStyle="1" w:styleId="DraftNumberedListChar">
    <w:name w:val="DraftNumberedList Char"/>
    <w:rsid w:val="00A45C1C"/>
    <w:rPr>
      <w:rFonts w:ascii="Arial" w:hAnsi="Arial" w:cs="Arial"/>
      <w:b/>
      <w:bCs/>
      <w:lang w:val="en-US" w:eastAsia="en-US" w:bidi="ar-SA"/>
    </w:rPr>
  </w:style>
  <w:style w:type="character" w:styleId="Strong">
    <w:name w:val="Strong"/>
    <w:uiPriority w:val="22"/>
    <w:rsid w:val="00A45C1C"/>
    <w:rPr>
      <w:b/>
      <w:bCs/>
    </w:rPr>
  </w:style>
  <w:style w:type="paragraph" w:styleId="Revision">
    <w:name w:val="Revision"/>
    <w:hidden/>
    <w:uiPriority w:val="99"/>
    <w:semiHidden/>
    <w:rsid w:val="00A45C1C"/>
    <w:pPr>
      <w:spacing w:after="0" w:line="240" w:lineRule="auto"/>
    </w:pPr>
    <w:rPr>
      <w:rFonts w:ascii="Calibri" w:eastAsia="Times New Roman" w:hAnsi="Calibri" w:cs="Times New Roman"/>
      <w:szCs w:val="24"/>
    </w:rPr>
  </w:style>
  <w:style w:type="paragraph" w:styleId="BodyText">
    <w:name w:val="Body Text"/>
    <w:aliases w:val="Tempo Body Text,bt,body text,BODY TEXT,t,sp,Resume Text,text,sbs,block text,bt4,body text4,bt5,body text5,bt1,body text1,Block text,RFP Text,EHPT,Body Text2,heading_txt,bodytxy2, ändrad,paragraph 2,body indent,CR-Body,Body3,Body Text 11 pt,bd"/>
    <w:basedOn w:val="Normal"/>
    <w:link w:val="BodyTextChar"/>
    <w:uiPriority w:val="99"/>
    <w:unhideWhenUsed/>
    <w:rsid w:val="00A45C1C"/>
    <w:rPr>
      <w:lang w:eastAsia="zh-CN"/>
    </w:rPr>
  </w:style>
  <w:style w:type="character" w:customStyle="1" w:styleId="BodyTextChar">
    <w:name w:val="Body Text Char"/>
    <w:aliases w:val="Tempo Body Text Char,bt Char,body text Char,BODY TEXT Char,t Char,sp Char,Resume Text Char,text Char,sbs Char,block text Char,bt4 Char,body text4 Char,bt5 Char,body text5 Char,bt1 Char,body text1 Char,Block text Char,RFP Text Char,bd Char"/>
    <w:basedOn w:val="DefaultParagraphFont"/>
    <w:link w:val="BodyText"/>
    <w:uiPriority w:val="99"/>
    <w:rsid w:val="00A45C1C"/>
    <w:rPr>
      <w:lang w:eastAsia="zh-CN"/>
    </w:rPr>
  </w:style>
  <w:style w:type="paragraph" w:styleId="Subtitle">
    <w:name w:val="Subtitle"/>
    <w:basedOn w:val="Normal"/>
    <w:next w:val="Normal"/>
    <w:link w:val="SubtitleChar"/>
    <w:uiPriority w:val="11"/>
    <w:rsid w:val="00A45C1C"/>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A45C1C"/>
    <w:rPr>
      <w:rFonts w:ascii="Cambria" w:hAnsi="Cambria"/>
      <w:sz w:val="24"/>
    </w:rPr>
  </w:style>
  <w:style w:type="paragraph" w:styleId="NoSpacing">
    <w:name w:val="No Spacing"/>
    <w:aliases w:val="Body text"/>
    <w:basedOn w:val="Normal"/>
    <w:link w:val="NoSpacingChar"/>
    <w:uiPriority w:val="1"/>
    <w:qFormat/>
    <w:rsid w:val="00A45C1C"/>
    <w:pPr>
      <w:spacing w:line="240" w:lineRule="auto"/>
    </w:pPr>
  </w:style>
  <w:style w:type="paragraph" w:styleId="IntenseQuote">
    <w:name w:val="Intense Quote"/>
    <w:basedOn w:val="Normal"/>
    <w:next w:val="Normal"/>
    <w:link w:val="IntenseQuoteChar"/>
    <w:uiPriority w:val="30"/>
    <w:rsid w:val="00A45C1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45C1C"/>
    <w:rPr>
      <w:b/>
      <w:bCs/>
      <w:i/>
      <w:iCs/>
      <w:color w:val="4F81BD"/>
    </w:rPr>
  </w:style>
  <w:style w:type="character" w:styleId="SubtleEmphasis">
    <w:name w:val="Subtle Emphasis"/>
    <w:uiPriority w:val="19"/>
    <w:rsid w:val="00A45C1C"/>
    <w:rPr>
      <w:i/>
      <w:iCs/>
      <w:color w:val="808080"/>
    </w:rPr>
  </w:style>
  <w:style w:type="character" w:styleId="SubtleReference">
    <w:name w:val="Subtle Reference"/>
    <w:basedOn w:val="DefaultParagraphFont"/>
    <w:uiPriority w:val="31"/>
    <w:rsid w:val="00A45C1C"/>
    <w:rPr>
      <w:smallCaps/>
      <w:color w:val="C0504D"/>
      <w:u w:val="single"/>
    </w:rPr>
  </w:style>
  <w:style w:type="character" w:styleId="IntenseReference">
    <w:name w:val="Intense Reference"/>
    <w:uiPriority w:val="32"/>
    <w:qFormat/>
    <w:rsid w:val="00A45C1C"/>
    <w:rPr>
      <w:b/>
      <w:bCs/>
      <w:smallCaps/>
      <w:color w:val="C0504D"/>
      <w:spacing w:val="5"/>
      <w:u w:val="single"/>
    </w:rPr>
  </w:style>
  <w:style w:type="character" w:styleId="BookTitle">
    <w:name w:val="Book Title"/>
    <w:basedOn w:val="DefaultParagraphFont"/>
    <w:uiPriority w:val="33"/>
    <w:qFormat/>
    <w:rsid w:val="00A45C1C"/>
    <w:rPr>
      <w:b/>
      <w:bCs/>
      <w:smallCaps/>
      <w:spacing w:val="5"/>
    </w:rPr>
  </w:style>
  <w:style w:type="paragraph" w:customStyle="1" w:styleId="Note">
    <w:name w:val="Note"/>
    <w:basedOn w:val="Normal"/>
    <w:link w:val="NoteChar"/>
    <w:rsid w:val="00A45C1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pPr>
  </w:style>
  <w:style w:type="character" w:customStyle="1" w:styleId="NoteChar">
    <w:name w:val="Note Char"/>
    <w:basedOn w:val="DefaultParagraphFont"/>
    <w:link w:val="Note"/>
    <w:rsid w:val="00A45C1C"/>
    <w:rPr>
      <w:shd w:val="clear" w:color="auto" w:fill="EEECE1"/>
    </w:rPr>
  </w:style>
  <w:style w:type="paragraph" w:styleId="FootnoteText">
    <w:name w:val="footnote text"/>
    <w:basedOn w:val="Normal"/>
    <w:link w:val="FootnoteTextChar"/>
    <w:uiPriority w:val="99"/>
    <w:unhideWhenUsed/>
    <w:rsid w:val="00A45C1C"/>
    <w:pPr>
      <w:spacing w:line="240" w:lineRule="auto"/>
    </w:pPr>
    <w:rPr>
      <w:sz w:val="20"/>
      <w:szCs w:val="20"/>
    </w:rPr>
  </w:style>
  <w:style w:type="character" w:customStyle="1" w:styleId="FootnoteTextChar">
    <w:name w:val="Footnote Text Char"/>
    <w:basedOn w:val="DefaultParagraphFont"/>
    <w:link w:val="FootnoteText"/>
    <w:uiPriority w:val="99"/>
    <w:rsid w:val="00A45C1C"/>
    <w:rPr>
      <w:sz w:val="20"/>
      <w:szCs w:val="20"/>
    </w:rPr>
  </w:style>
  <w:style w:type="character" w:styleId="FootnoteReference">
    <w:name w:val="footnote reference"/>
    <w:basedOn w:val="DefaultParagraphFont"/>
    <w:uiPriority w:val="99"/>
    <w:unhideWhenUsed/>
    <w:rsid w:val="00A45C1C"/>
    <w:rPr>
      <w:vertAlign w:val="superscript"/>
    </w:rPr>
  </w:style>
  <w:style w:type="paragraph" w:customStyle="1" w:styleId="BulletText">
    <w:name w:val="_Bullet Text"/>
    <w:link w:val="BulletTextChar"/>
    <w:rsid w:val="00A45C1C"/>
    <w:pPr>
      <w:spacing w:before="60" w:after="60" w:line="240" w:lineRule="auto"/>
    </w:pPr>
    <w:rPr>
      <w:rFonts w:ascii="Verdana" w:eastAsia="Times New Roman" w:hAnsi="Verdana" w:cs="Times New Roman"/>
      <w:bCs/>
      <w:color w:val="333333"/>
      <w:sz w:val="19"/>
      <w:szCs w:val="19"/>
      <w:lang w:val="en-GB" w:eastAsia="en-GB"/>
    </w:rPr>
  </w:style>
  <w:style w:type="paragraph" w:customStyle="1" w:styleId="BulletText2">
    <w:name w:val="_Bullet Text 2"/>
    <w:basedOn w:val="BulletText"/>
    <w:rsid w:val="00A45C1C"/>
    <w:pPr>
      <w:numPr>
        <w:ilvl w:val="1"/>
      </w:numPr>
    </w:pPr>
  </w:style>
  <w:style w:type="paragraph" w:customStyle="1" w:styleId="Text">
    <w:name w:val="_Text"/>
    <w:link w:val="TextCharChar"/>
    <w:rsid w:val="00A45C1C"/>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
    <w:rsid w:val="00A45C1C"/>
    <w:rPr>
      <w:rFonts w:ascii="Verdana" w:eastAsia="Times New Roman" w:hAnsi="Verdana" w:cs="Times New Roman"/>
      <w:bCs/>
      <w:color w:val="333333"/>
      <w:sz w:val="19"/>
      <w:szCs w:val="19"/>
      <w:lang w:val="en-GB" w:eastAsia="en-GB"/>
    </w:rPr>
  </w:style>
  <w:style w:type="numbering" w:customStyle="1" w:styleId="ListBulletStyles">
    <w:name w:val="_ List Bullet Styles"/>
    <w:basedOn w:val="NoList"/>
    <w:rsid w:val="00A45C1C"/>
    <w:pPr>
      <w:numPr>
        <w:numId w:val="3"/>
      </w:numPr>
    </w:pPr>
  </w:style>
  <w:style w:type="paragraph" w:customStyle="1" w:styleId="BulletText3">
    <w:name w:val="_Bullet Text 3"/>
    <w:basedOn w:val="BulletText"/>
    <w:rsid w:val="00A45C1C"/>
    <w:pPr>
      <w:numPr>
        <w:ilvl w:val="2"/>
      </w:numPr>
    </w:pPr>
  </w:style>
  <w:style w:type="paragraph" w:customStyle="1" w:styleId="BulletText4">
    <w:name w:val="_Bullet Text 4"/>
    <w:basedOn w:val="BulletText"/>
    <w:rsid w:val="00A45C1C"/>
    <w:pPr>
      <w:numPr>
        <w:ilvl w:val="3"/>
      </w:numPr>
    </w:pPr>
  </w:style>
  <w:style w:type="paragraph" w:customStyle="1" w:styleId="BulletText5">
    <w:name w:val="_Bullet Text 5"/>
    <w:basedOn w:val="BulletText"/>
    <w:rsid w:val="00A45C1C"/>
    <w:pPr>
      <w:numPr>
        <w:ilvl w:val="4"/>
      </w:numPr>
    </w:pPr>
  </w:style>
  <w:style w:type="paragraph" w:customStyle="1" w:styleId="BulletText6">
    <w:name w:val="_Bullet Text 6"/>
    <w:basedOn w:val="BulletText"/>
    <w:rsid w:val="00A45C1C"/>
    <w:pPr>
      <w:numPr>
        <w:ilvl w:val="5"/>
      </w:numPr>
    </w:pPr>
  </w:style>
  <w:style w:type="paragraph" w:customStyle="1" w:styleId="TableText">
    <w:name w:val="_Table Text"/>
    <w:basedOn w:val="Text"/>
    <w:link w:val="TableTextChar"/>
    <w:rsid w:val="00A45C1C"/>
    <w:pPr>
      <w:spacing w:after="60"/>
    </w:pPr>
    <w:rPr>
      <w:sz w:val="18"/>
    </w:rPr>
  </w:style>
  <w:style w:type="character" w:customStyle="1" w:styleId="TableTextChar">
    <w:name w:val="_Table Text Char"/>
    <w:basedOn w:val="TextCharChar"/>
    <w:link w:val="TableText"/>
    <w:rsid w:val="00A45C1C"/>
    <w:rPr>
      <w:rFonts w:ascii="Verdana" w:eastAsia="Times New Roman" w:hAnsi="Verdana" w:cs="Times New Roman"/>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uiPriority w:val="99"/>
    <w:rsid w:val="00A45C1C"/>
    <w:rPr>
      <w:b/>
      <w:bCs/>
      <w:sz w:val="20"/>
      <w:szCs w:val="18"/>
    </w:rPr>
  </w:style>
  <w:style w:type="paragraph" w:customStyle="1" w:styleId="Heading10">
    <w:name w:val="_Heading 1"/>
    <w:next w:val="Text"/>
    <w:link w:val="Heading1Char0"/>
    <w:qFormat/>
    <w:rsid w:val="00A45C1C"/>
    <w:pPr>
      <w:pageBreakBefore/>
      <w:spacing w:before="120" w:after="240" w:line="240" w:lineRule="auto"/>
      <w:outlineLvl w:val="0"/>
    </w:pPr>
    <w:rPr>
      <w:rFonts w:ascii="Palatino Linotype" w:eastAsia="Times New Roman" w:hAnsi="Palatino Linotype" w:cs="Times New Roman"/>
      <w:color w:val="333333"/>
      <w:sz w:val="36"/>
      <w:szCs w:val="32"/>
      <w:lang w:val="en-GB" w:eastAsia="en-GB"/>
    </w:rPr>
  </w:style>
  <w:style w:type="character" w:customStyle="1" w:styleId="Heading1Char0">
    <w:name w:val="_Heading 1 Char"/>
    <w:basedOn w:val="DefaultParagraphFont"/>
    <w:link w:val="Heading10"/>
    <w:rsid w:val="00A45C1C"/>
    <w:rPr>
      <w:rFonts w:ascii="Palatino Linotype" w:eastAsia="Times New Roman" w:hAnsi="Palatino Linotype" w:cs="Times New Roman"/>
      <w:color w:val="333333"/>
      <w:sz w:val="36"/>
      <w:szCs w:val="32"/>
      <w:lang w:val="en-GB" w:eastAsia="en-GB"/>
    </w:rPr>
  </w:style>
  <w:style w:type="paragraph" w:customStyle="1" w:styleId="Heading2">
    <w:name w:val="_Heading 2"/>
    <w:next w:val="Text"/>
    <w:link w:val="Heading2CharChar"/>
    <w:qFormat/>
    <w:rsid w:val="00A45C1C"/>
    <w:pPr>
      <w:numPr>
        <w:ilvl w:val="1"/>
        <w:numId w:val="4"/>
      </w:numPr>
      <w:spacing w:before="120" w:after="120" w:line="240" w:lineRule="auto"/>
      <w:outlineLvl w:val="1"/>
    </w:pPr>
    <w:rPr>
      <w:rFonts w:ascii="Arial" w:eastAsia="Times New Roman" w:hAnsi="Arial" w:cs="Times New Roman"/>
      <w:b/>
      <w:bCs/>
      <w:sz w:val="24"/>
      <w:szCs w:val="19"/>
      <w:lang w:val="en-GB" w:eastAsia="en-GB"/>
    </w:rPr>
  </w:style>
  <w:style w:type="paragraph" w:customStyle="1" w:styleId="Heading3">
    <w:name w:val="_Heading 3"/>
    <w:next w:val="Normal"/>
    <w:qFormat/>
    <w:rsid w:val="00A45C1C"/>
    <w:pPr>
      <w:numPr>
        <w:ilvl w:val="2"/>
        <w:numId w:val="4"/>
      </w:numPr>
      <w:spacing w:before="120" w:after="120" w:line="240" w:lineRule="auto"/>
      <w:outlineLvl w:val="2"/>
    </w:pPr>
    <w:rPr>
      <w:rFonts w:ascii="Arial" w:eastAsia="Times New Roman" w:hAnsi="Arial" w:cs="Times New Roman"/>
      <w:b/>
      <w:bCs/>
      <w:color w:val="000000"/>
      <w:lang w:val="en-GB" w:eastAsia="en-GB"/>
    </w:rPr>
  </w:style>
  <w:style w:type="numbering" w:customStyle="1" w:styleId="HeadingStyles">
    <w:name w:val="_ Heading Styles"/>
    <w:basedOn w:val="NoList"/>
    <w:rsid w:val="00A45C1C"/>
    <w:pPr>
      <w:numPr>
        <w:numId w:val="4"/>
      </w:numPr>
    </w:pPr>
  </w:style>
  <w:style w:type="paragraph" w:customStyle="1" w:styleId="NumberedText">
    <w:name w:val="_Numbered Text"/>
    <w:basedOn w:val="Text"/>
    <w:rsid w:val="00A45C1C"/>
    <w:pPr>
      <w:numPr>
        <w:numId w:val="6"/>
      </w:numPr>
      <w:tabs>
        <w:tab w:val="clear" w:pos="567"/>
        <w:tab w:val="num" w:pos="360"/>
      </w:tabs>
      <w:spacing w:after="60"/>
      <w:ind w:left="0" w:firstLine="0"/>
    </w:pPr>
  </w:style>
  <w:style w:type="paragraph" w:customStyle="1" w:styleId="NumberedText2">
    <w:name w:val="_Numbered Text 2"/>
    <w:basedOn w:val="NumberedText"/>
    <w:rsid w:val="00A45C1C"/>
    <w:pPr>
      <w:numPr>
        <w:ilvl w:val="1"/>
      </w:numPr>
      <w:tabs>
        <w:tab w:val="clear" w:pos="1021"/>
        <w:tab w:val="num" w:pos="360"/>
      </w:tabs>
    </w:pPr>
  </w:style>
  <w:style w:type="numbering" w:customStyle="1" w:styleId="ListNumberedStyles">
    <w:name w:val="_ List Numbered Styles"/>
    <w:basedOn w:val="NoList"/>
    <w:rsid w:val="00A45C1C"/>
    <w:pPr>
      <w:numPr>
        <w:numId w:val="5"/>
      </w:numPr>
    </w:pPr>
  </w:style>
  <w:style w:type="paragraph" w:customStyle="1" w:styleId="NumberedText3">
    <w:name w:val="_Numbered Text 3"/>
    <w:basedOn w:val="NumberedText"/>
    <w:rsid w:val="00A45C1C"/>
    <w:pPr>
      <w:numPr>
        <w:ilvl w:val="2"/>
      </w:numPr>
      <w:tabs>
        <w:tab w:val="clear" w:pos="1474"/>
        <w:tab w:val="num" w:pos="360"/>
      </w:tabs>
    </w:pPr>
  </w:style>
  <w:style w:type="paragraph" w:customStyle="1" w:styleId="NumberedText4">
    <w:name w:val="_Numbered Text 4"/>
    <w:basedOn w:val="NumberedText"/>
    <w:rsid w:val="00A45C1C"/>
    <w:pPr>
      <w:numPr>
        <w:ilvl w:val="3"/>
      </w:numPr>
      <w:tabs>
        <w:tab w:val="clear" w:pos="1474"/>
        <w:tab w:val="num" w:pos="360"/>
      </w:tabs>
    </w:pPr>
  </w:style>
  <w:style w:type="paragraph" w:customStyle="1" w:styleId="NumberedText5">
    <w:name w:val="_Numbered Text 5"/>
    <w:basedOn w:val="NumberedText"/>
    <w:rsid w:val="00A45C1C"/>
    <w:pPr>
      <w:numPr>
        <w:ilvl w:val="4"/>
      </w:numPr>
      <w:tabs>
        <w:tab w:val="clear" w:pos="1814"/>
        <w:tab w:val="num" w:pos="360"/>
      </w:tabs>
    </w:pPr>
  </w:style>
  <w:style w:type="paragraph" w:customStyle="1" w:styleId="NumberedText6">
    <w:name w:val="_Numbered Text 6"/>
    <w:basedOn w:val="NumberedText"/>
    <w:rsid w:val="00A45C1C"/>
    <w:pPr>
      <w:numPr>
        <w:ilvl w:val="5"/>
      </w:numPr>
      <w:tabs>
        <w:tab w:val="clear" w:pos="2268"/>
        <w:tab w:val="num" w:pos="360"/>
      </w:tabs>
    </w:pPr>
  </w:style>
  <w:style w:type="paragraph" w:customStyle="1" w:styleId="TableTitle">
    <w:name w:val="_Table Title"/>
    <w:basedOn w:val="Text"/>
    <w:rsid w:val="00A45C1C"/>
    <w:pPr>
      <w:spacing w:after="60"/>
    </w:pPr>
    <w:rPr>
      <w:b/>
      <w:sz w:val="18"/>
    </w:rPr>
  </w:style>
  <w:style w:type="paragraph" w:customStyle="1" w:styleId="Text3">
    <w:name w:val="_Text 3"/>
    <w:basedOn w:val="Text"/>
    <w:link w:val="Text3CharChar"/>
    <w:rsid w:val="00A45C1C"/>
    <w:pPr>
      <w:ind w:left="720"/>
    </w:pPr>
  </w:style>
  <w:style w:type="character" w:customStyle="1" w:styleId="Text3CharChar">
    <w:name w:val="_Text 3 Char Char"/>
    <w:basedOn w:val="TextCharChar"/>
    <w:link w:val="Text3"/>
    <w:rsid w:val="00A45C1C"/>
    <w:rPr>
      <w:rFonts w:ascii="Verdana" w:eastAsia="Times New Roman" w:hAnsi="Verdana" w:cs="Times New Roman"/>
      <w:bCs/>
      <w:color w:val="333333"/>
      <w:sz w:val="19"/>
      <w:szCs w:val="19"/>
      <w:lang w:val="en-GB" w:eastAsia="en-GB"/>
    </w:rPr>
  </w:style>
  <w:style w:type="paragraph" w:customStyle="1" w:styleId="Line">
    <w:name w:val="_Line"/>
    <w:next w:val="Text"/>
    <w:rsid w:val="00A45C1C"/>
    <w:pPr>
      <w:pBdr>
        <w:top w:val="single" w:sz="4" w:space="0" w:color="999999"/>
      </w:pBdr>
      <w:spacing w:before="240" w:after="120" w:line="240" w:lineRule="auto"/>
    </w:pPr>
    <w:rPr>
      <w:rFonts w:ascii="Verdana" w:eastAsia="Times New Roman" w:hAnsi="Verdana" w:cs="Times New Roman"/>
      <w:bCs/>
      <w:color w:val="333333"/>
      <w:sz w:val="18"/>
      <w:szCs w:val="24"/>
      <w:lang w:val="en-GB" w:eastAsia="en-GB"/>
    </w:rPr>
  </w:style>
  <w:style w:type="paragraph" w:customStyle="1" w:styleId="Copyright">
    <w:name w:val="Copyright"/>
    <w:basedOn w:val="Normal"/>
    <w:rsid w:val="00A45C1C"/>
    <w:pPr>
      <w:spacing w:before="240" w:after="240" w:line="240" w:lineRule="auto"/>
    </w:pPr>
    <w:rPr>
      <w:rFonts w:ascii="Arial" w:hAnsi="Arial"/>
      <w:b/>
      <w:sz w:val="28"/>
    </w:rPr>
  </w:style>
  <w:style w:type="character" w:customStyle="1" w:styleId="NoSpacingChar">
    <w:name w:val="No Spacing Char"/>
    <w:aliases w:val="Body text Char"/>
    <w:basedOn w:val="DefaultParagraphFont"/>
    <w:link w:val="NoSpacing"/>
    <w:uiPriority w:val="1"/>
    <w:locked/>
    <w:rsid w:val="00A45C1C"/>
  </w:style>
  <w:style w:type="paragraph" w:customStyle="1" w:styleId="TableNumberedText">
    <w:name w:val="_Table Numbered Text"/>
    <w:basedOn w:val="NumberedText"/>
    <w:rsid w:val="00A45C1C"/>
    <w:rPr>
      <w:sz w:val="18"/>
    </w:rPr>
  </w:style>
  <w:style w:type="character" w:customStyle="1" w:styleId="ListParagraphChar">
    <w:name w:val="List Paragraph Char"/>
    <w:aliases w:val="Access Path Char,List Paragraph1 Char,Bullet List Char,List Paragraph11 Char,List Paragraph2 Char,List Paragraph Char Char Char,Normal Sentence Char,b1 Char,Colorful List - Accent 11 Char,lp1 Char,Number_1 Char,new Char,ListPar1 Char"/>
    <w:basedOn w:val="DefaultParagraphFont"/>
    <w:link w:val="ListParagraph"/>
    <w:uiPriority w:val="34"/>
    <w:qFormat/>
    <w:rsid w:val="00E61652"/>
    <w:rPr>
      <w:rFonts w:cs="Arial"/>
      <w:b/>
      <w:bCs/>
      <w:szCs w:val="20"/>
    </w:rPr>
  </w:style>
  <w:style w:type="paragraph" w:customStyle="1" w:styleId="TableBulletText">
    <w:name w:val="_Table Bullet Text"/>
    <w:basedOn w:val="BulletText"/>
    <w:rsid w:val="00A45C1C"/>
    <w:p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A45C1C"/>
    <w:rPr>
      <w:rFonts w:ascii="Verdana" w:hAnsi="Verdana"/>
      <w:b/>
      <w:bCs/>
      <w:lang w:val="en-NZ"/>
    </w:rPr>
  </w:style>
  <w:style w:type="paragraph" w:styleId="TableofFigures">
    <w:name w:val="table of figures"/>
    <w:basedOn w:val="Normal"/>
    <w:next w:val="Normal"/>
    <w:uiPriority w:val="99"/>
    <w:rsid w:val="00A45C1C"/>
    <w:pPr>
      <w:spacing w:after="0"/>
      <w:ind w:left="440" w:hanging="440"/>
      <w:jc w:val="left"/>
    </w:pPr>
    <w:rPr>
      <w:rFonts w:cstheme="minorHAnsi"/>
      <w:caps/>
      <w:sz w:val="20"/>
      <w:szCs w:val="20"/>
    </w:rPr>
  </w:style>
  <w:style w:type="paragraph" w:customStyle="1" w:styleId="Footer0">
    <w:name w:val="_Footer"/>
    <w:link w:val="FooterCharChar"/>
    <w:rsid w:val="00A45C1C"/>
    <w:pPr>
      <w:tabs>
        <w:tab w:val="center" w:pos="4502"/>
        <w:tab w:val="right" w:pos="9299"/>
      </w:tabs>
      <w:spacing w:after="0" w:line="240" w:lineRule="auto"/>
    </w:pPr>
    <w:rPr>
      <w:rFonts w:ascii="Verdana" w:eastAsia="Times New Roman" w:hAnsi="Verdana" w:cs="Times New Roman"/>
      <w:bCs/>
      <w:color w:val="333333"/>
      <w:sz w:val="16"/>
      <w:szCs w:val="19"/>
      <w:lang w:val="en-GB" w:eastAsia="en-GB"/>
    </w:rPr>
  </w:style>
  <w:style w:type="character" w:customStyle="1" w:styleId="FooterCharChar">
    <w:name w:val="_Footer Char Char"/>
    <w:basedOn w:val="DefaultParagraphFont"/>
    <w:link w:val="Footer0"/>
    <w:rsid w:val="00A45C1C"/>
    <w:rPr>
      <w:rFonts w:ascii="Verdana" w:eastAsia="Times New Roman" w:hAnsi="Verdana" w:cs="Times New Roman"/>
      <w:bCs/>
      <w:color w:val="333333"/>
      <w:sz w:val="16"/>
      <w:szCs w:val="19"/>
      <w:lang w:val="en-GB" w:eastAsia="en-GB"/>
    </w:rPr>
  </w:style>
  <w:style w:type="paragraph" w:customStyle="1" w:styleId="FooterLine">
    <w:name w:val="_Footer Line"/>
    <w:basedOn w:val="Footer0"/>
    <w:rsid w:val="00A45C1C"/>
    <w:pPr>
      <w:pBdr>
        <w:top w:val="single" w:sz="4" w:space="8" w:color="333333"/>
      </w:pBdr>
    </w:pPr>
  </w:style>
  <w:style w:type="character" w:styleId="PageNumber">
    <w:name w:val="page number"/>
    <w:basedOn w:val="DefaultParagraphFont"/>
    <w:rsid w:val="00A45C1C"/>
  </w:style>
  <w:style w:type="paragraph" w:customStyle="1" w:styleId="STLParagraph">
    <w:name w:val="STL Paragraph"/>
    <w:basedOn w:val="Normal"/>
    <w:link w:val="STLParagraphChar"/>
    <w:qFormat/>
    <w:rsid w:val="00A45C1C"/>
    <w:pPr>
      <w:spacing w:before="60" w:after="120" w:line="240" w:lineRule="auto"/>
    </w:pPr>
    <w:rPr>
      <w:rFonts w:eastAsia="SimSun" w:cs="Arial"/>
      <w:bCs/>
      <w:color w:val="333333"/>
      <w:lang w:val="en-GB" w:eastAsia="en-GB"/>
    </w:rPr>
  </w:style>
  <w:style w:type="paragraph" w:customStyle="1" w:styleId="STLHeading1">
    <w:name w:val="STL Heading 1"/>
    <w:basedOn w:val="Normal"/>
    <w:next w:val="Normal"/>
    <w:autoRedefine/>
    <w:qFormat/>
    <w:rsid w:val="002112FE"/>
    <w:pPr>
      <w:pageBreakBefore/>
      <w:numPr>
        <w:numId w:val="20"/>
      </w:numPr>
      <w:pBdr>
        <w:bottom w:val="single" w:sz="4" w:space="6" w:color="9F9F9F"/>
      </w:pBdr>
      <w:tabs>
        <w:tab w:val="left" w:pos="567"/>
      </w:tabs>
      <w:spacing w:before="120" w:after="240" w:line="240" w:lineRule="auto"/>
      <w:outlineLvl w:val="0"/>
    </w:pPr>
    <w:rPr>
      <w:rFonts w:eastAsia="Times New Roman" w:cs="Arial"/>
      <w:color w:val="1F5CA9"/>
      <w:sz w:val="36"/>
      <w:szCs w:val="32"/>
      <w:lang w:val="en-GB" w:eastAsia="en-GB" w:bidi="en-US"/>
    </w:rPr>
  </w:style>
  <w:style w:type="paragraph" w:customStyle="1" w:styleId="STLBullet1">
    <w:name w:val="STL Bullet 1"/>
    <w:basedOn w:val="Normal"/>
    <w:qFormat/>
    <w:rsid w:val="003518D0"/>
    <w:pPr>
      <w:spacing w:before="60" w:after="120" w:line="240" w:lineRule="auto"/>
    </w:pPr>
    <w:rPr>
      <w:rFonts w:eastAsia="Times New Roman" w:cs="Times New Roman"/>
      <w:bCs/>
      <w:color w:val="333333"/>
      <w:szCs w:val="19"/>
      <w:lang w:val="en-NZ"/>
    </w:rPr>
  </w:style>
  <w:style w:type="paragraph" w:customStyle="1" w:styleId="STLTitle">
    <w:name w:val="STL Title"/>
    <w:basedOn w:val="Normal"/>
    <w:link w:val="STLTitleChar"/>
    <w:qFormat/>
    <w:rsid w:val="00A45C1C"/>
    <w:pPr>
      <w:spacing w:after="0" w:line="240" w:lineRule="auto"/>
    </w:pPr>
    <w:rPr>
      <w:rFonts w:eastAsia="Times New Roman" w:cs="Times New Roman"/>
      <w:b/>
      <w:color w:val="C00000"/>
      <w:sz w:val="24"/>
      <w:szCs w:val="28"/>
      <w:lang w:val="en-NZ"/>
    </w:rPr>
  </w:style>
  <w:style w:type="paragraph" w:customStyle="1" w:styleId="STLHeading2">
    <w:name w:val="STL Heading 2"/>
    <w:basedOn w:val="Heading2"/>
    <w:next w:val="Normal"/>
    <w:link w:val="STLHeading2Char"/>
    <w:autoRedefine/>
    <w:qFormat/>
    <w:rsid w:val="00EE2892"/>
    <w:pPr>
      <w:numPr>
        <w:ilvl w:val="0"/>
        <w:numId w:val="0"/>
      </w:numPr>
      <w:jc w:val="both"/>
    </w:pPr>
    <w:rPr>
      <w:rFonts w:asciiTheme="minorHAnsi" w:eastAsiaTheme="minorHAnsi" w:hAnsiTheme="minorHAnsi"/>
      <w:b w:val="0"/>
      <w:color w:val="365F91" w:themeColor="accent1" w:themeShade="BF"/>
      <w:sz w:val="32"/>
      <w:lang w:bidi="en-US"/>
    </w:rPr>
  </w:style>
  <w:style w:type="paragraph" w:styleId="DocumentMap">
    <w:name w:val="Document Map"/>
    <w:basedOn w:val="Normal"/>
    <w:link w:val="DocumentMapChar"/>
    <w:uiPriority w:val="99"/>
    <w:semiHidden/>
    <w:unhideWhenUsed/>
    <w:rsid w:val="00A45C1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5C1C"/>
    <w:rPr>
      <w:rFonts w:ascii="Tahoma" w:hAnsi="Tahoma" w:cs="Tahoma"/>
      <w:sz w:val="16"/>
      <w:szCs w:val="16"/>
    </w:rPr>
  </w:style>
  <w:style w:type="paragraph" w:customStyle="1" w:styleId="STLBullet2">
    <w:name w:val="STL Bullet 2"/>
    <w:basedOn w:val="BulletText"/>
    <w:qFormat/>
    <w:rsid w:val="00E61652"/>
    <w:pPr>
      <w:numPr>
        <w:numId w:val="33"/>
      </w:numPr>
    </w:pPr>
    <w:rPr>
      <w:rFonts w:asciiTheme="minorHAnsi" w:hAnsiTheme="minorHAnsi"/>
      <w:sz w:val="22"/>
    </w:rPr>
  </w:style>
  <w:style w:type="paragraph" w:customStyle="1" w:styleId="STLHeading3">
    <w:name w:val="STL Heading 3"/>
    <w:basedOn w:val="Normal"/>
    <w:qFormat/>
    <w:rsid w:val="00A45C1C"/>
    <w:pPr>
      <w:numPr>
        <w:ilvl w:val="2"/>
        <w:numId w:val="19"/>
      </w:numPr>
      <w:spacing w:before="120" w:after="120" w:line="240" w:lineRule="auto"/>
      <w:ind w:left="1080"/>
      <w:outlineLvl w:val="2"/>
    </w:pPr>
    <w:rPr>
      <w:rFonts w:eastAsia="Times New Roman" w:cs="Times New Roman"/>
      <w:bCs/>
      <w:color w:val="1F5CA9"/>
      <w:sz w:val="28"/>
      <w:lang w:val="en-GB" w:eastAsia="en-GB"/>
    </w:rPr>
  </w:style>
  <w:style w:type="paragraph" w:customStyle="1" w:styleId="STLHeading4">
    <w:name w:val="STL Heading 4"/>
    <w:basedOn w:val="STLHeading3"/>
    <w:qFormat/>
    <w:rsid w:val="00A45C1C"/>
    <w:pPr>
      <w:numPr>
        <w:ilvl w:val="3"/>
      </w:numPr>
    </w:pPr>
    <w:rPr>
      <w:i/>
      <w:sz w:val="24"/>
    </w:rPr>
  </w:style>
  <w:style w:type="paragraph" w:customStyle="1" w:styleId="STLBullet3">
    <w:name w:val="STL Bullet 3"/>
    <w:basedOn w:val="STLBullet2"/>
    <w:qFormat/>
    <w:rsid w:val="00E61652"/>
    <w:pPr>
      <w:numPr>
        <w:numId w:val="34"/>
      </w:numPr>
    </w:pPr>
  </w:style>
  <w:style w:type="character" w:customStyle="1" w:styleId="STLParagraphChar">
    <w:name w:val="STL Paragraph Char"/>
    <w:basedOn w:val="DefaultParagraphFont"/>
    <w:link w:val="STLParagraph"/>
    <w:rsid w:val="00A45C1C"/>
    <w:rPr>
      <w:rFonts w:eastAsia="SimSun" w:cs="Arial"/>
      <w:bCs/>
      <w:color w:val="333333"/>
      <w:lang w:val="en-GB" w:eastAsia="en-GB"/>
    </w:rPr>
  </w:style>
  <w:style w:type="character" w:customStyle="1" w:styleId="STLHeading2Char">
    <w:name w:val="STL Heading 2 Char"/>
    <w:basedOn w:val="DefaultParagraphFont"/>
    <w:link w:val="STLHeading2"/>
    <w:rsid w:val="00EE2892"/>
    <w:rPr>
      <w:rFonts w:cs="Times New Roman"/>
      <w:bCs/>
      <w:color w:val="365F91" w:themeColor="accent1" w:themeShade="BF"/>
      <w:sz w:val="32"/>
      <w:szCs w:val="19"/>
      <w:lang w:val="en-GB" w:eastAsia="en-GB" w:bidi="en-US"/>
    </w:rPr>
  </w:style>
  <w:style w:type="table" w:customStyle="1" w:styleId="MediumShading1-Accent11">
    <w:name w:val="Medium Shading 1 - Accent 11"/>
    <w:basedOn w:val="TableNormal"/>
    <w:uiPriority w:val="63"/>
    <w:rsid w:val="00A45C1C"/>
    <w:pPr>
      <w:spacing w:after="0" w:line="240" w:lineRule="auto"/>
    </w:pPr>
    <w:rPr>
      <w:rFonts w:ascii="Calibri" w:eastAsia="Calibri" w:hAnsi="Calibri" w:cs="Times New Roman"/>
      <w:lang w:val="en-I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LTitleChar">
    <w:name w:val="STL Title Char"/>
    <w:basedOn w:val="DefaultParagraphFont"/>
    <w:link w:val="STLTitle"/>
    <w:rsid w:val="00A45C1C"/>
    <w:rPr>
      <w:rFonts w:eastAsia="Times New Roman" w:cs="Times New Roman"/>
      <w:b/>
      <w:color w:val="C00000"/>
      <w:sz w:val="24"/>
      <w:szCs w:val="28"/>
      <w:lang w:val="en-NZ"/>
    </w:rPr>
  </w:style>
  <w:style w:type="numbering" w:customStyle="1" w:styleId="Style1">
    <w:name w:val="Style1"/>
    <w:uiPriority w:val="99"/>
    <w:rsid w:val="00A45C1C"/>
    <w:pPr>
      <w:numPr>
        <w:numId w:val="7"/>
      </w:numPr>
    </w:pPr>
  </w:style>
  <w:style w:type="numbering" w:customStyle="1" w:styleId="Style2">
    <w:name w:val="Style2"/>
    <w:uiPriority w:val="99"/>
    <w:rsid w:val="00A45C1C"/>
    <w:pPr>
      <w:numPr>
        <w:numId w:val="8"/>
      </w:numPr>
    </w:pPr>
  </w:style>
  <w:style w:type="numbering" w:customStyle="1" w:styleId="Style3">
    <w:name w:val="Style3"/>
    <w:uiPriority w:val="99"/>
    <w:rsid w:val="00A45C1C"/>
    <w:pPr>
      <w:numPr>
        <w:numId w:val="11"/>
      </w:numPr>
    </w:pPr>
  </w:style>
  <w:style w:type="numbering" w:customStyle="1" w:styleId="Style4">
    <w:name w:val="Style4"/>
    <w:uiPriority w:val="99"/>
    <w:rsid w:val="00A45C1C"/>
    <w:pPr>
      <w:numPr>
        <w:numId w:val="9"/>
      </w:numPr>
    </w:pPr>
  </w:style>
  <w:style w:type="numbering" w:customStyle="1" w:styleId="ECHeadingNN">
    <w:name w:val="EC Heading N.N"/>
    <w:uiPriority w:val="99"/>
    <w:rsid w:val="00A45C1C"/>
  </w:style>
  <w:style w:type="numbering" w:customStyle="1" w:styleId="Style5">
    <w:name w:val="Style5"/>
    <w:next w:val="ECHeadingNN"/>
    <w:uiPriority w:val="99"/>
    <w:rsid w:val="00A45C1C"/>
    <w:pPr>
      <w:numPr>
        <w:numId w:val="10"/>
      </w:numPr>
    </w:pPr>
  </w:style>
  <w:style w:type="paragraph" w:customStyle="1" w:styleId="TableTitletext">
    <w:name w:val="_Table Title text"/>
    <w:basedOn w:val="Text"/>
    <w:link w:val="TableTitletextChar"/>
    <w:rsid w:val="00A45C1C"/>
    <w:pPr>
      <w:spacing w:after="60"/>
    </w:pPr>
    <w:rPr>
      <w:b/>
      <w:sz w:val="18"/>
    </w:rPr>
  </w:style>
  <w:style w:type="character" w:customStyle="1" w:styleId="TableTitletextChar">
    <w:name w:val="_Table Title text Char"/>
    <w:basedOn w:val="TextCharChar"/>
    <w:link w:val="TableTitletext"/>
    <w:rsid w:val="00A45C1C"/>
    <w:rPr>
      <w:rFonts w:ascii="Verdana" w:eastAsia="Times New Roman" w:hAnsi="Verdana" w:cs="Times New Roman"/>
      <w:b/>
      <w:bCs/>
      <w:color w:val="333333"/>
      <w:sz w:val="18"/>
      <w:szCs w:val="19"/>
      <w:lang w:val="en-GB" w:eastAsia="en-GB"/>
    </w:rPr>
  </w:style>
  <w:style w:type="character" w:customStyle="1" w:styleId="Heading2CharChar">
    <w:name w:val="_Heading 2 Char Char"/>
    <w:basedOn w:val="DefaultParagraphFont"/>
    <w:link w:val="Heading2"/>
    <w:rsid w:val="00A45C1C"/>
    <w:rPr>
      <w:rFonts w:ascii="Arial" w:eastAsia="Times New Roman" w:hAnsi="Arial" w:cs="Times New Roman"/>
      <w:b/>
      <w:bCs/>
      <w:sz w:val="24"/>
      <w:szCs w:val="19"/>
      <w:lang w:val="en-GB" w:eastAsia="en-GB"/>
    </w:rPr>
  </w:style>
  <w:style w:type="character" w:customStyle="1" w:styleId="BulletTextChar">
    <w:name w:val="_Bullet Text Char"/>
    <w:basedOn w:val="DefaultParagraphFont"/>
    <w:link w:val="BulletText"/>
    <w:rsid w:val="00A45C1C"/>
    <w:rPr>
      <w:rFonts w:ascii="Verdana" w:eastAsia="Times New Roman" w:hAnsi="Verdana" w:cs="Times New Roman"/>
      <w:bCs/>
      <w:color w:val="333333"/>
      <w:sz w:val="19"/>
      <w:szCs w:val="19"/>
      <w:lang w:val="en-GB" w:eastAsia="en-GB"/>
    </w:rPr>
  </w:style>
  <w:style w:type="character" w:customStyle="1" w:styleId="Emphasis0">
    <w:name w:val="_Emphasis"/>
    <w:basedOn w:val="DefaultParagraphFont"/>
    <w:rsid w:val="00A45C1C"/>
    <w:rPr>
      <w:i/>
    </w:rPr>
  </w:style>
  <w:style w:type="paragraph" w:customStyle="1" w:styleId="Review">
    <w:name w:val="_Review"/>
    <w:basedOn w:val="Text"/>
    <w:rsid w:val="00A45C1C"/>
    <w:rPr>
      <w:color w:val="3366FF"/>
    </w:rPr>
  </w:style>
  <w:style w:type="character" w:customStyle="1" w:styleId="ReviewChar">
    <w:name w:val="_Review Char"/>
    <w:basedOn w:val="DefaultParagraphFont"/>
    <w:rsid w:val="00A45C1C"/>
    <w:rPr>
      <w:color w:val="3366FF"/>
    </w:rPr>
  </w:style>
  <w:style w:type="paragraph" w:customStyle="1" w:styleId="Note0">
    <w:name w:val="_Note"/>
    <w:basedOn w:val="Text"/>
    <w:next w:val="Text"/>
    <w:rsid w:val="00A45C1C"/>
    <w:pPr>
      <w:tabs>
        <w:tab w:val="left" w:pos="851"/>
      </w:tabs>
      <w:ind w:left="851" w:hanging="851"/>
    </w:pPr>
  </w:style>
  <w:style w:type="paragraph" w:customStyle="1" w:styleId="BodyTextListBullet">
    <w:name w:val="BodyTextListBullet"/>
    <w:basedOn w:val="Normal"/>
    <w:link w:val="BodyTextListBulletChar"/>
    <w:uiPriority w:val="99"/>
    <w:rsid w:val="00A45C1C"/>
    <w:pPr>
      <w:numPr>
        <w:numId w:val="12"/>
      </w:numPr>
      <w:tabs>
        <w:tab w:val="left" w:pos="720"/>
        <w:tab w:val="left" w:pos="1080"/>
        <w:tab w:val="left" w:pos="1440"/>
      </w:tabs>
      <w:spacing w:before="60" w:after="60" w:line="23" w:lineRule="exact"/>
    </w:pPr>
    <w:rPr>
      <w:rFonts w:ascii="Arial" w:hAnsi="Arial"/>
      <w:sz w:val="20"/>
      <w:szCs w:val="20"/>
      <w:lang w:val="en-GB"/>
    </w:rPr>
  </w:style>
  <w:style w:type="character" w:customStyle="1" w:styleId="BodyTextListBulletChar">
    <w:name w:val="BodyTextListBullet Char"/>
    <w:basedOn w:val="DefaultParagraphFont"/>
    <w:link w:val="BodyTextListBullet"/>
    <w:uiPriority w:val="99"/>
    <w:locked/>
    <w:rsid w:val="00A45C1C"/>
    <w:rPr>
      <w:rFonts w:ascii="Arial" w:hAnsi="Arial"/>
      <w:sz w:val="20"/>
      <w:szCs w:val="20"/>
      <w:lang w:val="en-GB"/>
    </w:rPr>
  </w:style>
  <w:style w:type="character" w:customStyle="1" w:styleId="BodyTextChar3">
    <w:name w:val="BodyText Char3"/>
    <w:basedOn w:val="DefaultParagraphFont"/>
    <w:link w:val="BodyText0"/>
    <w:locked/>
    <w:rsid w:val="00A45C1C"/>
    <w:rPr>
      <w:rFonts w:ascii="Arial" w:hAnsi="Arial" w:cs="Arial"/>
    </w:rPr>
  </w:style>
  <w:style w:type="paragraph" w:customStyle="1" w:styleId="BodyText0">
    <w:name w:val="BodyText"/>
    <w:basedOn w:val="Normal"/>
    <w:link w:val="BodyTextChar3"/>
    <w:rsid w:val="00A45C1C"/>
    <w:pPr>
      <w:spacing w:before="120" w:after="60" w:line="280" w:lineRule="atLeast"/>
    </w:pPr>
    <w:rPr>
      <w:rFonts w:ascii="Arial" w:hAnsi="Arial" w:cs="Arial"/>
    </w:rPr>
  </w:style>
  <w:style w:type="paragraph" w:customStyle="1" w:styleId="HeadUnderline">
    <w:name w:val="Head Underline"/>
    <w:basedOn w:val="BodyText"/>
    <w:uiPriority w:val="99"/>
    <w:rsid w:val="00A45C1C"/>
    <w:pPr>
      <w:spacing w:after="120"/>
      <w:jc w:val="left"/>
    </w:pPr>
    <w:rPr>
      <w:rFonts w:ascii="Arial" w:eastAsia="MS Mincho" w:hAnsi="Arial"/>
      <w:b/>
      <w:bCs/>
      <w:sz w:val="20"/>
      <w:szCs w:val="20"/>
      <w:u w:val="single"/>
      <w:lang w:eastAsia="en-US"/>
    </w:rPr>
  </w:style>
  <w:style w:type="paragraph" w:customStyle="1" w:styleId="BodyContent">
    <w:name w:val="Body Content"/>
    <w:basedOn w:val="Normal"/>
    <w:rsid w:val="00A45C1C"/>
    <w:pPr>
      <w:spacing w:before="120" w:line="312" w:lineRule="auto"/>
    </w:pPr>
    <w:rPr>
      <w:rFonts w:ascii="Arial" w:eastAsia="Perpetua" w:hAnsi="Arial"/>
      <w:color w:val="000000"/>
    </w:rPr>
  </w:style>
  <w:style w:type="paragraph" w:customStyle="1" w:styleId="FigureW">
    <w:name w:val="FigureW"/>
    <w:basedOn w:val="Normal"/>
    <w:rsid w:val="00A45C1C"/>
    <w:pPr>
      <w:keepNext/>
      <w:keepLines/>
      <w:widowControl w:val="0"/>
      <w:numPr>
        <w:numId w:val="13"/>
      </w:numPr>
      <w:tabs>
        <w:tab w:val="clear" w:pos="500"/>
        <w:tab w:val="left" w:pos="200"/>
      </w:tabs>
      <w:spacing w:before="120" w:after="120"/>
      <w:ind w:left="360" w:hanging="360"/>
    </w:pPr>
    <w:rPr>
      <w:rFonts w:ascii="Arial" w:hAnsi="Arial" w:cs="Arial"/>
      <w:sz w:val="16"/>
      <w:szCs w:val="16"/>
    </w:rPr>
  </w:style>
  <w:style w:type="paragraph" w:customStyle="1" w:styleId="Default">
    <w:name w:val="Default"/>
    <w:rsid w:val="00A45C1C"/>
    <w:pPr>
      <w:autoSpaceDE w:val="0"/>
      <w:autoSpaceDN w:val="0"/>
      <w:adjustRightInd w:val="0"/>
      <w:spacing w:after="0" w:line="240" w:lineRule="auto"/>
    </w:pPr>
    <w:rPr>
      <w:rFonts w:ascii="Symbol" w:eastAsia="Calibri" w:hAnsi="Symbol" w:cs="Symbol"/>
      <w:color w:val="000000"/>
      <w:sz w:val="24"/>
      <w:szCs w:val="24"/>
    </w:rPr>
  </w:style>
  <w:style w:type="character" w:customStyle="1" w:styleId="Blue">
    <w:name w:val="Blue"/>
    <w:uiPriority w:val="1"/>
    <w:rsid w:val="00A45C1C"/>
    <w:rPr>
      <w:color w:val="0072BA"/>
    </w:rPr>
  </w:style>
  <w:style w:type="paragraph" w:customStyle="1" w:styleId="SoWHPHeading1">
    <w:name w:val="SoW HP Heading 1"/>
    <w:basedOn w:val="Heading1"/>
    <w:link w:val="SoWHPHeading1Char"/>
    <w:uiPriority w:val="99"/>
    <w:rsid w:val="00A45C1C"/>
    <w:pPr>
      <w:pageBreakBefore/>
      <w:numPr>
        <w:numId w:val="14"/>
      </w:numPr>
      <w:pBdr>
        <w:bottom w:val="none" w:sz="0" w:space="0" w:color="auto"/>
      </w:pBdr>
      <w:topLinePunct w:val="0"/>
      <w:adjustRightInd/>
      <w:snapToGrid/>
      <w:spacing w:before="240" w:after="60" w:line="276" w:lineRule="auto"/>
      <w:jc w:val="left"/>
    </w:pPr>
    <w:rPr>
      <w:rFonts w:ascii="Futura Hv" w:eastAsia="Times New Roman" w:hAnsi="Futura Hv"/>
      <w:b w:val="0"/>
      <w:color w:val="336699"/>
      <w:kern w:val="32"/>
      <w:sz w:val="36"/>
      <w:szCs w:val="32"/>
      <w:lang w:eastAsia="en-US"/>
    </w:rPr>
  </w:style>
  <w:style w:type="character" w:customStyle="1" w:styleId="SoWHPHeading1Char">
    <w:name w:val="SoW HP Heading 1 Char"/>
    <w:basedOn w:val="DefaultParagraphFont"/>
    <w:link w:val="SoWHPHeading1"/>
    <w:uiPriority w:val="99"/>
    <w:rsid w:val="00A45C1C"/>
    <w:rPr>
      <w:rFonts w:ascii="Futura Hv" w:eastAsia="Times New Roman" w:hAnsi="Futura Hv"/>
      <w:bCs/>
      <w:color w:val="336699"/>
      <w:kern w:val="32"/>
      <w:sz w:val="36"/>
      <w:szCs w:val="32"/>
    </w:rPr>
  </w:style>
  <w:style w:type="paragraph" w:customStyle="1" w:styleId="SoWHPHeading2">
    <w:name w:val="SoW HP Heading 2"/>
    <w:basedOn w:val="SoWHPHeading1"/>
    <w:uiPriority w:val="99"/>
    <w:rsid w:val="00A45C1C"/>
    <w:pPr>
      <w:pageBreakBefore w:val="0"/>
      <w:numPr>
        <w:ilvl w:val="1"/>
      </w:numPr>
      <w:tabs>
        <w:tab w:val="num" w:pos="1021"/>
      </w:tabs>
    </w:pPr>
    <w:rPr>
      <w:sz w:val="32"/>
    </w:rPr>
  </w:style>
  <w:style w:type="paragraph" w:customStyle="1" w:styleId="SoWHPHeading3">
    <w:name w:val="SoW HP Heading 3"/>
    <w:basedOn w:val="SoWHPHeading1"/>
    <w:uiPriority w:val="99"/>
    <w:rsid w:val="00A45C1C"/>
    <w:pPr>
      <w:pageBreakBefore w:val="0"/>
      <w:numPr>
        <w:ilvl w:val="2"/>
      </w:numPr>
      <w:tabs>
        <w:tab w:val="num" w:pos="1474"/>
      </w:tabs>
    </w:pPr>
    <w:rPr>
      <w:sz w:val="28"/>
    </w:rPr>
  </w:style>
  <w:style w:type="character" w:customStyle="1" w:styleId="st1">
    <w:name w:val="st1"/>
    <w:basedOn w:val="DefaultParagraphFont"/>
    <w:rsid w:val="00A45C1C"/>
  </w:style>
  <w:style w:type="paragraph" w:customStyle="1" w:styleId="AboutInfosys">
    <w:name w:val="About_Infosys"/>
    <w:locked/>
    <w:rsid w:val="00A45C1C"/>
    <w:pPr>
      <w:spacing w:before="60" w:after="0" w:line="240" w:lineRule="exact"/>
    </w:pPr>
    <w:rPr>
      <w:rFonts w:ascii="ITC Berkeley Oldstyle Std" w:eastAsia="MS Mincho" w:hAnsi="ITC Berkeley Oldstyle Std" w:cs="Arial"/>
      <w:color w:val="000000"/>
      <w:sz w:val="18"/>
    </w:rPr>
  </w:style>
  <w:style w:type="paragraph" w:customStyle="1" w:styleId="BoldAlphaNumericList">
    <w:name w:val="Bold Alpha Numeric List"/>
    <w:basedOn w:val="Normal"/>
    <w:uiPriority w:val="99"/>
    <w:rsid w:val="00A45C1C"/>
    <w:pPr>
      <w:numPr>
        <w:numId w:val="15"/>
      </w:numPr>
      <w:spacing w:line="240" w:lineRule="atLeast"/>
    </w:pPr>
    <w:rPr>
      <w:rFonts w:ascii="Arial" w:hAnsi="Arial" w:cs="Arial"/>
      <w:b/>
      <w:bCs/>
      <w:sz w:val="20"/>
      <w:szCs w:val="20"/>
    </w:rPr>
  </w:style>
  <w:style w:type="paragraph" w:customStyle="1" w:styleId="TableInstructiontext">
    <w:name w:val="_Table Instruction text"/>
    <w:basedOn w:val="Normal"/>
    <w:rsid w:val="00A45C1C"/>
    <w:pPr>
      <w:spacing w:before="60" w:after="120" w:line="240" w:lineRule="auto"/>
    </w:pPr>
    <w:rPr>
      <w:rFonts w:ascii="Verdana" w:hAnsi="Verdana"/>
      <w:bCs/>
      <w:color w:val="008000"/>
      <w:sz w:val="18"/>
      <w:szCs w:val="19"/>
      <w:lang w:val="en-GB" w:eastAsia="en-GB"/>
    </w:rPr>
  </w:style>
  <w:style w:type="paragraph" w:customStyle="1" w:styleId="TableInstructionText3">
    <w:name w:val="_Table Instruction Text 3"/>
    <w:basedOn w:val="Normal"/>
    <w:rsid w:val="00A45C1C"/>
    <w:pPr>
      <w:spacing w:before="60" w:after="120" w:line="240" w:lineRule="auto"/>
      <w:ind w:left="720"/>
    </w:pPr>
    <w:rPr>
      <w:rFonts w:ascii="Verdana" w:hAnsi="Verdana"/>
      <w:bCs/>
      <w:color w:val="008000"/>
      <w:sz w:val="18"/>
      <w:szCs w:val="19"/>
      <w:lang w:val="en-GB" w:eastAsia="en-GB"/>
    </w:rPr>
  </w:style>
  <w:style w:type="character" w:customStyle="1" w:styleId="ItemListChar">
    <w:name w:val="Item List Char"/>
    <w:basedOn w:val="DefaultParagraphFont"/>
    <w:link w:val="ItemList"/>
    <w:locked/>
    <w:rsid w:val="00A45C1C"/>
    <w:rPr>
      <w:rFonts w:ascii="Helvetica" w:hAnsi="Helvetica"/>
    </w:rPr>
  </w:style>
  <w:style w:type="paragraph" w:customStyle="1" w:styleId="ItemList">
    <w:name w:val="Item List"/>
    <w:basedOn w:val="Normal"/>
    <w:link w:val="ItemListChar"/>
    <w:rsid w:val="00A45C1C"/>
    <w:pPr>
      <w:numPr>
        <w:numId w:val="16"/>
      </w:numPr>
      <w:snapToGrid w:val="0"/>
      <w:spacing w:before="40" w:after="40" w:line="240" w:lineRule="auto"/>
    </w:pPr>
    <w:rPr>
      <w:rFonts w:ascii="Helvetica" w:hAnsi="Helvetica"/>
    </w:rPr>
  </w:style>
  <w:style w:type="paragraph" w:customStyle="1" w:styleId="Pa1">
    <w:name w:val="Pa1"/>
    <w:basedOn w:val="Normal"/>
    <w:next w:val="Normal"/>
    <w:uiPriority w:val="99"/>
    <w:rsid w:val="00A45C1C"/>
    <w:pPr>
      <w:autoSpaceDE w:val="0"/>
      <w:autoSpaceDN w:val="0"/>
      <w:adjustRightInd w:val="0"/>
      <w:spacing w:line="191" w:lineRule="atLeast"/>
    </w:pPr>
    <w:rPr>
      <w:rFonts w:ascii="Segoe Semibold" w:eastAsia="Calibri" w:hAnsi="Segoe Semibold"/>
      <w:sz w:val="24"/>
    </w:rPr>
  </w:style>
  <w:style w:type="paragraph" w:styleId="ListNumber">
    <w:name w:val="List Number"/>
    <w:basedOn w:val="Normal"/>
    <w:uiPriority w:val="99"/>
    <w:rsid w:val="00A45C1C"/>
    <w:pPr>
      <w:numPr>
        <w:numId w:val="17"/>
      </w:numPr>
      <w:spacing w:before="120" w:after="40" w:line="400" w:lineRule="atLeast"/>
      <w:ind w:left="1080"/>
    </w:pPr>
    <w:rPr>
      <w:rFonts w:eastAsia="MS Mincho" w:cs="Angsana New"/>
      <w:szCs w:val="44"/>
      <w:lang w:val="en-GB" w:eastAsia="ja-JP"/>
    </w:rPr>
  </w:style>
  <w:style w:type="paragraph" w:customStyle="1" w:styleId="CNHead1">
    <w:name w:val="CN Head 1"/>
    <w:basedOn w:val="Normal"/>
    <w:next w:val="Normal"/>
    <w:rsid w:val="00A45C1C"/>
    <w:pPr>
      <w:keepNext/>
      <w:keepLines/>
      <w:numPr>
        <w:ilvl w:val="1"/>
        <w:numId w:val="18"/>
      </w:numPr>
      <w:spacing w:before="80" w:after="80" w:line="240" w:lineRule="auto"/>
      <w:outlineLvl w:val="0"/>
    </w:pPr>
    <w:rPr>
      <w:rFonts w:ascii="Arial" w:hAnsi="Arial"/>
      <w:b/>
      <w:sz w:val="24"/>
      <w:szCs w:val="18"/>
    </w:rPr>
  </w:style>
  <w:style w:type="paragraph" w:customStyle="1" w:styleId="CNHead2">
    <w:name w:val="CN Head 2"/>
    <w:basedOn w:val="Normal"/>
    <w:next w:val="Normal"/>
    <w:rsid w:val="00A45C1C"/>
    <w:pPr>
      <w:keepNext/>
      <w:keepLines/>
      <w:numPr>
        <w:ilvl w:val="2"/>
        <w:numId w:val="18"/>
      </w:numPr>
      <w:spacing w:before="80" w:after="80" w:line="240" w:lineRule="auto"/>
      <w:outlineLvl w:val="1"/>
    </w:pPr>
    <w:rPr>
      <w:rFonts w:ascii="Arial" w:hAnsi="Arial"/>
      <w:b/>
      <w:szCs w:val="18"/>
    </w:rPr>
  </w:style>
  <w:style w:type="paragraph" w:customStyle="1" w:styleId="CNHead3">
    <w:name w:val="CN Head 3"/>
    <w:basedOn w:val="Normal"/>
    <w:next w:val="Normal"/>
    <w:rsid w:val="00A45C1C"/>
    <w:pPr>
      <w:keepNext/>
      <w:keepLines/>
      <w:numPr>
        <w:ilvl w:val="3"/>
        <w:numId w:val="18"/>
      </w:numPr>
      <w:spacing w:before="80" w:after="80" w:line="240" w:lineRule="auto"/>
    </w:pPr>
    <w:rPr>
      <w:rFonts w:ascii="Arial" w:hAnsi="Arial"/>
      <w:b/>
      <w:sz w:val="20"/>
      <w:szCs w:val="18"/>
    </w:rPr>
  </w:style>
  <w:style w:type="paragraph" w:customStyle="1" w:styleId="CNLevel1List">
    <w:name w:val="CN Level 1 List"/>
    <w:basedOn w:val="Normal"/>
    <w:rsid w:val="00A45C1C"/>
    <w:pPr>
      <w:numPr>
        <w:ilvl w:val="4"/>
        <w:numId w:val="18"/>
      </w:numPr>
      <w:spacing w:before="80" w:after="80" w:line="240" w:lineRule="auto"/>
    </w:pPr>
    <w:rPr>
      <w:rFonts w:ascii="Arial" w:hAnsi="Arial"/>
      <w:sz w:val="20"/>
      <w:szCs w:val="18"/>
    </w:rPr>
  </w:style>
  <w:style w:type="paragraph" w:customStyle="1" w:styleId="CNLevel2List">
    <w:name w:val="CN Level 2 List"/>
    <w:basedOn w:val="Normal"/>
    <w:rsid w:val="00A45C1C"/>
    <w:pPr>
      <w:numPr>
        <w:ilvl w:val="5"/>
        <w:numId w:val="18"/>
      </w:numPr>
      <w:spacing w:before="80" w:after="80" w:line="240" w:lineRule="auto"/>
    </w:pPr>
    <w:rPr>
      <w:rFonts w:ascii="Arial" w:hAnsi="Arial"/>
      <w:sz w:val="20"/>
      <w:szCs w:val="18"/>
    </w:rPr>
  </w:style>
  <w:style w:type="paragraph" w:customStyle="1" w:styleId="CNLevel3List">
    <w:name w:val="CN Level 3 List"/>
    <w:basedOn w:val="Normal"/>
    <w:rsid w:val="00A45C1C"/>
    <w:pPr>
      <w:numPr>
        <w:ilvl w:val="6"/>
        <w:numId w:val="18"/>
      </w:numPr>
      <w:spacing w:before="80" w:after="80" w:line="240" w:lineRule="auto"/>
    </w:pPr>
    <w:rPr>
      <w:rFonts w:ascii="Arial" w:hAnsi="Arial"/>
      <w:sz w:val="20"/>
      <w:szCs w:val="18"/>
    </w:rPr>
  </w:style>
  <w:style w:type="paragraph" w:customStyle="1" w:styleId="CNLevel4List">
    <w:name w:val="CN Level 4 List"/>
    <w:basedOn w:val="Normal"/>
    <w:rsid w:val="00A45C1C"/>
    <w:pPr>
      <w:numPr>
        <w:ilvl w:val="7"/>
        <w:numId w:val="18"/>
      </w:numPr>
      <w:spacing w:before="80" w:after="80" w:line="240" w:lineRule="auto"/>
    </w:pPr>
    <w:rPr>
      <w:rFonts w:ascii="Arial" w:hAnsi="Arial"/>
      <w:sz w:val="20"/>
      <w:szCs w:val="18"/>
    </w:rPr>
  </w:style>
  <w:style w:type="paragraph" w:customStyle="1" w:styleId="CNLevel5List">
    <w:name w:val="CN Level 5 List"/>
    <w:basedOn w:val="Normal"/>
    <w:rsid w:val="00A45C1C"/>
    <w:pPr>
      <w:numPr>
        <w:ilvl w:val="8"/>
        <w:numId w:val="18"/>
      </w:numPr>
      <w:spacing w:before="80" w:after="80" w:line="240" w:lineRule="auto"/>
    </w:pPr>
    <w:rPr>
      <w:rFonts w:ascii="Arial" w:hAnsi="Arial"/>
      <w:sz w:val="20"/>
      <w:szCs w:val="18"/>
    </w:rPr>
  </w:style>
  <w:style w:type="paragraph" w:customStyle="1" w:styleId="CNTitle">
    <w:name w:val="CN Title"/>
    <w:basedOn w:val="Normal"/>
    <w:rsid w:val="00A45C1C"/>
    <w:pPr>
      <w:keepNext/>
      <w:keepLines/>
      <w:numPr>
        <w:numId w:val="18"/>
      </w:numPr>
      <w:spacing w:before="80" w:line="240" w:lineRule="auto"/>
      <w:jc w:val="center"/>
    </w:pPr>
    <w:rPr>
      <w:rFonts w:ascii="Arial" w:hAnsi="Arial"/>
      <w:b/>
      <w:sz w:val="28"/>
      <w:szCs w:val="18"/>
    </w:rPr>
  </w:style>
  <w:style w:type="paragraph" w:customStyle="1" w:styleId="CNParagraph">
    <w:name w:val="CN Paragraph"/>
    <w:link w:val="CNParagraphChar"/>
    <w:rsid w:val="00A45C1C"/>
    <w:pPr>
      <w:spacing w:before="80" w:after="80" w:line="240" w:lineRule="auto"/>
      <w:ind w:left="720"/>
    </w:pPr>
    <w:rPr>
      <w:rFonts w:ascii="Arial" w:eastAsia="Times New Roman" w:hAnsi="Arial" w:cs="Times New Roman"/>
      <w:sz w:val="20"/>
      <w:szCs w:val="18"/>
    </w:rPr>
  </w:style>
  <w:style w:type="character" w:customStyle="1" w:styleId="CNParagraphChar">
    <w:name w:val="CN Paragraph Char"/>
    <w:link w:val="CNParagraph"/>
    <w:rsid w:val="00A45C1C"/>
    <w:rPr>
      <w:rFonts w:ascii="Arial" w:eastAsia="Times New Roman" w:hAnsi="Arial" w:cs="Times New Roman"/>
      <w:sz w:val="20"/>
      <w:szCs w:val="18"/>
    </w:rPr>
  </w:style>
  <w:style w:type="paragraph" w:customStyle="1" w:styleId="InsideCoverBody">
    <w:name w:val="Inside Cover Body"/>
    <w:basedOn w:val="Normal"/>
    <w:rsid w:val="00A45C1C"/>
    <w:pPr>
      <w:spacing w:before="160" w:line="240" w:lineRule="auto"/>
    </w:pPr>
    <w:rPr>
      <w:rFonts w:ascii="Tahoma" w:hAnsi="Tahoma" w:cs="Angsana New"/>
      <w:sz w:val="20"/>
      <w:szCs w:val="20"/>
      <w:lang w:val="en-GB"/>
    </w:rPr>
  </w:style>
  <w:style w:type="numbering" w:customStyle="1" w:styleId="Style41">
    <w:name w:val="Style41"/>
    <w:next w:val="Style4"/>
    <w:uiPriority w:val="99"/>
    <w:rsid w:val="00A45C1C"/>
  </w:style>
  <w:style w:type="table" w:customStyle="1" w:styleId="GridTable4-Accent511">
    <w:name w:val="Grid Table 4 - Accent 511"/>
    <w:basedOn w:val="TableNormal"/>
    <w:next w:val="TableNormal"/>
    <w:uiPriority w:val="49"/>
    <w:rsid w:val="00A45C1C"/>
    <w:pPr>
      <w:spacing w:after="0" w:line="240" w:lineRule="auto"/>
    </w:pPr>
    <w:rPr>
      <w:rFonts w:ascii="Calibri" w:eastAsia="Calibri" w:hAnsi="Calibri" w:cs="Times New Roman"/>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List-Accent2">
    <w:name w:val="Light List Accent 2"/>
    <w:basedOn w:val="TableNormal"/>
    <w:uiPriority w:val="61"/>
    <w:rsid w:val="00A45C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ECParagraph">
    <w:name w:val="EC Paragraph"/>
    <w:basedOn w:val="Text"/>
    <w:link w:val="ECParagraphChar"/>
    <w:rsid w:val="00A45C1C"/>
    <w:pPr>
      <w:jc w:val="both"/>
    </w:pPr>
    <w:rPr>
      <w:rFonts w:eastAsia="SimSun" w:cs="Arial"/>
    </w:rPr>
  </w:style>
  <w:style w:type="character" w:customStyle="1" w:styleId="ECParagraphChar">
    <w:name w:val="EC Paragraph Char"/>
    <w:basedOn w:val="TextCharChar"/>
    <w:link w:val="ECParagraph"/>
    <w:rsid w:val="00A45C1C"/>
    <w:rPr>
      <w:rFonts w:ascii="Verdana" w:eastAsia="SimSun" w:hAnsi="Verdana" w:cs="Arial"/>
      <w:bCs/>
      <w:color w:val="333333"/>
      <w:sz w:val="19"/>
      <w:szCs w:val="19"/>
      <w:lang w:val="en-GB" w:eastAsia="en-GB"/>
    </w:rPr>
  </w:style>
  <w:style w:type="paragraph" w:customStyle="1" w:styleId="ECTitle">
    <w:name w:val="EC Title"/>
    <w:basedOn w:val="Normal"/>
    <w:link w:val="ECTitleChar"/>
    <w:rsid w:val="00A45C1C"/>
    <w:pPr>
      <w:spacing w:after="0" w:line="240" w:lineRule="auto"/>
    </w:pPr>
    <w:rPr>
      <w:rFonts w:eastAsia="Times New Roman" w:cs="Times New Roman"/>
      <w:b/>
      <w:color w:val="C00000"/>
      <w:sz w:val="24"/>
      <w:szCs w:val="28"/>
      <w:lang w:val="en-NZ"/>
    </w:rPr>
  </w:style>
  <w:style w:type="character" w:customStyle="1" w:styleId="ECTitleChar">
    <w:name w:val="EC Title Char"/>
    <w:basedOn w:val="DefaultParagraphFont"/>
    <w:link w:val="ECTitle"/>
    <w:rsid w:val="00A45C1C"/>
    <w:rPr>
      <w:rFonts w:eastAsia="Times New Roman" w:cs="Times New Roman"/>
      <w:b/>
      <w:color w:val="C00000"/>
      <w:sz w:val="24"/>
      <w:szCs w:val="28"/>
      <w:lang w:val="en-NZ"/>
    </w:rPr>
  </w:style>
  <w:style w:type="paragraph" w:customStyle="1" w:styleId="ECBullet2">
    <w:name w:val="EC Bullet 2"/>
    <w:basedOn w:val="Text"/>
    <w:rsid w:val="00A45C1C"/>
    <w:pPr>
      <w:ind w:left="1440" w:hanging="360"/>
    </w:pPr>
    <w:rPr>
      <w:rFonts w:asciiTheme="minorHAnsi" w:hAnsiTheme="minorHAnsi"/>
      <w:sz w:val="22"/>
      <w:lang w:val="en-NZ" w:eastAsia="en-US"/>
    </w:rPr>
  </w:style>
  <w:style w:type="paragraph" w:customStyle="1" w:styleId="P0">
    <w:name w:val="P0"/>
    <w:basedOn w:val="Normal"/>
    <w:uiPriority w:val="99"/>
    <w:rsid w:val="00A45C1C"/>
    <w:pPr>
      <w:tabs>
        <w:tab w:val="left" w:pos="540"/>
      </w:tabs>
      <w:suppressAutoHyphens/>
      <w:spacing w:before="120" w:after="120" w:line="240" w:lineRule="auto"/>
    </w:pPr>
    <w:rPr>
      <w:rFonts w:ascii="Times New Roman" w:eastAsia="SimSun" w:hAnsi="Times New Roman" w:cs="Times New Roman"/>
      <w:sz w:val="20"/>
      <w:szCs w:val="20"/>
    </w:rPr>
  </w:style>
  <w:style w:type="paragraph" w:customStyle="1" w:styleId="CiscoText">
    <w:name w:val="Cisco Text"/>
    <w:rsid w:val="00A45C1C"/>
    <w:pPr>
      <w:keepNext/>
      <w:widowControl w:val="0"/>
      <w:suppressAutoHyphens/>
      <w:spacing w:before="120" w:after="120" w:line="240" w:lineRule="auto"/>
    </w:pPr>
    <w:rPr>
      <w:rFonts w:ascii="Arial" w:eastAsia="Batang" w:hAnsi="Arial" w:cs="Times New Roman"/>
      <w:sz w:val="20"/>
      <w:szCs w:val="19"/>
      <w:lang w:eastAsia="ar-SA"/>
    </w:rPr>
  </w:style>
  <w:style w:type="table" w:customStyle="1" w:styleId="GridTable5Dark-Accent11">
    <w:name w:val="Grid Table 5 Dark - Accent 11"/>
    <w:basedOn w:val="TableNormal"/>
    <w:uiPriority w:val="50"/>
    <w:rsid w:val="00A45C1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ListBullet1">
    <w:name w:val="List Bullet 1"/>
    <w:basedOn w:val="Normal"/>
    <w:rsid w:val="00A45C1C"/>
    <w:pPr>
      <w:numPr>
        <w:numId w:val="21"/>
      </w:numPr>
      <w:spacing w:before="60" w:after="60" w:line="240" w:lineRule="auto"/>
    </w:pPr>
    <w:rPr>
      <w:rFonts w:ascii="Arial" w:eastAsia="Times New Roman" w:hAnsi="Arial" w:cs="Times New Roman"/>
      <w:sz w:val="20"/>
      <w:szCs w:val="20"/>
    </w:rPr>
  </w:style>
  <w:style w:type="character" w:customStyle="1" w:styleId="TabletextChar0">
    <w:name w:val="Table text Char"/>
    <w:link w:val="Tabletext0"/>
    <w:locked/>
    <w:rsid w:val="00A45C1C"/>
    <w:rPr>
      <w:rFonts w:cs="Arial"/>
    </w:rPr>
  </w:style>
  <w:style w:type="paragraph" w:customStyle="1" w:styleId="Tabletext0">
    <w:name w:val="Table text"/>
    <w:basedOn w:val="Normal"/>
    <w:link w:val="TabletextChar0"/>
    <w:autoRedefine/>
    <w:rsid w:val="00A45C1C"/>
    <w:pPr>
      <w:keepNext/>
      <w:keepLines/>
      <w:spacing w:after="0" w:line="200" w:lineRule="atLeast"/>
      <w:ind w:right="-58"/>
    </w:pPr>
    <w:rPr>
      <w:rFonts w:cs="Arial"/>
    </w:rPr>
  </w:style>
  <w:style w:type="paragraph" w:customStyle="1" w:styleId="NormalNG">
    <w:name w:val="Normal NG"/>
    <w:basedOn w:val="Normal"/>
    <w:link w:val="NormalNGChar"/>
    <w:rsid w:val="00A45C1C"/>
    <w:pPr>
      <w:spacing w:after="120" w:line="240" w:lineRule="auto"/>
    </w:pPr>
    <w:rPr>
      <w:rFonts w:ascii="Arial" w:eastAsia="Times New Roman" w:hAnsi="Arial" w:cs="Arial"/>
      <w:szCs w:val="20"/>
    </w:rPr>
  </w:style>
  <w:style w:type="character" w:customStyle="1" w:styleId="NormalNGChar">
    <w:name w:val="Normal NG Char"/>
    <w:link w:val="NormalNG"/>
    <w:rsid w:val="00A45C1C"/>
    <w:rPr>
      <w:rFonts w:ascii="Arial" w:eastAsia="Times New Roman" w:hAnsi="Arial" w:cs="Arial"/>
      <w:szCs w:val="20"/>
    </w:rPr>
  </w:style>
  <w:style w:type="paragraph" w:customStyle="1" w:styleId="TableText1">
    <w:name w:val="TableText"/>
    <w:basedOn w:val="Normal"/>
    <w:link w:val="TableTextChar2"/>
    <w:qFormat/>
    <w:rsid w:val="00A45C1C"/>
    <w:pPr>
      <w:spacing w:before="60" w:after="60" w:line="240" w:lineRule="auto"/>
    </w:pPr>
    <w:rPr>
      <w:rFonts w:ascii="Verdana" w:eastAsia="Times New Roman" w:hAnsi="Verdana"/>
      <w:sz w:val="20"/>
      <w:szCs w:val="20"/>
      <w:lang w:val="en-GB"/>
    </w:rPr>
  </w:style>
  <w:style w:type="character" w:customStyle="1" w:styleId="TableTextChar2">
    <w:name w:val="TableText Char2"/>
    <w:basedOn w:val="DefaultParagraphFont"/>
    <w:link w:val="TableText1"/>
    <w:rsid w:val="00A45C1C"/>
    <w:rPr>
      <w:rFonts w:ascii="Verdana" w:eastAsia="Times New Roman" w:hAnsi="Verdana"/>
      <w:sz w:val="20"/>
      <w:szCs w:val="20"/>
      <w:lang w:val="en-GB"/>
    </w:rPr>
  </w:style>
  <w:style w:type="paragraph" w:customStyle="1" w:styleId="TableHeading">
    <w:name w:val="TableHeading"/>
    <w:basedOn w:val="TableText1"/>
    <w:link w:val="TableHeadingChar"/>
    <w:qFormat/>
    <w:rsid w:val="00A45C1C"/>
    <w:pPr>
      <w:keepNext/>
      <w:keepLines/>
      <w:tabs>
        <w:tab w:val="left" w:pos="720"/>
        <w:tab w:val="left" w:pos="1080"/>
        <w:tab w:val="left" w:pos="1440"/>
      </w:tabs>
      <w:spacing w:before="120" w:after="120" w:line="360" w:lineRule="auto"/>
      <w:jc w:val="center"/>
    </w:pPr>
    <w:rPr>
      <w:rFonts w:ascii="Calibri" w:hAnsi="Calibri" w:cs="Arial"/>
      <w:b/>
      <w:bCs/>
      <w:color w:val="FFFFFF" w:themeColor="background1"/>
      <w:sz w:val="24"/>
    </w:rPr>
  </w:style>
  <w:style w:type="character" w:customStyle="1" w:styleId="TableHeadingChar">
    <w:name w:val="TableHeading Char"/>
    <w:basedOn w:val="DefaultParagraphFont"/>
    <w:link w:val="TableHeading"/>
    <w:rsid w:val="00A45C1C"/>
    <w:rPr>
      <w:rFonts w:ascii="Calibri" w:eastAsia="Times New Roman" w:hAnsi="Calibri" w:cs="Arial"/>
      <w:b/>
      <w:bCs/>
      <w:color w:val="FFFFFF" w:themeColor="background1"/>
      <w:sz w:val="24"/>
      <w:szCs w:val="20"/>
      <w:lang w:val="en-GB"/>
    </w:rPr>
  </w:style>
  <w:style w:type="character" w:customStyle="1" w:styleId="ilfuvd">
    <w:name w:val="ilfuvd"/>
    <w:basedOn w:val="DefaultParagraphFont"/>
    <w:rsid w:val="00A45C1C"/>
  </w:style>
  <w:style w:type="character" w:customStyle="1" w:styleId="highlight">
    <w:name w:val="highlight"/>
    <w:basedOn w:val="DefaultParagraphFont"/>
    <w:rsid w:val="00A45C1C"/>
  </w:style>
  <w:style w:type="paragraph" w:customStyle="1" w:styleId="ECBullet1">
    <w:name w:val="EC Bullet 1"/>
    <w:basedOn w:val="Text"/>
    <w:rsid w:val="00A45C1C"/>
    <w:pPr>
      <w:ind w:left="720" w:hanging="360"/>
    </w:pPr>
    <w:rPr>
      <w:rFonts w:asciiTheme="minorHAnsi" w:hAnsiTheme="minorHAnsi"/>
      <w:sz w:val="22"/>
      <w:lang w:val="en-NZ" w:eastAsia="en-US"/>
    </w:rPr>
  </w:style>
  <w:style w:type="paragraph" w:customStyle="1" w:styleId="ECBullet3">
    <w:name w:val="EC Bullet 3"/>
    <w:basedOn w:val="Text"/>
    <w:qFormat/>
    <w:rsid w:val="00A45C1C"/>
    <w:pPr>
      <w:ind w:left="2160" w:hanging="360"/>
    </w:pPr>
    <w:rPr>
      <w:rFonts w:asciiTheme="minorHAnsi" w:hAnsiTheme="minorHAnsi"/>
      <w:sz w:val="22"/>
      <w:lang w:val="en-NZ" w:eastAsia="en-US"/>
    </w:rPr>
  </w:style>
  <w:style w:type="paragraph" w:styleId="BodyTextIndent">
    <w:name w:val="Body Text Indent"/>
    <w:basedOn w:val="Normal"/>
    <w:link w:val="BodyTextIndentChar"/>
    <w:unhideWhenUsed/>
    <w:rsid w:val="00A45C1C"/>
    <w:pPr>
      <w:spacing w:after="120"/>
      <w:ind w:left="360"/>
    </w:pPr>
  </w:style>
  <w:style w:type="character" w:customStyle="1" w:styleId="BodyTextIndentChar">
    <w:name w:val="Body Text Indent Char"/>
    <w:basedOn w:val="DefaultParagraphFont"/>
    <w:link w:val="BodyTextIndent"/>
    <w:rsid w:val="00A45C1C"/>
  </w:style>
  <w:style w:type="paragraph" w:customStyle="1" w:styleId="StyleJustifiedLinespacing15lines">
    <w:name w:val="Style Justified Line spacing:  1.5 lines"/>
    <w:basedOn w:val="Normal"/>
    <w:rsid w:val="00A45C1C"/>
    <w:pPr>
      <w:spacing w:before="120" w:after="0" w:line="360" w:lineRule="auto"/>
    </w:pPr>
    <w:rPr>
      <w:rFonts w:ascii="Trebuchet MS" w:eastAsia="Times New Roman" w:hAnsi="Trebuchet MS"/>
      <w:sz w:val="20"/>
      <w:szCs w:val="20"/>
    </w:rPr>
  </w:style>
  <w:style w:type="table" w:customStyle="1" w:styleId="LightShading1">
    <w:name w:val="Light Shading1"/>
    <w:basedOn w:val="TableNormal"/>
    <w:uiPriority w:val="60"/>
    <w:rsid w:val="00A45C1C"/>
    <w:pPr>
      <w:spacing w:before="120" w:after="0" w:line="240" w:lineRule="auto"/>
    </w:pPr>
    <w:rPr>
      <w:rFonts w:ascii="Calibri" w:eastAsia="Calibri" w:hAnsi="Calibri"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geTitle">
    <w:name w:val="Page Title"/>
    <w:link w:val="PageTitleChar"/>
    <w:rsid w:val="00A45C1C"/>
    <w:pPr>
      <w:spacing w:before="120"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A45C1C"/>
    <w:rPr>
      <w:rFonts w:ascii="Calibri" w:eastAsia="SimSun" w:hAnsi="Calibri" w:cs="Times New Roman"/>
      <w:b/>
      <w:color w:val="262626"/>
      <w:sz w:val="32"/>
      <w:szCs w:val="32"/>
      <w:lang w:eastAsia="zh-CN"/>
    </w:rPr>
  </w:style>
  <w:style w:type="paragraph" w:customStyle="1" w:styleId="MahindraHeading">
    <w:name w:val="Mahindra Heading"/>
    <w:basedOn w:val="Heading1"/>
    <w:link w:val="MahindraHeadingChar"/>
    <w:rsid w:val="00A45C1C"/>
    <w:pPr>
      <w:pageBreakBefore/>
      <w:pBdr>
        <w:bottom w:val="none" w:sz="0" w:space="0" w:color="auto"/>
      </w:pBdr>
      <w:topLinePunct w:val="0"/>
      <w:adjustRightInd/>
      <w:snapToGrid/>
      <w:spacing w:before="120" w:after="120" w:line="240" w:lineRule="auto"/>
      <w:jc w:val="left"/>
    </w:pPr>
    <w:rPr>
      <w:rFonts w:asciiTheme="majorHAnsi" w:eastAsia="Times New Roman" w:hAnsiTheme="majorHAnsi"/>
      <w:bCs w:val="0"/>
      <w:color w:val="EEECE1" w:themeColor="background2"/>
      <w:kern w:val="0"/>
      <w:sz w:val="64"/>
      <w:szCs w:val="64"/>
      <w:lang w:eastAsia="en-US"/>
    </w:rPr>
  </w:style>
  <w:style w:type="paragraph" w:customStyle="1" w:styleId="MahindraSubheading">
    <w:name w:val="Mahindra Subheading"/>
    <w:basedOn w:val="Normal"/>
    <w:next w:val="Heading20"/>
    <w:link w:val="MahindraSubheadingChar"/>
    <w:rsid w:val="00A45C1C"/>
    <w:pPr>
      <w:spacing w:before="120" w:after="120"/>
    </w:pPr>
    <w:rPr>
      <w:rFonts w:asciiTheme="majorHAnsi" w:hAnsiTheme="majorHAnsi"/>
      <w:b/>
      <w:color w:val="EEECE1" w:themeColor="background2"/>
      <w:sz w:val="28"/>
      <w:szCs w:val="28"/>
    </w:rPr>
  </w:style>
  <w:style w:type="character" w:customStyle="1" w:styleId="MahindraHeadingChar">
    <w:name w:val="Mahindra Heading Char"/>
    <w:basedOn w:val="Heading1Char"/>
    <w:link w:val="MahindraHeading"/>
    <w:rsid w:val="00A45C1C"/>
    <w:rPr>
      <w:rFonts w:asciiTheme="majorHAnsi" w:eastAsia="Times New Roman" w:hAnsiTheme="majorHAnsi"/>
      <w:b/>
      <w:bCs/>
      <w:color w:val="EEECE1" w:themeColor="background2"/>
      <w:kern w:val="2"/>
      <w:sz w:val="64"/>
      <w:szCs w:val="64"/>
      <w:lang w:eastAsia="zh-CN"/>
    </w:rPr>
  </w:style>
  <w:style w:type="character" w:customStyle="1" w:styleId="MahindraSubheadingChar">
    <w:name w:val="Mahindra Subheading Char"/>
    <w:basedOn w:val="DefaultParagraphFont"/>
    <w:link w:val="MahindraSubheading"/>
    <w:rsid w:val="00A45C1C"/>
    <w:rPr>
      <w:rFonts w:asciiTheme="majorHAnsi" w:hAnsiTheme="majorHAnsi"/>
      <w:b/>
      <w:color w:val="EEECE1" w:themeColor="background2"/>
      <w:sz w:val="28"/>
      <w:szCs w:val="28"/>
    </w:rPr>
  </w:style>
  <w:style w:type="paragraph" w:customStyle="1" w:styleId="copyrightbodytext">
    <w:name w:val="copyright body text"/>
    <w:uiPriority w:val="99"/>
    <w:rsid w:val="00A45C1C"/>
    <w:pPr>
      <w:tabs>
        <w:tab w:val="left" w:pos="720"/>
        <w:tab w:val="left" w:pos="1080"/>
        <w:tab w:val="left" w:pos="1440"/>
      </w:tabs>
      <w:spacing w:before="120" w:after="60" w:line="360" w:lineRule="auto"/>
      <w:jc w:val="both"/>
    </w:pPr>
    <w:rPr>
      <w:rFonts w:ascii="Arial" w:eastAsia="Times New Roman" w:hAnsi="Arial" w:cs="Times New Roman"/>
      <w:sz w:val="20"/>
      <w:szCs w:val="20"/>
      <w:lang w:val="en-GB"/>
    </w:rPr>
  </w:style>
  <w:style w:type="paragraph" w:styleId="HTMLPreformatted">
    <w:name w:val="HTML Preformatted"/>
    <w:basedOn w:val="Normal"/>
    <w:link w:val="HTMLPreformattedChar"/>
    <w:uiPriority w:val="99"/>
    <w:rsid w:val="00A45C1C"/>
    <w:pPr>
      <w:spacing w:before="120" w:after="120" w:line="360" w:lineRule="auto"/>
    </w:pPr>
    <w:rPr>
      <w:rFonts w:ascii="Courier New" w:eastAsia="Times New Roman" w:hAnsi="Courier New" w:cs="Courier New"/>
      <w:sz w:val="20"/>
      <w:szCs w:val="20"/>
      <w:lang w:bidi="en-US"/>
    </w:rPr>
  </w:style>
  <w:style w:type="character" w:customStyle="1" w:styleId="HTMLPreformattedChar">
    <w:name w:val="HTML Preformatted Char"/>
    <w:basedOn w:val="DefaultParagraphFont"/>
    <w:link w:val="HTMLPreformatted"/>
    <w:uiPriority w:val="99"/>
    <w:rsid w:val="00A45C1C"/>
    <w:rPr>
      <w:rFonts w:ascii="Courier New" w:eastAsia="Times New Roman" w:hAnsi="Courier New" w:cs="Courier New"/>
      <w:sz w:val="20"/>
      <w:szCs w:val="20"/>
      <w:lang w:bidi="en-US"/>
    </w:rPr>
  </w:style>
  <w:style w:type="paragraph" w:styleId="ListNumber4">
    <w:name w:val="List Number 4"/>
    <w:basedOn w:val="Normal"/>
    <w:rsid w:val="00A45C1C"/>
    <w:pPr>
      <w:numPr>
        <w:numId w:val="22"/>
      </w:numPr>
      <w:spacing w:before="120" w:after="120" w:line="360" w:lineRule="auto"/>
    </w:pPr>
    <w:rPr>
      <w:rFonts w:ascii="Arial" w:eastAsia="Times New Roman" w:hAnsi="Arial" w:cs="Calibri"/>
      <w:sz w:val="20"/>
      <w:szCs w:val="20"/>
      <w:lang w:bidi="en-US"/>
    </w:rPr>
  </w:style>
  <w:style w:type="paragraph" w:styleId="NormalIndent">
    <w:name w:val="Normal Indent"/>
    <w:basedOn w:val="Normal"/>
    <w:link w:val="NormalIndentChar"/>
    <w:rsid w:val="00A45C1C"/>
    <w:pPr>
      <w:numPr>
        <w:numId w:val="24"/>
      </w:numPr>
      <w:spacing w:before="120" w:after="0" w:line="360" w:lineRule="auto"/>
    </w:pPr>
    <w:rPr>
      <w:rFonts w:ascii="Arial" w:eastAsia="Times New Roman" w:hAnsi="Arial" w:cs="Calibri"/>
      <w:sz w:val="20"/>
      <w:szCs w:val="20"/>
      <w:lang w:val="en-GB" w:bidi="en-US"/>
    </w:rPr>
  </w:style>
  <w:style w:type="table" w:styleId="MediumShading1-Accent2">
    <w:name w:val="Medium Shading 1 Accent 2"/>
    <w:basedOn w:val="TableNormal"/>
    <w:uiPriority w:val="63"/>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NormalIndentChar">
    <w:name w:val="Normal Indent Char"/>
    <w:link w:val="NormalIndent"/>
    <w:locked/>
    <w:rsid w:val="00A45C1C"/>
    <w:rPr>
      <w:rFonts w:ascii="Arial" w:eastAsia="Times New Roman" w:hAnsi="Arial" w:cs="Calibri"/>
      <w:sz w:val="20"/>
      <w:szCs w:val="20"/>
      <w:lang w:val="en-GB" w:bidi="en-US"/>
    </w:rPr>
  </w:style>
  <w:style w:type="paragraph" w:customStyle="1" w:styleId="text1">
    <w:name w:val="text1"/>
    <w:basedOn w:val="Normal"/>
    <w:rsid w:val="00A45C1C"/>
    <w:pPr>
      <w:spacing w:before="100" w:beforeAutospacing="1" w:after="100" w:afterAutospacing="1" w:line="240" w:lineRule="auto"/>
    </w:pPr>
    <w:rPr>
      <w:rFonts w:ascii="Times New Roman" w:eastAsia="Times New Roman" w:hAnsi="Times New Roman"/>
      <w:sz w:val="24"/>
      <w:szCs w:val="24"/>
    </w:rPr>
  </w:style>
  <w:style w:type="table" w:customStyle="1" w:styleId="LightList-Accent11">
    <w:name w:val="Light List - Accent 11"/>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tyleBlueRight004Before3ptAfter72ptExpanded">
    <w:name w:val="Style Blue Right:  0.04&quot; Before:  3 pt After:  7.2 pt Expanded ..."/>
    <w:basedOn w:val="Normal"/>
    <w:rsid w:val="00A45C1C"/>
    <w:pPr>
      <w:spacing w:before="60" w:after="120"/>
      <w:ind w:right="58"/>
    </w:pPr>
    <w:rPr>
      <w:rFonts w:ascii="Trebuchet MS" w:eastAsia="Times New Roman" w:hAnsi="Trebuchet MS"/>
      <w:color w:val="0000FF"/>
      <w:spacing w:val="6"/>
      <w:sz w:val="20"/>
      <w:szCs w:val="20"/>
    </w:rPr>
  </w:style>
  <w:style w:type="paragraph" w:customStyle="1" w:styleId="RequirementBullet">
    <w:name w:val="Requirement Bullet"/>
    <w:basedOn w:val="Normal"/>
    <w:rsid w:val="00A45C1C"/>
    <w:pPr>
      <w:numPr>
        <w:numId w:val="23"/>
      </w:numPr>
      <w:spacing w:before="120" w:after="0" w:line="264" w:lineRule="auto"/>
      <w:ind w:firstLine="0"/>
      <w:contextualSpacing/>
    </w:pPr>
    <w:rPr>
      <w:rFonts w:ascii="Arial" w:hAnsi="Arial" w:cs="Arial"/>
      <w:sz w:val="20"/>
      <w:szCs w:val="20"/>
      <w:lang w:val="en-IN"/>
    </w:rPr>
  </w:style>
  <w:style w:type="table" w:customStyle="1" w:styleId="LightList-Accent111">
    <w:name w:val="Light List - Accent 111"/>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A45C1C"/>
    <w:pPr>
      <w:spacing w:before="120" w:after="0" w:line="240" w:lineRule="auto"/>
    </w:pPr>
    <w:rPr>
      <w:rFonts w:ascii="Times New Roman" w:eastAsia="Times New Roman" w:hAnsi="Times New Roman" w:cs="Times New Roman"/>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harCharCharCharCharChar">
    <w:name w:val="Char Char Char Char Char Char 字元 字元"/>
    <w:basedOn w:val="Normal"/>
    <w:rsid w:val="00A45C1C"/>
    <w:pPr>
      <w:spacing w:before="120" w:line="240" w:lineRule="exact"/>
    </w:pPr>
    <w:rPr>
      <w:rFonts w:ascii="Verdana" w:eastAsia="Times New Roman" w:hAnsi="Verdana" w:cs="Angsana New"/>
      <w:sz w:val="20"/>
      <w:szCs w:val="20"/>
      <w:lang w:val="pt-PT" w:bidi="en-US"/>
    </w:rPr>
  </w:style>
  <w:style w:type="paragraph" w:customStyle="1" w:styleId="Heading2TK">
    <w:name w:val="Heading 2_TK"/>
    <w:basedOn w:val="Heading1"/>
    <w:autoRedefine/>
    <w:rsid w:val="00A45C1C"/>
    <w:pPr>
      <w:keepNext w:val="0"/>
      <w:pBdr>
        <w:bottom w:val="none" w:sz="0" w:space="0" w:color="auto"/>
      </w:pBdr>
      <w:tabs>
        <w:tab w:val="num" w:pos="360"/>
      </w:tabs>
      <w:topLinePunct w:val="0"/>
      <w:adjustRightInd/>
      <w:snapToGrid/>
      <w:spacing w:before="120" w:after="120" w:line="276" w:lineRule="auto"/>
      <w:jc w:val="left"/>
      <w:outlineLvl w:val="9"/>
    </w:pPr>
    <w:rPr>
      <w:rFonts w:ascii="Arial" w:eastAsiaTheme="minorEastAsia" w:hAnsi="Arial" w:cstheme="minorHAnsi"/>
      <w:color w:val="E31837"/>
      <w:kern w:val="0"/>
      <w:sz w:val="24"/>
      <w:szCs w:val="24"/>
      <w:lang w:eastAsia="en-US"/>
    </w:rPr>
  </w:style>
  <w:style w:type="paragraph" w:styleId="List">
    <w:name w:val="List"/>
    <w:basedOn w:val="Normal"/>
    <w:uiPriority w:val="99"/>
    <w:semiHidden/>
    <w:unhideWhenUsed/>
    <w:rsid w:val="00A45C1C"/>
    <w:pPr>
      <w:spacing w:before="120" w:after="120"/>
      <w:ind w:left="360" w:hanging="360"/>
      <w:contextualSpacing/>
    </w:pPr>
    <w:rPr>
      <w:rFonts w:ascii="Arial" w:hAnsi="Arial"/>
      <w:sz w:val="20"/>
      <w:szCs w:val="20"/>
    </w:rPr>
  </w:style>
  <w:style w:type="paragraph" w:customStyle="1" w:styleId="TableText2">
    <w:name w:val="Table Text"/>
    <w:aliases w:val="Table Body Text,table Body Text,table text + Left:  0.05&quot;,Righ....,Righ..."/>
    <w:basedOn w:val="Normal"/>
    <w:link w:val="TableTextChar1"/>
    <w:rsid w:val="00A45C1C"/>
    <w:pPr>
      <w:tabs>
        <w:tab w:val="left" w:pos="2250"/>
      </w:tabs>
      <w:spacing w:after="0" w:line="240" w:lineRule="auto"/>
    </w:pPr>
    <w:rPr>
      <w:rFonts w:ascii="Calibri" w:eastAsia="Times New Roman" w:hAnsi="Calibri" w:cs="Times New Roman"/>
      <w:sz w:val="20"/>
      <w:szCs w:val="48"/>
      <w:lang w:val="en-GB"/>
    </w:rPr>
  </w:style>
  <w:style w:type="paragraph" w:customStyle="1" w:styleId="TableTextBold">
    <w:name w:val="Table Text Bold"/>
    <w:basedOn w:val="Normal"/>
    <w:autoRedefine/>
    <w:rsid w:val="00A45C1C"/>
    <w:pPr>
      <w:tabs>
        <w:tab w:val="left" w:pos="180"/>
      </w:tabs>
      <w:spacing w:before="60" w:after="60" w:line="240" w:lineRule="auto"/>
    </w:pPr>
    <w:rPr>
      <w:rFonts w:ascii="Times New Roman" w:eastAsia="Arial Unicode MS" w:hAnsi="Times New Roman" w:cs="Times New Roman"/>
      <w:b/>
      <w:bCs/>
      <w:sz w:val="20"/>
      <w:szCs w:val="20"/>
    </w:rPr>
  </w:style>
  <w:style w:type="paragraph" w:customStyle="1" w:styleId="VinitHeading1">
    <w:name w:val="Vinit Heading 1"/>
    <w:basedOn w:val="Heading1"/>
    <w:link w:val="VinitHeading1Char"/>
    <w:rsid w:val="00A45C1C"/>
    <w:pPr>
      <w:keepLines/>
      <w:pBdr>
        <w:bottom w:val="none" w:sz="0" w:space="0" w:color="auto"/>
      </w:pBdr>
      <w:topLinePunct w:val="0"/>
      <w:adjustRightInd/>
      <w:snapToGrid/>
      <w:spacing w:before="480" w:after="0" w:line="276" w:lineRule="auto"/>
      <w:jc w:val="left"/>
    </w:pPr>
    <w:rPr>
      <w:rFonts w:ascii="Vodafone Rg" w:eastAsiaTheme="majorEastAsia" w:hAnsi="Vodafone Rg" w:cstheme="minorHAnsi"/>
      <w:color w:val="E60000"/>
      <w:kern w:val="0"/>
      <w:sz w:val="32"/>
      <w:szCs w:val="32"/>
      <w:lang w:eastAsia="en-US"/>
    </w:rPr>
  </w:style>
  <w:style w:type="paragraph" w:customStyle="1" w:styleId="Vinitheading2">
    <w:name w:val="Vinit heading 2"/>
    <w:basedOn w:val="Heading10"/>
    <w:link w:val="Vinitheading2Char"/>
    <w:rsid w:val="00A45C1C"/>
    <w:pPr>
      <w:tabs>
        <w:tab w:val="num" w:pos="720"/>
      </w:tabs>
      <w:ind w:left="1440" w:hanging="720"/>
    </w:pPr>
    <w:rPr>
      <w:rFonts w:ascii="Vodafone Rg" w:hAnsi="Vodafone Rg"/>
      <w:color w:val="FF0000"/>
      <w:sz w:val="24"/>
    </w:rPr>
  </w:style>
  <w:style w:type="character" w:customStyle="1" w:styleId="VinitHeading1Char">
    <w:name w:val="Vinit Heading 1 Char"/>
    <w:basedOn w:val="Heading1Char"/>
    <w:link w:val="VinitHeading1"/>
    <w:rsid w:val="00A45C1C"/>
    <w:rPr>
      <w:rFonts w:ascii="Vodafone Rg" w:eastAsiaTheme="majorEastAsia" w:hAnsi="Vodafone Rg" w:cstheme="minorHAnsi"/>
      <w:b/>
      <w:bCs/>
      <w:color w:val="E60000"/>
      <w:kern w:val="2"/>
      <w:sz w:val="32"/>
      <w:szCs w:val="32"/>
      <w:lang w:eastAsia="zh-CN"/>
    </w:rPr>
  </w:style>
  <w:style w:type="character" w:customStyle="1" w:styleId="Vinitheading2Char">
    <w:name w:val="Vinit heading 2 Char"/>
    <w:basedOn w:val="VinitHeading1Char"/>
    <w:link w:val="Vinitheading2"/>
    <w:rsid w:val="00A45C1C"/>
    <w:rPr>
      <w:rFonts w:ascii="Vodafone Rg" w:eastAsia="Times New Roman" w:hAnsi="Vodafone Rg" w:cs="Times New Roman"/>
      <w:b/>
      <w:bCs/>
      <w:color w:val="FF0000"/>
      <w:kern w:val="2"/>
      <w:sz w:val="24"/>
      <w:szCs w:val="32"/>
      <w:lang w:val="en-GB" w:eastAsia="en-GB"/>
    </w:rPr>
  </w:style>
  <w:style w:type="character" w:customStyle="1" w:styleId="TableTextChar3">
    <w:name w:val="TableText Char"/>
    <w:basedOn w:val="DefaultParagraphFont"/>
    <w:locked/>
    <w:rsid w:val="00A45C1C"/>
    <w:rPr>
      <w:rFonts w:ascii="Verdana" w:hAnsi="Verdana" w:cs="Arial"/>
      <w:sz w:val="16"/>
    </w:rPr>
  </w:style>
  <w:style w:type="paragraph" w:customStyle="1" w:styleId="Heading2NNTOC">
    <w:name w:val="_Heading 2 NN TOC"/>
    <w:next w:val="Text"/>
    <w:rsid w:val="00A45C1C"/>
    <w:pPr>
      <w:spacing w:before="120" w:after="120" w:line="240" w:lineRule="auto"/>
      <w:outlineLvl w:val="1"/>
    </w:pPr>
    <w:rPr>
      <w:rFonts w:ascii="Arial" w:eastAsia="Times New Roman" w:hAnsi="Arial" w:cs="Times New Roman"/>
      <w:b/>
      <w:bCs/>
      <w:color w:val="000000"/>
      <w:sz w:val="24"/>
      <w:szCs w:val="19"/>
      <w:lang w:val="en-GB" w:eastAsia="en-GB"/>
    </w:rPr>
  </w:style>
  <w:style w:type="paragraph" w:customStyle="1" w:styleId="Style19">
    <w:name w:val="Style19"/>
    <w:basedOn w:val="Normal"/>
    <w:rsid w:val="00A45C1C"/>
    <w:pPr>
      <w:widowControl w:val="0"/>
      <w:autoSpaceDE w:val="0"/>
      <w:autoSpaceDN w:val="0"/>
      <w:adjustRightInd w:val="0"/>
      <w:spacing w:after="0" w:line="229" w:lineRule="exact"/>
    </w:pPr>
    <w:rPr>
      <w:rFonts w:ascii="Verdana" w:eastAsia="Times New Roman" w:hAnsi="Verdana" w:cs="Times New Roman"/>
      <w:sz w:val="24"/>
      <w:szCs w:val="24"/>
      <w:lang w:val="lv-LV" w:eastAsia="lv-LV"/>
    </w:rPr>
  </w:style>
  <w:style w:type="character" w:customStyle="1" w:styleId="FontStyle43">
    <w:name w:val="Font Style43"/>
    <w:basedOn w:val="DefaultParagraphFont"/>
    <w:rsid w:val="00A45C1C"/>
    <w:rPr>
      <w:rFonts w:ascii="Verdana" w:hAnsi="Verdana" w:cs="Verdana"/>
      <w:sz w:val="16"/>
      <w:szCs w:val="16"/>
    </w:rPr>
  </w:style>
  <w:style w:type="paragraph" w:customStyle="1" w:styleId="HUDTableText">
    <w:name w:val="HUD Table Text"/>
    <w:basedOn w:val="Normal"/>
    <w:rsid w:val="00A45C1C"/>
    <w:pPr>
      <w:overflowPunct w:val="0"/>
      <w:autoSpaceDE w:val="0"/>
      <w:autoSpaceDN w:val="0"/>
      <w:adjustRightInd w:val="0"/>
      <w:spacing w:before="60" w:after="60" w:line="240" w:lineRule="auto"/>
      <w:textAlignment w:val="baseline"/>
    </w:pPr>
    <w:rPr>
      <w:rFonts w:eastAsia="Times New Roman" w:cs="Times New Roman"/>
      <w:sz w:val="20"/>
      <w:szCs w:val="20"/>
    </w:rPr>
  </w:style>
  <w:style w:type="paragraph" w:customStyle="1" w:styleId="HUDTableHeading">
    <w:name w:val="HUD Table Heading"/>
    <w:basedOn w:val="Normal"/>
    <w:rsid w:val="00A45C1C"/>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rPr>
  </w:style>
  <w:style w:type="table" w:customStyle="1" w:styleId="HUDTables">
    <w:name w:val="HUD Tables"/>
    <w:basedOn w:val="TableNormal"/>
    <w:uiPriority w:val="99"/>
    <w:rsid w:val="00A45C1C"/>
    <w:pPr>
      <w:spacing w:after="0" w:line="240" w:lineRule="auto"/>
    </w:pPr>
    <w:rPr>
      <w:rFonts w:ascii="Calibri" w:eastAsia="Calibri" w:hAnsi="Calibri" w:cs="Times New Roman"/>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VinitEmphasis">
    <w:name w:val="Vinit Emphasis"/>
    <w:basedOn w:val="ListParagraph"/>
    <w:link w:val="VinitEmphasisChar"/>
    <w:rsid w:val="00A45C1C"/>
    <w:pPr>
      <w:spacing w:after="200" w:line="276" w:lineRule="auto"/>
      <w:ind w:left="720"/>
      <w:contextualSpacing/>
      <w:jc w:val="left"/>
    </w:pPr>
    <w:rPr>
      <w:rFonts w:ascii="Vodafone Rg" w:hAnsi="Vodafone Rg" w:cstheme="minorHAnsi"/>
      <w:b w:val="0"/>
      <w:bCs w:val="0"/>
      <w:szCs w:val="22"/>
    </w:rPr>
  </w:style>
  <w:style w:type="paragraph" w:customStyle="1" w:styleId="VinitHeading3">
    <w:name w:val="Vinit Heading 3"/>
    <w:basedOn w:val="Vinitheading2"/>
    <w:link w:val="VinitHeading3Char"/>
    <w:rsid w:val="00A45C1C"/>
    <w:pPr>
      <w:numPr>
        <w:ilvl w:val="2"/>
      </w:numPr>
      <w:tabs>
        <w:tab w:val="num" w:pos="720"/>
      </w:tabs>
      <w:ind w:left="1440" w:hanging="720"/>
    </w:pPr>
    <w:rPr>
      <w:rFonts w:cs="Arial"/>
      <w:szCs w:val="24"/>
    </w:rPr>
  </w:style>
  <w:style w:type="character" w:customStyle="1" w:styleId="VinitEmphasisChar">
    <w:name w:val="Vinit Emphasis Char"/>
    <w:basedOn w:val="DefaultParagraphFont"/>
    <w:link w:val="VinitEmphasis"/>
    <w:rsid w:val="00A45C1C"/>
    <w:rPr>
      <w:rFonts w:ascii="Vodafone Rg" w:hAnsi="Vodafone Rg" w:cstheme="minorHAnsi"/>
    </w:rPr>
  </w:style>
  <w:style w:type="character" w:customStyle="1" w:styleId="VinitHeading3Char">
    <w:name w:val="Vinit Heading 3 Char"/>
    <w:basedOn w:val="Vinitheading2Char"/>
    <w:link w:val="VinitHeading3"/>
    <w:rsid w:val="00A45C1C"/>
    <w:rPr>
      <w:rFonts w:ascii="Vodafone Rg" w:eastAsia="Times New Roman" w:hAnsi="Vodafone Rg" w:cs="Arial"/>
      <w:b/>
      <w:bCs/>
      <w:color w:val="FF0000"/>
      <w:kern w:val="2"/>
      <w:sz w:val="24"/>
      <w:szCs w:val="24"/>
      <w:lang w:val="en-GB" w:eastAsia="en-GB"/>
    </w:rPr>
  </w:style>
  <w:style w:type="paragraph" w:customStyle="1" w:styleId="Listnumber1">
    <w:name w:val="Listnumber 1"/>
    <w:basedOn w:val="ListBullet0"/>
    <w:link w:val="Listnumber1Char"/>
    <w:rsid w:val="00A45C1C"/>
    <w:pPr>
      <w:spacing w:before="60" w:after="120" w:line="240" w:lineRule="auto"/>
      <w:contextualSpacing w:val="0"/>
    </w:pPr>
    <w:rPr>
      <w:rFonts w:ascii="Arial" w:eastAsia="Times New Roman" w:hAnsi="Arial" w:cs="Times New Roman"/>
      <w:color w:val="000000"/>
      <w:szCs w:val="20"/>
      <w:lang w:val="en-IN" w:eastAsia="en-GB"/>
    </w:rPr>
  </w:style>
  <w:style w:type="character" w:customStyle="1" w:styleId="Listnumber1Char">
    <w:name w:val="Listnumber 1 Char"/>
    <w:link w:val="Listnumber1"/>
    <w:rsid w:val="00A45C1C"/>
    <w:rPr>
      <w:rFonts w:ascii="Arial" w:eastAsia="Times New Roman" w:hAnsi="Arial" w:cs="Times New Roman"/>
      <w:color w:val="000000"/>
      <w:szCs w:val="20"/>
      <w:lang w:val="en-IN" w:eastAsia="en-GB"/>
    </w:rPr>
  </w:style>
  <w:style w:type="paragraph" w:styleId="ListBullet0">
    <w:name w:val="List Bullet"/>
    <w:basedOn w:val="Normal"/>
    <w:uiPriority w:val="99"/>
    <w:unhideWhenUsed/>
    <w:qFormat/>
    <w:rsid w:val="00A45C1C"/>
    <w:pPr>
      <w:contextualSpacing/>
    </w:pPr>
    <w:rPr>
      <w:rFonts w:ascii="Vodafone Rg" w:hAnsi="Vodafone Rg" w:cstheme="minorHAnsi"/>
    </w:rPr>
  </w:style>
  <w:style w:type="character" w:customStyle="1" w:styleId="Bullet1Char">
    <w:name w:val="Bullet 1 Char"/>
    <w:basedOn w:val="DefaultParagraphFont"/>
    <w:locked/>
    <w:rsid w:val="00A45C1C"/>
    <w:rPr>
      <w:i/>
      <w:iCs/>
    </w:rPr>
  </w:style>
  <w:style w:type="character" w:customStyle="1" w:styleId="Style3Char">
    <w:name w:val="Style3 Char"/>
    <w:basedOn w:val="Heading1Char"/>
    <w:rsid w:val="00A45C1C"/>
    <w:rPr>
      <w:rFonts w:ascii="Vodafone Rg" w:eastAsia="SimHei" w:hAnsi="Vodafone Rg"/>
      <w:b/>
      <w:bCs/>
      <w:color w:val="E60000"/>
      <w:kern w:val="2"/>
      <w:sz w:val="32"/>
      <w:szCs w:val="44"/>
      <w:lang w:val="en-IN" w:eastAsia="zh-CN"/>
    </w:rPr>
  </w:style>
  <w:style w:type="character" w:customStyle="1" w:styleId="Style1Char">
    <w:name w:val="Style1 Char"/>
    <w:basedOn w:val="Heading1Char"/>
    <w:rsid w:val="00A45C1C"/>
    <w:rPr>
      <w:rFonts w:ascii="Vodafone Rg" w:eastAsia="SimHei" w:hAnsi="Vodafone Rg"/>
      <w:b/>
      <w:bCs/>
      <w:color w:val="E60000"/>
      <w:kern w:val="2"/>
      <w:sz w:val="32"/>
      <w:szCs w:val="44"/>
      <w:lang w:val="en-IN" w:eastAsia="zh-CN"/>
    </w:rPr>
  </w:style>
  <w:style w:type="paragraph" w:customStyle="1" w:styleId="alphalist">
    <w:name w:val="alpha list"/>
    <w:basedOn w:val="Normal"/>
    <w:rsid w:val="00A45C1C"/>
    <w:pPr>
      <w:numPr>
        <w:numId w:val="25"/>
      </w:numPr>
      <w:spacing w:before="120" w:after="0" w:line="240" w:lineRule="auto"/>
    </w:pPr>
    <w:rPr>
      <w:rFonts w:ascii="Arial" w:eastAsia="Times New Roman" w:hAnsi="Arial" w:cs="Times New Roman"/>
      <w:szCs w:val="20"/>
    </w:rPr>
  </w:style>
  <w:style w:type="paragraph" w:styleId="PlainText">
    <w:name w:val="Plain Text"/>
    <w:basedOn w:val="Normal"/>
    <w:link w:val="PlainTextChar"/>
    <w:uiPriority w:val="99"/>
    <w:rsid w:val="00A45C1C"/>
    <w:pPr>
      <w:spacing w:before="120" w:after="0" w:line="240" w:lineRule="auto"/>
    </w:pPr>
    <w:rPr>
      <w:rFonts w:ascii="Courier New" w:eastAsia="Times New Roman" w:hAnsi="Courier New" w:cs="Courier New"/>
      <w:szCs w:val="20"/>
      <w:lang w:val="en-GB"/>
    </w:rPr>
  </w:style>
  <w:style w:type="character" w:customStyle="1" w:styleId="PlainTextChar">
    <w:name w:val="Plain Text Char"/>
    <w:basedOn w:val="DefaultParagraphFont"/>
    <w:link w:val="PlainText"/>
    <w:uiPriority w:val="99"/>
    <w:rsid w:val="00A45C1C"/>
    <w:rPr>
      <w:rFonts w:ascii="Courier New" w:eastAsia="Times New Roman" w:hAnsi="Courier New" w:cs="Courier New"/>
      <w:szCs w:val="20"/>
      <w:lang w:val="en-GB"/>
    </w:rPr>
  </w:style>
  <w:style w:type="table" w:customStyle="1" w:styleId="TechmTemplate">
    <w:name w:val="Techm Template"/>
    <w:basedOn w:val="TableNormal"/>
    <w:uiPriority w:val="99"/>
    <w:rsid w:val="00A45C1C"/>
    <w:pPr>
      <w:spacing w:after="0" w:line="240" w:lineRule="auto"/>
    </w:pPr>
    <w:rPr>
      <w:rFonts w:ascii="Arial" w:hAnsi="Arial"/>
      <w:sz w:val="20"/>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color w:val="FFFFFF" w:themeColor="background1"/>
        <w:sz w:val="20"/>
      </w:rPr>
      <w:tblPr/>
      <w:tcPr>
        <w:shd w:val="clear" w:color="auto" w:fill="E31837"/>
        <w:vAlign w:val="center"/>
      </w:tcPr>
    </w:tblStylePr>
    <w:tblStylePr w:type="band1Horz">
      <w:rPr>
        <w:rFonts w:ascii="Arial" w:hAnsi="Arial"/>
        <w:color w:val="auto"/>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2Horz">
      <w:rPr>
        <w:rFonts w:ascii="Arial" w:hAnsi="Arial"/>
        <w:color w:val="000000" w:themeColor="text1"/>
        <w:sz w:val="20"/>
      </w:rPr>
      <w:tblPr/>
      <w:tcPr>
        <w:shd w:val="clear" w:color="auto" w:fill="FFFFFF" w:themeFill="background1"/>
      </w:tcPr>
    </w:tblStylePr>
  </w:style>
  <w:style w:type="character" w:customStyle="1" w:styleId="TableTextChar1">
    <w:name w:val="Table Text Char"/>
    <w:aliases w:val="ctc Char,Caption text (column-wide) Char,table Char,table left Char,tl Char,正文九级标题 Char,PIM 9 Char,huh Char,三级标题 Char,不用9 Char,标题 45 Char,HF Char,heading 9 Char"/>
    <w:link w:val="TableText2"/>
    <w:locked/>
    <w:rsid w:val="00A45C1C"/>
    <w:rPr>
      <w:rFonts w:ascii="Calibri" w:eastAsia="Times New Roman" w:hAnsi="Calibri" w:cs="Times New Roman"/>
      <w:sz w:val="20"/>
      <w:szCs w:val="48"/>
      <w:lang w:val="en-GB"/>
    </w:rPr>
  </w:style>
  <w:style w:type="character" w:customStyle="1" w:styleId="25bulletChar">
    <w:name w:val=".25 bullet Char"/>
    <w:link w:val="25bullet"/>
    <w:locked/>
    <w:rsid w:val="00A45C1C"/>
    <w:rPr>
      <w:rFonts w:cs="Arial"/>
    </w:rPr>
  </w:style>
  <w:style w:type="paragraph" w:customStyle="1" w:styleId="25bullet">
    <w:name w:val=".25 bullet"/>
    <w:basedOn w:val="Normal"/>
    <w:link w:val="25bulletChar"/>
    <w:rsid w:val="00A45C1C"/>
    <w:pPr>
      <w:numPr>
        <w:numId w:val="26"/>
      </w:numPr>
      <w:spacing w:after="0" w:line="240" w:lineRule="auto"/>
    </w:pPr>
    <w:rPr>
      <w:rFonts w:cs="Arial"/>
    </w:rPr>
  </w:style>
  <w:style w:type="paragraph" w:customStyle="1" w:styleId="TableText11pt">
    <w:name w:val="Table Text 11pt"/>
    <w:basedOn w:val="Normal"/>
    <w:rsid w:val="00A45C1C"/>
    <w:pPr>
      <w:spacing w:after="0" w:line="240" w:lineRule="auto"/>
    </w:pPr>
    <w:rPr>
      <w:rFonts w:ascii="Arial" w:eastAsia="Times New Roman" w:hAnsi="Arial" w:cs="Arial"/>
      <w:szCs w:val="24"/>
    </w:rPr>
  </w:style>
  <w:style w:type="paragraph" w:customStyle="1" w:styleId="SubSectionTechM">
    <w:name w:val="SubSectionTechM"/>
    <w:basedOn w:val="Heading20"/>
    <w:link w:val="SubSectionTechMChar"/>
    <w:rsid w:val="00A45C1C"/>
    <w:pPr>
      <w:shd w:val="clear" w:color="auto" w:fill="C0C0C0"/>
      <w:spacing w:before="240" w:after="60" w:line="240" w:lineRule="auto"/>
    </w:pPr>
    <w:rPr>
      <w:rFonts w:eastAsia="Times New Roman" w:cs="Times New Roman"/>
      <w:bCs w:val="0"/>
      <w:smallCaps/>
      <w:noProof w:val="0"/>
      <w:color w:val="auto"/>
      <w:kern w:val="28"/>
      <w:lang w:eastAsia="en-GB" w:bidi="ar-SA"/>
    </w:rPr>
  </w:style>
  <w:style w:type="character" w:customStyle="1" w:styleId="SubSectionTechMChar">
    <w:name w:val="SubSectionTechM Char"/>
    <w:basedOn w:val="DefaultParagraphFont"/>
    <w:link w:val="SubSectionTechM"/>
    <w:rsid w:val="00A45C1C"/>
    <w:rPr>
      <w:rFonts w:ascii="Trebuchet MS" w:eastAsia="Times New Roman" w:hAnsi="Trebuchet MS" w:cs="Times New Roman"/>
      <w:smallCaps/>
      <w:kern w:val="28"/>
      <w:sz w:val="24"/>
      <w:szCs w:val="20"/>
      <w:shd w:val="clear" w:color="auto" w:fill="C0C0C0"/>
      <w:lang w:eastAsia="en-GB"/>
    </w:rPr>
  </w:style>
  <w:style w:type="paragraph" w:customStyle="1" w:styleId="Bullet2">
    <w:name w:val="Bullet 2"/>
    <w:basedOn w:val="Normal"/>
    <w:rsid w:val="00A45C1C"/>
    <w:pPr>
      <w:spacing w:after="0" w:line="240" w:lineRule="auto"/>
      <w:ind w:left="1080" w:hanging="360"/>
    </w:pPr>
    <w:rPr>
      <w:rFonts w:ascii="Arial" w:eastAsia="Times New Roman" w:hAnsi="Arial" w:cs="Times New Roman"/>
      <w:kern w:val="28"/>
      <w:sz w:val="20"/>
      <w:szCs w:val="20"/>
      <w:lang w:val="en-GB" w:eastAsia="en-GB"/>
    </w:rPr>
  </w:style>
  <w:style w:type="paragraph" w:customStyle="1" w:styleId="Normal1">
    <w:name w:val="Normal 1"/>
    <w:basedOn w:val="Normal"/>
    <w:rsid w:val="00A45C1C"/>
    <w:pPr>
      <w:spacing w:before="120" w:after="120" w:line="240" w:lineRule="auto"/>
    </w:pPr>
    <w:rPr>
      <w:rFonts w:ascii="Times New Roman" w:eastAsia="Times New Roman" w:hAnsi="Times New Roman" w:cs="Times New Roman"/>
      <w:sz w:val="24"/>
      <w:szCs w:val="20"/>
      <w:lang w:val="en-AU"/>
    </w:rPr>
  </w:style>
  <w:style w:type="paragraph" w:customStyle="1" w:styleId="ListBullet">
    <w:name w:val="ListBullet"/>
    <w:basedOn w:val="Normal"/>
    <w:rsid w:val="00A45C1C"/>
    <w:pPr>
      <w:numPr>
        <w:numId w:val="27"/>
      </w:numPr>
      <w:tabs>
        <w:tab w:val="num" w:pos="1254"/>
      </w:tabs>
      <w:spacing w:after="0" w:line="240" w:lineRule="auto"/>
      <w:ind w:left="1254" w:hanging="513"/>
    </w:pPr>
    <w:rPr>
      <w:rFonts w:ascii="Futura Bk BT" w:eastAsia="Times New Roman" w:hAnsi="Futura Bk BT" w:cs="Times New Roman"/>
      <w:sz w:val="20"/>
      <w:szCs w:val="24"/>
      <w:lang w:val="en-AU"/>
    </w:rPr>
  </w:style>
  <w:style w:type="paragraph" w:customStyle="1" w:styleId="FigureCaption">
    <w:name w:val="Figure Caption"/>
    <w:basedOn w:val="BodyText"/>
    <w:next w:val="BodyText"/>
    <w:rsid w:val="00A45C1C"/>
    <w:pPr>
      <w:keepNext/>
      <w:keepLines/>
      <w:numPr>
        <w:numId w:val="29"/>
      </w:numPr>
      <w:spacing w:before="120" w:after="80" w:line="240" w:lineRule="auto"/>
      <w:jc w:val="center"/>
    </w:pPr>
    <w:rPr>
      <w:rFonts w:ascii="Calibri" w:eastAsia="Times New Roman" w:hAnsi="Calibri" w:cs="Times New Roman"/>
      <w:szCs w:val="18"/>
      <w:lang w:val="en-AU" w:eastAsia="en-US"/>
    </w:rPr>
  </w:style>
  <w:style w:type="paragraph" w:customStyle="1" w:styleId="BodyHead">
    <w:name w:val="BodyHead"/>
    <w:basedOn w:val="Normal"/>
    <w:link w:val="BodyHeadChar"/>
    <w:rsid w:val="00A45C1C"/>
    <w:pPr>
      <w:keepNext/>
      <w:keepLines/>
      <w:spacing w:before="120" w:after="120" w:line="360" w:lineRule="auto"/>
      <w:ind w:left="720"/>
    </w:pPr>
    <w:rPr>
      <w:rFonts w:ascii="Calibri" w:eastAsia="Times New Roman" w:hAnsi="Calibri" w:cs="Arial"/>
      <w:b/>
      <w:color w:val="000000" w:themeColor="text1"/>
      <w:sz w:val="24"/>
      <w:szCs w:val="20"/>
    </w:rPr>
  </w:style>
  <w:style w:type="character" w:customStyle="1" w:styleId="BodyHeadChar">
    <w:name w:val="BodyHead Char"/>
    <w:basedOn w:val="DefaultParagraphFont"/>
    <w:link w:val="BodyHead"/>
    <w:rsid w:val="00A45C1C"/>
    <w:rPr>
      <w:rFonts w:ascii="Calibri" w:eastAsia="Times New Roman" w:hAnsi="Calibri" w:cs="Arial"/>
      <w:b/>
      <w:color w:val="000000" w:themeColor="text1"/>
      <w:sz w:val="24"/>
      <w:szCs w:val="20"/>
    </w:rPr>
  </w:style>
  <w:style w:type="paragraph" w:customStyle="1" w:styleId="TableTextBulleted">
    <w:name w:val="TableTextBulleted"/>
    <w:basedOn w:val="TableText1"/>
    <w:uiPriority w:val="99"/>
    <w:rsid w:val="00A45C1C"/>
    <w:pPr>
      <w:keepNext/>
      <w:keepLines/>
      <w:numPr>
        <w:numId w:val="28"/>
      </w:numPr>
      <w:tabs>
        <w:tab w:val="left" w:pos="1080"/>
        <w:tab w:val="left" w:pos="1440"/>
      </w:tabs>
      <w:spacing w:before="120" w:line="360" w:lineRule="auto"/>
      <w:ind w:left="1315"/>
    </w:pPr>
    <w:rPr>
      <w:rFonts w:ascii="Calibri" w:hAnsi="Calibri" w:cs="Arial"/>
      <w:sz w:val="22"/>
      <w:szCs w:val="18"/>
      <w:lang w:val="en-US"/>
    </w:rPr>
  </w:style>
  <w:style w:type="paragraph" w:customStyle="1" w:styleId="TableTextHeading">
    <w:name w:val="TableTextHeading"/>
    <w:basedOn w:val="TableText1"/>
    <w:rsid w:val="00A45C1C"/>
    <w:pPr>
      <w:keepNext/>
      <w:keepLines/>
      <w:tabs>
        <w:tab w:val="left" w:pos="720"/>
        <w:tab w:val="left" w:pos="1080"/>
        <w:tab w:val="left" w:pos="1440"/>
      </w:tabs>
      <w:spacing w:before="120" w:line="360" w:lineRule="auto"/>
    </w:pPr>
    <w:rPr>
      <w:rFonts w:ascii="Calibri" w:eastAsiaTheme="minorHAnsi" w:hAnsi="Calibri" w:cs="Arial"/>
      <w:b/>
      <w:sz w:val="22"/>
    </w:rPr>
  </w:style>
  <w:style w:type="character" w:customStyle="1" w:styleId="BodyTextZchn">
    <w:name w:val="*Body Text Zchn"/>
    <w:link w:val="BodyText1"/>
    <w:locked/>
    <w:rsid w:val="00A45C1C"/>
    <w:rPr>
      <w:rFonts w:cs="Arial"/>
      <w:color w:val="000000"/>
      <w:lang w:val="en-AU"/>
    </w:rPr>
  </w:style>
  <w:style w:type="paragraph" w:customStyle="1" w:styleId="BodyText1">
    <w:name w:val="*Body Text"/>
    <w:link w:val="BodyTextZchn"/>
    <w:rsid w:val="00A45C1C"/>
    <w:pPr>
      <w:spacing w:after="120" w:line="240" w:lineRule="auto"/>
    </w:pPr>
    <w:rPr>
      <w:rFonts w:cs="Arial"/>
      <w:color w:val="000000"/>
      <w:lang w:val="en-AU"/>
    </w:rPr>
  </w:style>
  <w:style w:type="table" w:styleId="LightGrid-Accent2">
    <w:name w:val="Light Grid Accent 2"/>
    <w:basedOn w:val="TableNormal"/>
    <w:uiPriority w:val="62"/>
    <w:rsid w:val="00A45C1C"/>
    <w:pPr>
      <w:spacing w:after="0" w:line="240" w:lineRule="auto"/>
    </w:pPr>
    <w:rPr>
      <w:lang w:val="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fullpost">
    <w:name w:val="fullpost"/>
    <w:basedOn w:val="DefaultParagraphFont"/>
    <w:rsid w:val="00A45C1C"/>
  </w:style>
  <w:style w:type="paragraph" w:customStyle="1" w:styleId="TableTextBulleted2">
    <w:name w:val="TableTextBulleted2"/>
    <w:basedOn w:val="Normal"/>
    <w:rsid w:val="00A45C1C"/>
    <w:pPr>
      <w:keepLines/>
      <w:numPr>
        <w:numId w:val="30"/>
      </w:numPr>
      <w:spacing w:before="120" w:after="0" w:line="360" w:lineRule="auto"/>
      <w:ind w:left="720"/>
    </w:pPr>
    <w:rPr>
      <w:rFonts w:ascii="Calibri" w:eastAsia="MS Mincho" w:hAnsi="Calibri" w:cs="Times New Roman"/>
      <w:bCs/>
      <w:szCs w:val="20"/>
    </w:rPr>
  </w:style>
  <w:style w:type="paragraph" w:styleId="ListBullet2">
    <w:name w:val="List Bullet 2"/>
    <w:basedOn w:val="Normal"/>
    <w:uiPriority w:val="99"/>
    <w:unhideWhenUsed/>
    <w:rsid w:val="00A45C1C"/>
    <w:pPr>
      <w:numPr>
        <w:numId w:val="31"/>
      </w:numPr>
      <w:contextualSpacing/>
    </w:pPr>
    <w:rPr>
      <w:rFonts w:ascii="Vodafone Rg" w:hAnsi="Vodafone Rg" w:cstheme="minorHAnsi"/>
    </w:rPr>
  </w:style>
  <w:style w:type="character" w:customStyle="1" w:styleId="ParagraphChar">
    <w:name w:val="Paragraph Char"/>
    <w:aliases w:val="paragraph Char,p Char,P Char,Paragaph Char,paragrlaph Char,resp Char,paragraph1 Char,par Char,palra Char,para Char,palra + ... Char,par Char Char Char Char,Paragraph Char1"/>
    <w:basedOn w:val="DefaultParagraphFont"/>
    <w:locked/>
    <w:rsid w:val="00A45C1C"/>
    <w:rPr>
      <w:rFonts w:ascii="Arial" w:hAnsi="Arial" w:cs="Arial"/>
      <w:sz w:val="20"/>
      <w:szCs w:val="20"/>
      <w:lang w:val="en-GB"/>
    </w:rPr>
  </w:style>
  <w:style w:type="table" w:customStyle="1" w:styleId="TableGrid1">
    <w:name w:val="Table Grid1"/>
    <w:basedOn w:val="TableNormal"/>
    <w:next w:val="TableGrid"/>
    <w:uiPriority w:val="39"/>
    <w:rsid w:val="00A45C1C"/>
    <w:pPr>
      <w:spacing w:after="0" w:line="240" w:lineRule="auto"/>
    </w:pPr>
    <w:rPr>
      <w:rFonts w:ascii="Vodafone Rg" w:eastAsia="Calibri" w:hAnsi="Vodafone Rg" w:cs="Times New Roma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A45C1C"/>
    <w:pPr>
      <w:spacing w:after="0" w:line="240" w:lineRule="auto"/>
    </w:pPr>
    <w:rPr>
      <w:rFonts w:ascii="Vodafone Rg" w:hAnsi="Vodafone Rg" w:cs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NewProposalTable">
    <w:name w:val="New Proposal Table"/>
    <w:basedOn w:val="TableProfessional"/>
    <w:rsid w:val="00A45C1C"/>
    <w:rPr>
      <w:rFonts w:ascii="Verdana" w:hAnsi="Verdana"/>
      <w:sz w:val="16"/>
      <w:lang w:val="en-IN" w:eastAsia="en-IN"/>
    </w:rPr>
    <w:tblPr>
      <w:tblInd w:w="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top w:w="0" w:type="dxa"/>
        <w:left w:w="108" w:type="dxa"/>
        <w:bottom w:w="0" w:type="dxa"/>
        <w:right w:w="108" w:type="dxa"/>
      </w:tblCellMar>
    </w:tblPr>
    <w:tcPr>
      <w:shd w:val="pct20" w:color="FFFF00" w:fill="FFFFB7"/>
    </w:tcPr>
    <w:tblStylePr w:type="firstRow">
      <w:pPr>
        <w:jc w:val="left"/>
      </w:pPr>
      <w:rPr>
        <w:b/>
        <w:bCs/>
        <w:color w:val="FFFFFF"/>
      </w:rPr>
      <w:tblPr/>
      <w:tcPr>
        <w:tcBorders>
          <w:tl2br w:val="none" w:sz="0" w:space="0" w:color="auto"/>
          <w:tr2bl w:val="none" w:sz="0" w:space="0" w:color="auto"/>
        </w:tcBorders>
        <w:shd w:val="clear" w:color="auto" w:fill="F1B57E"/>
      </w:tcPr>
    </w:tblStylePr>
    <w:tblStylePr w:type="firstCol">
      <w:pPr>
        <w:jc w:val="left"/>
      </w:pPr>
      <w:rPr>
        <w:rFonts w:ascii="Kokila" w:hAnsi="Kokila" w:cs="Kokila" w:hint="default"/>
        <w:b/>
        <w:color w:val="auto"/>
        <w:sz w:val="16"/>
        <w:szCs w:val="16"/>
      </w:rPr>
    </w:tblStylePr>
  </w:style>
  <w:style w:type="table" w:styleId="TableProfessional">
    <w:name w:val="Table Professional"/>
    <w:basedOn w:val="TableNormal"/>
    <w:uiPriority w:val="99"/>
    <w:semiHidden/>
    <w:unhideWhenUsed/>
    <w:rsid w:val="00A45C1C"/>
    <w:pPr>
      <w:spacing w:before="120" w:after="120"/>
    </w:pPr>
    <w:rPr>
      <w:rFonts w:ascii="Arial" w:hAnsi="Arial"/>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A45C1C"/>
    <w:pPr>
      <w:spacing w:after="0" w:line="240" w:lineRule="auto"/>
    </w:pPr>
    <w:rPr>
      <w:rFonts w:ascii="Arial" w:hAnsi="Arial"/>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A45C1C"/>
    <w:pPr>
      <w:spacing w:after="0" w:line="240" w:lineRule="auto"/>
    </w:pPr>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A45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font5">
    <w:name w:val="font5"/>
    <w:basedOn w:val="Normal"/>
    <w:rsid w:val="00A45C1C"/>
    <w:pPr>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A45C1C"/>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7">
    <w:name w:val="font7"/>
    <w:basedOn w:val="Normal"/>
    <w:rsid w:val="00A45C1C"/>
    <w:pPr>
      <w:spacing w:before="100" w:beforeAutospacing="1" w:after="100" w:afterAutospacing="1" w:line="240" w:lineRule="auto"/>
    </w:pPr>
    <w:rPr>
      <w:rFonts w:ascii="Calibri" w:eastAsia="Times New Roman" w:hAnsi="Calibri" w:cs="Calibri"/>
      <w:b/>
      <w:bCs/>
      <w:sz w:val="20"/>
      <w:szCs w:val="20"/>
    </w:rPr>
  </w:style>
  <w:style w:type="paragraph" w:customStyle="1" w:styleId="font8">
    <w:name w:val="font8"/>
    <w:basedOn w:val="Normal"/>
    <w:rsid w:val="00A45C1C"/>
    <w:pPr>
      <w:spacing w:before="100" w:beforeAutospacing="1" w:after="100" w:afterAutospacing="1" w:line="240" w:lineRule="auto"/>
    </w:pPr>
    <w:rPr>
      <w:rFonts w:ascii="Calibri" w:eastAsia="Times New Roman" w:hAnsi="Calibri" w:cs="Calibri"/>
      <w:b/>
      <w:bCs/>
      <w:sz w:val="24"/>
      <w:szCs w:val="24"/>
    </w:rPr>
  </w:style>
  <w:style w:type="paragraph" w:customStyle="1" w:styleId="xl65">
    <w:name w:val="xl65"/>
    <w:basedOn w:val="Normal"/>
    <w:rsid w:val="00A45C1C"/>
    <w:pPr>
      <w:pBdr>
        <w:top w:val="single" w:sz="4" w:space="0" w:color="auto"/>
        <w:left w:val="single" w:sz="4" w:space="0" w:color="auto"/>
        <w:bottom w:val="single" w:sz="4" w:space="0" w:color="auto"/>
        <w:right w:val="single" w:sz="4" w:space="0" w:color="auto"/>
      </w:pBdr>
      <w:shd w:val="clear" w:color="000000" w:fill="E60000"/>
      <w:spacing w:before="100" w:beforeAutospacing="1" w:after="100" w:afterAutospacing="1" w:line="240" w:lineRule="auto"/>
      <w:textAlignment w:val="top"/>
    </w:pPr>
    <w:rPr>
      <w:rFonts w:ascii="Calibri" w:eastAsia="Times New Roman" w:hAnsi="Calibri" w:cs="Calibri"/>
      <w:color w:val="FFFFFF"/>
      <w:sz w:val="24"/>
      <w:szCs w:val="24"/>
    </w:rPr>
  </w:style>
  <w:style w:type="paragraph" w:customStyle="1" w:styleId="xl66">
    <w:name w:val="xl66"/>
    <w:basedOn w:val="Normal"/>
    <w:rsid w:val="00A45C1C"/>
    <w:pPr>
      <w:spacing w:before="100" w:beforeAutospacing="1" w:after="100" w:afterAutospacing="1" w:line="240" w:lineRule="auto"/>
      <w:textAlignment w:val="top"/>
    </w:pPr>
    <w:rPr>
      <w:rFonts w:ascii="Calibri" w:eastAsia="Times New Roman" w:hAnsi="Calibri" w:cs="Calibri"/>
      <w:b/>
      <w:bCs/>
      <w:color w:val="FFFFFF"/>
      <w:sz w:val="24"/>
      <w:szCs w:val="24"/>
    </w:rPr>
  </w:style>
  <w:style w:type="paragraph" w:customStyle="1" w:styleId="xl67">
    <w:name w:val="xl67"/>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68">
    <w:name w:val="xl68"/>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color w:val="000000"/>
      <w:sz w:val="24"/>
      <w:szCs w:val="24"/>
    </w:rPr>
  </w:style>
  <w:style w:type="paragraph" w:customStyle="1" w:styleId="xl69">
    <w:name w:val="xl69"/>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color w:val="000000"/>
      <w:sz w:val="24"/>
      <w:szCs w:val="24"/>
    </w:rPr>
  </w:style>
  <w:style w:type="paragraph" w:customStyle="1" w:styleId="xl70">
    <w:name w:val="xl70"/>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1">
    <w:name w:val="xl71"/>
    <w:basedOn w:val="Normal"/>
    <w:rsid w:val="00A45C1C"/>
    <w:pP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2">
    <w:name w:val="xl72"/>
    <w:basedOn w:val="Normal"/>
    <w:rsid w:val="00A45C1C"/>
    <w:pP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73">
    <w:name w:val="xl73"/>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4"/>
      <w:szCs w:val="24"/>
    </w:rPr>
  </w:style>
  <w:style w:type="paragraph" w:customStyle="1" w:styleId="xl74">
    <w:name w:val="xl74"/>
    <w:basedOn w:val="Normal"/>
    <w:rsid w:val="00A45C1C"/>
    <w:pPr>
      <w:pBdr>
        <w:bottom w:val="single" w:sz="4" w:space="0" w:color="auto"/>
      </w:pBdr>
      <w:shd w:val="clear" w:color="000000" w:fill="16365C"/>
      <w:spacing w:before="100" w:beforeAutospacing="1" w:after="100" w:afterAutospacing="1" w:line="240" w:lineRule="auto"/>
      <w:jc w:val="center"/>
      <w:textAlignment w:val="center"/>
    </w:pPr>
    <w:rPr>
      <w:rFonts w:ascii="Calibri" w:eastAsia="Times New Roman" w:hAnsi="Calibri" w:cs="Calibri"/>
      <w:b/>
      <w:bCs/>
      <w:color w:val="FFFFFF"/>
      <w:sz w:val="24"/>
      <w:szCs w:val="24"/>
    </w:rPr>
  </w:style>
  <w:style w:type="paragraph" w:customStyle="1" w:styleId="font9">
    <w:name w:val="font9"/>
    <w:basedOn w:val="Normal"/>
    <w:rsid w:val="00A45C1C"/>
    <w:pPr>
      <w:spacing w:before="100" w:beforeAutospacing="1" w:after="100" w:afterAutospacing="1" w:line="240" w:lineRule="auto"/>
    </w:pPr>
    <w:rPr>
      <w:rFonts w:ascii="Calibri" w:eastAsia="Times New Roman" w:hAnsi="Calibri" w:cs="Calibri"/>
      <w:b/>
      <w:bCs/>
      <w:color w:val="000000"/>
      <w:sz w:val="24"/>
      <w:szCs w:val="24"/>
    </w:rPr>
  </w:style>
  <w:style w:type="paragraph" w:customStyle="1" w:styleId="xl75">
    <w:name w:val="xl75"/>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6">
    <w:name w:val="xl76"/>
    <w:basedOn w:val="Normal"/>
    <w:rsid w:val="00A45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color w:val="000000"/>
      <w:sz w:val="24"/>
      <w:szCs w:val="24"/>
    </w:rPr>
  </w:style>
  <w:style w:type="paragraph" w:customStyle="1" w:styleId="xl77">
    <w:name w:val="xl77"/>
    <w:basedOn w:val="Normal"/>
    <w:rsid w:val="00A45C1C"/>
    <w:pPr>
      <w:shd w:val="clear" w:color="000000" w:fill="FFFF00"/>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78">
    <w:name w:val="xl78"/>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4"/>
      <w:szCs w:val="24"/>
    </w:rPr>
  </w:style>
  <w:style w:type="paragraph" w:customStyle="1" w:styleId="xl79">
    <w:name w:val="xl79"/>
    <w:basedOn w:val="Normal"/>
    <w:rsid w:val="00A45C1C"/>
    <w:pPr>
      <w:pBdr>
        <w:bottom w:val="single" w:sz="4" w:space="0" w:color="auto"/>
      </w:pBdr>
      <w:shd w:val="clear" w:color="000000" w:fill="16365C"/>
      <w:spacing w:before="100" w:beforeAutospacing="1" w:after="100" w:afterAutospacing="1" w:line="240" w:lineRule="auto"/>
      <w:jc w:val="center"/>
      <w:textAlignment w:val="center"/>
    </w:pPr>
    <w:rPr>
      <w:rFonts w:ascii="Calibri" w:eastAsia="Times New Roman" w:hAnsi="Calibri" w:cs="Calibri"/>
      <w:b/>
      <w:bCs/>
      <w:color w:val="FFFFFF"/>
      <w:sz w:val="24"/>
      <w:szCs w:val="24"/>
    </w:rPr>
  </w:style>
  <w:style w:type="paragraph" w:customStyle="1" w:styleId="font10">
    <w:name w:val="font10"/>
    <w:basedOn w:val="Normal"/>
    <w:rsid w:val="00A45C1C"/>
    <w:pPr>
      <w:spacing w:before="100" w:beforeAutospacing="1" w:after="100" w:afterAutospacing="1" w:line="240" w:lineRule="auto"/>
    </w:pPr>
    <w:rPr>
      <w:rFonts w:ascii="VodafoneRg" w:eastAsia="Times New Roman" w:hAnsi="VodafoneRg" w:cs="Times New Roman"/>
      <w:b/>
      <w:bCs/>
      <w:color w:val="000000"/>
      <w:sz w:val="24"/>
      <w:szCs w:val="24"/>
    </w:rPr>
  </w:style>
  <w:style w:type="paragraph" w:customStyle="1" w:styleId="xl80">
    <w:name w:val="xl80"/>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4"/>
      <w:szCs w:val="24"/>
    </w:rPr>
  </w:style>
  <w:style w:type="paragraph" w:customStyle="1" w:styleId="xl81">
    <w:name w:val="xl81"/>
    <w:basedOn w:val="Normal"/>
    <w:rsid w:val="00A45C1C"/>
    <w:pPr>
      <w:pBdr>
        <w:bottom w:val="single" w:sz="4" w:space="0" w:color="auto"/>
      </w:pBdr>
      <w:shd w:val="clear" w:color="000000" w:fill="16365C"/>
      <w:spacing w:before="100" w:beforeAutospacing="1" w:after="100" w:afterAutospacing="1" w:line="240" w:lineRule="auto"/>
      <w:jc w:val="center"/>
      <w:textAlignment w:val="center"/>
    </w:pPr>
    <w:rPr>
      <w:rFonts w:ascii="Calibri" w:eastAsia="Times New Roman" w:hAnsi="Calibri" w:cs="Calibri"/>
      <w:b/>
      <w:bCs/>
      <w:color w:val="FFFFFF"/>
      <w:sz w:val="24"/>
      <w:szCs w:val="24"/>
    </w:rPr>
  </w:style>
  <w:style w:type="paragraph" w:customStyle="1" w:styleId="xl63">
    <w:name w:val="xl63"/>
    <w:basedOn w:val="Normal"/>
    <w:rsid w:val="00A45C1C"/>
    <w:pPr>
      <w:pBdr>
        <w:top w:val="single" w:sz="4" w:space="0" w:color="auto"/>
        <w:left w:val="single" w:sz="4" w:space="0" w:color="auto"/>
        <w:bottom w:val="single" w:sz="4" w:space="0" w:color="auto"/>
        <w:right w:val="single" w:sz="4" w:space="0" w:color="auto"/>
      </w:pBdr>
      <w:shd w:val="clear" w:color="000000" w:fill="E60000"/>
      <w:spacing w:before="100" w:beforeAutospacing="1" w:after="100" w:afterAutospacing="1" w:line="240" w:lineRule="auto"/>
      <w:textAlignment w:val="top"/>
    </w:pPr>
    <w:rPr>
      <w:rFonts w:ascii="Calibri" w:eastAsia="Times New Roman" w:hAnsi="Calibri" w:cs="Calibri"/>
      <w:color w:val="FFFFFF"/>
      <w:sz w:val="20"/>
      <w:szCs w:val="20"/>
    </w:rPr>
  </w:style>
  <w:style w:type="paragraph" w:customStyle="1" w:styleId="xl64">
    <w:name w:val="xl64"/>
    <w:basedOn w:val="Normal"/>
    <w:rsid w:val="00A45C1C"/>
    <w:pPr>
      <w:pBdr>
        <w:top w:val="single" w:sz="4" w:space="0" w:color="auto"/>
        <w:left w:val="single" w:sz="4" w:space="0" w:color="auto"/>
        <w:bottom w:val="single" w:sz="4" w:space="0" w:color="auto"/>
        <w:right w:val="single" w:sz="4" w:space="0" w:color="auto"/>
      </w:pBdr>
      <w:shd w:val="clear" w:color="000000" w:fill="E60000"/>
      <w:spacing w:before="100" w:beforeAutospacing="1" w:after="100" w:afterAutospacing="1" w:line="240" w:lineRule="auto"/>
      <w:textAlignment w:val="center"/>
    </w:pPr>
    <w:rPr>
      <w:rFonts w:ascii="Calibri" w:eastAsia="Times New Roman" w:hAnsi="Calibri" w:cs="Calibri"/>
      <w:color w:val="FFFFFF"/>
      <w:sz w:val="20"/>
      <w:szCs w:val="20"/>
    </w:rPr>
  </w:style>
  <w:style w:type="paragraph" w:customStyle="1" w:styleId="xl82">
    <w:name w:val="xl82"/>
    <w:basedOn w:val="Normal"/>
    <w:rsid w:val="00A45C1C"/>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center"/>
      <w:textAlignment w:val="top"/>
    </w:pPr>
    <w:rPr>
      <w:rFonts w:ascii="Calibri" w:eastAsia="Times New Roman" w:hAnsi="Calibri" w:cs="Calibri"/>
      <w:b/>
      <w:bCs/>
      <w:color w:val="FFFFFF"/>
      <w:sz w:val="20"/>
      <w:szCs w:val="20"/>
    </w:rPr>
  </w:style>
  <w:style w:type="paragraph" w:customStyle="1" w:styleId="Body-NMLAMO">
    <w:name w:val="Body - NML AMO"/>
    <w:basedOn w:val="Normal"/>
    <w:link w:val="Body-NMLAMOChar"/>
    <w:rsid w:val="00A45C1C"/>
    <w:pPr>
      <w:contextualSpacing/>
    </w:pPr>
    <w:rPr>
      <w:rFonts w:ascii="Calibri" w:eastAsia="Calibri" w:hAnsi="Calibri" w:cs="Arial"/>
      <w:bCs/>
      <w:szCs w:val="20"/>
    </w:rPr>
  </w:style>
  <w:style w:type="character" w:customStyle="1" w:styleId="Body-NMLAMOChar">
    <w:name w:val="Body - NML AMO Char"/>
    <w:basedOn w:val="DefaultParagraphFont"/>
    <w:link w:val="Body-NMLAMO"/>
    <w:rsid w:val="00A45C1C"/>
    <w:rPr>
      <w:rFonts w:ascii="Calibri" w:eastAsia="Calibri" w:hAnsi="Calibri" w:cs="Arial"/>
      <w:bCs/>
      <w:szCs w:val="20"/>
    </w:rPr>
  </w:style>
  <w:style w:type="paragraph" w:styleId="BodyText2">
    <w:name w:val="Body Text 2"/>
    <w:basedOn w:val="Normal"/>
    <w:link w:val="BodyText2Char"/>
    <w:uiPriority w:val="99"/>
    <w:semiHidden/>
    <w:unhideWhenUsed/>
    <w:rsid w:val="00A45C1C"/>
    <w:pPr>
      <w:spacing w:before="120" w:after="120" w:line="480" w:lineRule="auto"/>
    </w:pPr>
    <w:rPr>
      <w:rFonts w:ascii="Arial" w:hAnsi="Arial"/>
      <w:sz w:val="20"/>
      <w:szCs w:val="20"/>
    </w:rPr>
  </w:style>
  <w:style w:type="character" w:customStyle="1" w:styleId="BodyText2Char">
    <w:name w:val="Body Text 2 Char"/>
    <w:basedOn w:val="DefaultParagraphFont"/>
    <w:link w:val="BodyText2"/>
    <w:uiPriority w:val="99"/>
    <w:semiHidden/>
    <w:rsid w:val="00A45C1C"/>
    <w:rPr>
      <w:rFonts w:ascii="Arial" w:hAnsi="Arial"/>
      <w:sz w:val="20"/>
      <w:szCs w:val="20"/>
    </w:rPr>
  </w:style>
  <w:style w:type="paragraph" w:customStyle="1" w:styleId="p1">
    <w:name w:val="p1"/>
    <w:basedOn w:val="Normal"/>
    <w:next w:val="Normal"/>
    <w:uiPriority w:val="9"/>
    <w:rsid w:val="00A45C1C"/>
    <w:pPr>
      <w:keepNext/>
      <w:pageBreakBefore/>
      <w:spacing w:before="120" w:after="120" w:line="360" w:lineRule="auto"/>
      <w:ind w:left="720" w:hanging="360"/>
      <w:outlineLvl w:val="0"/>
    </w:pPr>
    <w:rPr>
      <w:rFonts w:ascii="Arial" w:eastAsia="Times New Roman" w:hAnsi="Arial"/>
      <w:b/>
      <w:color w:val="E31837"/>
      <w:sz w:val="28"/>
      <w:szCs w:val="28"/>
    </w:rPr>
  </w:style>
  <w:style w:type="paragraph" w:customStyle="1" w:styleId="B2Heading21">
    <w:name w:val="B.2 Heading 21"/>
    <w:basedOn w:val="Normal"/>
    <w:next w:val="Normal"/>
    <w:uiPriority w:val="99"/>
    <w:rsid w:val="00A45C1C"/>
    <w:pPr>
      <w:keepNext/>
      <w:spacing w:before="120" w:after="120" w:line="360" w:lineRule="auto"/>
      <w:ind w:left="576" w:hanging="576"/>
      <w:outlineLvl w:val="1"/>
    </w:pPr>
    <w:rPr>
      <w:rFonts w:ascii="Arial" w:eastAsia="Times New Roman" w:hAnsi="Arial"/>
      <w:b/>
      <w:color w:val="E31837"/>
      <w:sz w:val="24"/>
      <w:szCs w:val="20"/>
    </w:rPr>
  </w:style>
  <w:style w:type="paragraph" w:customStyle="1" w:styleId="Map1">
    <w:name w:val="Map1"/>
    <w:basedOn w:val="Normal"/>
    <w:next w:val="Normal"/>
    <w:unhideWhenUsed/>
    <w:rsid w:val="00A45C1C"/>
    <w:pPr>
      <w:keepNext/>
      <w:spacing w:before="240" w:after="60"/>
      <w:ind w:left="-3420" w:hanging="720"/>
      <w:outlineLvl w:val="2"/>
    </w:pPr>
    <w:rPr>
      <w:rFonts w:ascii="Arial" w:eastAsia="Times New Roman" w:hAnsi="Arial"/>
      <w:b/>
      <w:bCs/>
      <w:i/>
      <w:color w:val="E31837"/>
      <w:szCs w:val="26"/>
    </w:rPr>
  </w:style>
  <w:style w:type="paragraph" w:customStyle="1" w:styleId="41">
    <w:name w:val="41"/>
    <w:basedOn w:val="Normal"/>
    <w:next w:val="Normal"/>
    <w:unhideWhenUsed/>
    <w:rsid w:val="00A45C1C"/>
    <w:pPr>
      <w:keepNext/>
      <w:spacing w:before="240" w:after="60"/>
      <w:ind w:left="864" w:hanging="864"/>
      <w:outlineLvl w:val="3"/>
    </w:pPr>
    <w:rPr>
      <w:rFonts w:ascii="Arial Bold" w:eastAsia="Times New Roman" w:hAnsi="Arial Bold"/>
      <w:b/>
      <w:bCs/>
      <w:color w:val="E31837"/>
      <w:sz w:val="20"/>
      <w:szCs w:val="28"/>
    </w:rPr>
  </w:style>
  <w:style w:type="numbering" w:customStyle="1" w:styleId="NoList1">
    <w:name w:val="No List1"/>
    <w:next w:val="NoList"/>
    <w:uiPriority w:val="99"/>
    <w:semiHidden/>
    <w:unhideWhenUsed/>
    <w:rsid w:val="00A45C1C"/>
  </w:style>
  <w:style w:type="character" w:customStyle="1" w:styleId="Hyperlink1">
    <w:name w:val="Hyperlink1"/>
    <w:basedOn w:val="DefaultParagraphFont"/>
    <w:uiPriority w:val="99"/>
    <w:unhideWhenUsed/>
    <w:rsid w:val="00A45C1C"/>
    <w:rPr>
      <w:color w:val="6D6E71"/>
      <w:u w:val="single"/>
    </w:rPr>
  </w:style>
  <w:style w:type="character" w:customStyle="1" w:styleId="MahindraGroup1">
    <w:name w:val="Mahindra Group1"/>
    <w:basedOn w:val="DefaultParagraphFont"/>
    <w:uiPriority w:val="21"/>
    <w:rsid w:val="00A45C1C"/>
    <w:rPr>
      <w:rFonts w:ascii="Arial" w:hAnsi="Arial"/>
      <w:bCs/>
      <w:i w:val="0"/>
      <w:dstrike w:val="0"/>
      <w:color w:val="auto"/>
      <w:sz w:val="20"/>
      <w:u w:val="none"/>
      <w:vertAlign w:val="baseline"/>
    </w:rPr>
  </w:style>
  <w:style w:type="paragraph" w:customStyle="1" w:styleId="TOCHeading1">
    <w:name w:val="TOC Heading1"/>
    <w:basedOn w:val="Heading1"/>
    <w:next w:val="Normal"/>
    <w:uiPriority w:val="39"/>
    <w:semiHidden/>
    <w:unhideWhenUsed/>
    <w:qFormat/>
    <w:rsid w:val="00A45C1C"/>
    <w:pPr>
      <w:keepLines/>
      <w:pBdr>
        <w:bottom w:val="none" w:sz="0" w:space="0" w:color="auto"/>
      </w:pBdr>
      <w:topLinePunct w:val="0"/>
      <w:adjustRightInd/>
      <w:snapToGrid/>
      <w:spacing w:before="480" w:after="0" w:line="276" w:lineRule="auto"/>
      <w:jc w:val="left"/>
    </w:pPr>
    <w:rPr>
      <w:rFonts w:asciiTheme="minorHAnsi" w:eastAsia="Times New Roman" w:hAnsiTheme="minorHAnsi"/>
      <w:bCs w:val="0"/>
      <w:color w:val="E31837"/>
      <w:kern w:val="0"/>
      <w:sz w:val="28"/>
      <w:szCs w:val="28"/>
      <w:lang w:eastAsia="en-US"/>
    </w:rPr>
  </w:style>
  <w:style w:type="table" w:customStyle="1" w:styleId="LightShading-Accent21">
    <w:name w:val="Light Shading - Accent 21"/>
    <w:basedOn w:val="TableNormal"/>
    <w:next w:val="LightShading-Accent2"/>
    <w:uiPriority w:val="60"/>
    <w:rsid w:val="00A45C1C"/>
    <w:pPr>
      <w:spacing w:before="120" w:after="0" w:line="240" w:lineRule="auto"/>
    </w:pPr>
    <w:rPr>
      <w:rFonts w:ascii="Times New Roman" w:eastAsia="Times New Roman" w:hAnsi="Times New Roman" w:cs="Times New Roman"/>
      <w:color w:val="7B7E82"/>
      <w:sz w:val="20"/>
      <w:szCs w:val="20"/>
    </w:rPr>
    <w:tblPr>
      <w:tblStyleRowBandSize w:val="1"/>
      <w:tblStyleColBandSize w:val="1"/>
      <w:tblInd w:w="0" w:type="dxa"/>
      <w:tblBorders>
        <w:top w:val="single" w:sz="8" w:space="0" w:color="A7A9AC"/>
        <w:bottom w:val="single" w:sz="8" w:space="0" w:color="A7A9A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7A9AC"/>
          <w:left w:val="nil"/>
          <w:bottom w:val="single" w:sz="8" w:space="0" w:color="A7A9AC"/>
          <w:right w:val="nil"/>
          <w:insideH w:val="nil"/>
          <w:insideV w:val="nil"/>
        </w:tcBorders>
      </w:tcPr>
    </w:tblStylePr>
    <w:tblStylePr w:type="lastRow">
      <w:pPr>
        <w:spacing w:before="0" w:after="0" w:line="240" w:lineRule="auto"/>
      </w:pPr>
      <w:rPr>
        <w:b/>
        <w:bCs/>
      </w:rPr>
      <w:tblPr/>
      <w:tcPr>
        <w:tcBorders>
          <w:top w:val="single" w:sz="8" w:space="0" w:color="A7A9AC"/>
          <w:left w:val="nil"/>
          <w:bottom w:val="single" w:sz="8" w:space="0" w:color="A7A9A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9EA"/>
      </w:tcPr>
    </w:tblStylePr>
    <w:tblStylePr w:type="band1Horz">
      <w:tblPr/>
      <w:tcPr>
        <w:tcBorders>
          <w:left w:val="nil"/>
          <w:right w:val="nil"/>
          <w:insideH w:val="nil"/>
          <w:insideV w:val="nil"/>
        </w:tcBorders>
        <w:shd w:val="clear" w:color="auto" w:fill="E9E9EA"/>
      </w:tcPr>
    </w:tblStylePr>
  </w:style>
  <w:style w:type="character" w:customStyle="1" w:styleId="SubtleEmphasis1">
    <w:name w:val="Subtle Emphasis1"/>
    <w:basedOn w:val="DefaultParagraphFont"/>
    <w:uiPriority w:val="19"/>
    <w:rsid w:val="00A45C1C"/>
    <w:rPr>
      <w:i/>
      <w:iCs/>
      <w:color w:val="808080"/>
    </w:rPr>
  </w:style>
  <w:style w:type="paragraph" w:customStyle="1" w:styleId="ListBullet10">
    <w:name w:val="List Bullet1"/>
    <w:basedOn w:val="Normal"/>
    <w:next w:val="ListBullet0"/>
    <w:uiPriority w:val="99"/>
    <w:unhideWhenUsed/>
    <w:rsid w:val="00A45C1C"/>
    <w:pPr>
      <w:ind w:left="720" w:hanging="360"/>
      <w:contextualSpacing/>
    </w:pPr>
    <w:rPr>
      <w:rFonts w:ascii="Vodafone Rg" w:hAnsi="Vodafone Rg" w:cs="Arial"/>
    </w:rPr>
  </w:style>
  <w:style w:type="paragraph" w:customStyle="1" w:styleId="TOC41">
    <w:name w:val="TOC 41"/>
    <w:basedOn w:val="Normal"/>
    <w:next w:val="Normal"/>
    <w:autoRedefine/>
    <w:uiPriority w:val="39"/>
    <w:unhideWhenUsed/>
    <w:rsid w:val="00A45C1C"/>
    <w:pPr>
      <w:spacing w:after="100"/>
      <w:ind w:left="660"/>
    </w:pPr>
    <w:rPr>
      <w:rFonts w:eastAsia="Times New Roman"/>
    </w:rPr>
  </w:style>
  <w:style w:type="paragraph" w:customStyle="1" w:styleId="TOC51">
    <w:name w:val="TOC 51"/>
    <w:basedOn w:val="Normal"/>
    <w:next w:val="Normal"/>
    <w:autoRedefine/>
    <w:uiPriority w:val="39"/>
    <w:unhideWhenUsed/>
    <w:rsid w:val="00A45C1C"/>
    <w:pPr>
      <w:spacing w:after="100"/>
      <w:ind w:left="880"/>
    </w:pPr>
    <w:rPr>
      <w:rFonts w:eastAsia="Times New Roman"/>
    </w:rPr>
  </w:style>
  <w:style w:type="paragraph" w:customStyle="1" w:styleId="TOC61">
    <w:name w:val="TOC 61"/>
    <w:basedOn w:val="Normal"/>
    <w:next w:val="Normal"/>
    <w:autoRedefine/>
    <w:uiPriority w:val="39"/>
    <w:unhideWhenUsed/>
    <w:rsid w:val="00A45C1C"/>
    <w:pPr>
      <w:spacing w:after="100"/>
      <w:ind w:left="1100"/>
    </w:pPr>
    <w:rPr>
      <w:rFonts w:eastAsia="Times New Roman"/>
    </w:rPr>
  </w:style>
  <w:style w:type="paragraph" w:customStyle="1" w:styleId="TOC71">
    <w:name w:val="TOC 71"/>
    <w:basedOn w:val="Normal"/>
    <w:next w:val="Normal"/>
    <w:autoRedefine/>
    <w:uiPriority w:val="39"/>
    <w:unhideWhenUsed/>
    <w:rsid w:val="00A45C1C"/>
    <w:pPr>
      <w:spacing w:after="100"/>
      <w:ind w:left="1320"/>
    </w:pPr>
    <w:rPr>
      <w:rFonts w:eastAsia="Times New Roman"/>
    </w:rPr>
  </w:style>
  <w:style w:type="paragraph" w:customStyle="1" w:styleId="TOC81">
    <w:name w:val="TOC 81"/>
    <w:basedOn w:val="Normal"/>
    <w:next w:val="Normal"/>
    <w:autoRedefine/>
    <w:uiPriority w:val="39"/>
    <w:unhideWhenUsed/>
    <w:rsid w:val="00A45C1C"/>
    <w:pPr>
      <w:spacing w:after="100"/>
      <w:ind w:left="1540"/>
    </w:pPr>
    <w:rPr>
      <w:rFonts w:eastAsia="Times New Roman"/>
    </w:rPr>
  </w:style>
  <w:style w:type="paragraph" w:customStyle="1" w:styleId="TOC91">
    <w:name w:val="TOC 91"/>
    <w:basedOn w:val="Normal"/>
    <w:next w:val="Normal"/>
    <w:autoRedefine/>
    <w:uiPriority w:val="39"/>
    <w:unhideWhenUsed/>
    <w:rsid w:val="00A45C1C"/>
    <w:pPr>
      <w:spacing w:after="100"/>
      <w:ind w:left="1760"/>
    </w:pPr>
    <w:rPr>
      <w:rFonts w:eastAsia="Times New Roman"/>
    </w:rPr>
  </w:style>
  <w:style w:type="table" w:customStyle="1" w:styleId="LightGrid-Accent21">
    <w:name w:val="Light Grid - Accent 21"/>
    <w:basedOn w:val="TableNormal"/>
    <w:next w:val="LightGrid-Accent2"/>
    <w:uiPriority w:val="62"/>
    <w:rsid w:val="00A45C1C"/>
    <w:pPr>
      <w:spacing w:after="0" w:line="240" w:lineRule="auto"/>
    </w:pPr>
    <w:rPr>
      <w:lang w:val="en-GB"/>
    </w:rPr>
    <w:tblPr>
      <w:tblStyleRowBandSize w:val="1"/>
      <w:tblStyleColBandSize w:val="1"/>
      <w:tblInd w:w="0" w:type="dxa"/>
      <w:tblBorders>
        <w:top w:val="single" w:sz="8" w:space="0" w:color="A7A9AC"/>
        <w:left w:val="single" w:sz="8" w:space="0" w:color="A7A9AC"/>
        <w:bottom w:val="single" w:sz="8" w:space="0" w:color="A7A9AC"/>
        <w:right w:val="single" w:sz="8" w:space="0" w:color="A7A9AC"/>
        <w:insideH w:val="single" w:sz="8" w:space="0" w:color="A7A9AC"/>
        <w:insideV w:val="single" w:sz="8" w:space="0" w:color="A7A9AC"/>
      </w:tblBorders>
      <w:tblCellMar>
        <w:top w:w="0" w:type="dxa"/>
        <w:left w:w="108" w:type="dxa"/>
        <w:bottom w:w="0" w:type="dxa"/>
        <w:right w:w="108" w:type="dxa"/>
      </w:tblCellMar>
    </w:tblPr>
    <w:tblStylePr w:type="firstRow">
      <w:pPr>
        <w:spacing w:before="0" w:after="0" w:line="240" w:lineRule="auto"/>
      </w:pPr>
      <w:rPr>
        <w:rFonts w:ascii="Arial" w:eastAsia="Times New Roman" w:hAnsi="Arial" w:cs="Times New Roman"/>
        <w:b/>
        <w:bCs/>
      </w:rPr>
      <w:tblPr/>
      <w:tcPr>
        <w:tcBorders>
          <w:top w:val="single" w:sz="8" w:space="0" w:color="A7A9AC"/>
          <w:left w:val="single" w:sz="8" w:space="0" w:color="A7A9AC"/>
          <w:bottom w:val="single" w:sz="18" w:space="0" w:color="A7A9AC"/>
          <w:right w:val="single" w:sz="8" w:space="0" w:color="A7A9AC"/>
          <w:insideH w:val="nil"/>
          <w:insideV w:val="single" w:sz="8" w:space="0" w:color="A7A9AC"/>
        </w:tcBorders>
      </w:tcPr>
    </w:tblStylePr>
    <w:tblStylePr w:type="lastRow">
      <w:pPr>
        <w:spacing w:before="0" w:after="0" w:line="240" w:lineRule="auto"/>
      </w:pPr>
      <w:rPr>
        <w:rFonts w:ascii="Arial" w:eastAsia="Times New Roman" w:hAnsi="Arial" w:cs="Times New Roman"/>
        <w:b/>
        <w:bCs/>
      </w:rPr>
      <w:tblPr/>
      <w:tcPr>
        <w:tcBorders>
          <w:top w:val="double" w:sz="6" w:space="0" w:color="A7A9AC"/>
          <w:left w:val="single" w:sz="8" w:space="0" w:color="A7A9AC"/>
          <w:bottom w:val="single" w:sz="8" w:space="0" w:color="A7A9AC"/>
          <w:right w:val="single" w:sz="8" w:space="0" w:color="A7A9AC"/>
          <w:insideH w:val="nil"/>
          <w:insideV w:val="single" w:sz="8" w:space="0" w:color="A7A9AC"/>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A7A9AC"/>
          <w:left w:val="single" w:sz="8" w:space="0" w:color="A7A9AC"/>
          <w:bottom w:val="single" w:sz="8" w:space="0" w:color="A7A9AC"/>
          <w:right w:val="single" w:sz="8" w:space="0" w:color="A7A9AC"/>
        </w:tcBorders>
      </w:tcPr>
    </w:tblStylePr>
    <w:tblStylePr w:type="band1Vert">
      <w:tblPr/>
      <w:tcPr>
        <w:tcBorders>
          <w:top w:val="single" w:sz="8" w:space="0" w:color="A7A9AC"/>
          <w:left w:val="single" w:sz="8" w:space="0" w:color="A7A9AC"/>
          <w:bottom w:val="single" w:sz="8" w:space="0" w:color="A7A9AC"/>
          <w:right w:val="single" w:sz="8" w:space="0" w:color="A7A9AC"/>
        </w:tcBorders>
        <w:shd w:val="clear" w:color="auto" w:fill="E9E9EA"/>
      </w:tcPr>
    </w:tblStylePr>
    <w:tblStylePr w:type="band1Horz">
      <w:tblPr/>
      <w:tcPr>
        <w:tcBorders>
          <w:top w:val="single" w:sz="8" w:space="0" w:color="A7A9AC"/>
          <w:left w:val="single" w:sz="8" w:space="0" w:color="A7A9AC"/>
          <w:bottom w:val="single" w:sz="8" w:space="0" w:color="A7A9AC"/>
          <w:right w:val="single" w:sz="8" w:space="0" w:color="A7A9AC"/>
          <w:insideV w:val="single" w:sz="8" w:space="0" w:color="A7A9AC"/>
        </w:tcBorders>
        <w:shd w:val="clear" w:color="auto" w:fill="E9E9EA"/>
      </w:tcPr>
    </w:tblStylePr>
    <w:tblStylePr w:type="band2Horz">
      <w:tblPr/>
      <w:tcPr>
        <w:tcBorders>
          <w:top w:val="single" w:sz="8" w:space="0" w:color="A7A9AC"/>
          <w:left w:val="single" w:sz="8" w:space="0" w:color="A7A9AC"/>
          <w:bottom w:val="single" w:sz="8" w:space="0" w:color="A7A9AC"/>
          <w:right w:val="single" w:sz="8" w:space="0" w:color="A7A9AC"/>
          <w:insideV w:val="single" w:sz="8" w:space="0" w:color="A7A9AC"/>
        </w:tcBorders>
      </w:tcPr>
    </w:tblStylePr>
  </w:style>
  <w:style w:type="paragraph" w:customStyle="1" w:styleId="ListBullet21">
    <w:name w:val="List Bullet 21"/>
    <w:basedOn w:val="Normal"/>
    <w:next w:val="ListBullet2"/>
    <w:uiPriority w:val="99"/>
    <w:semiHidden/>
    <w:unhideWhenUsed/>
    <w:rsid w:val="00A45C1C"/>
    <w:pPr>
      <w:tabs>
        <w:tab w:val="num" w:pos="720"/>
      </w:tabs>
      <w:ind w:left="720" w:hanging="360"/>
      <w:contextualSpacing/>
    </w:pPr>
    <w:rPr>
      <w:rFonts w:ascii="Vodafone Rg" w:hAnsi="Vodafone Rg" w:cs="Arial"/>
    </w:rPr>
  </w:style>
  <w:style w:type="table" w:customStyle="1" w:styleId="LightList-Accent21">
    <w:name w:val="Light List - Accent 21"/>
    <w:basedOn w:val="TableNormal"/>
    <w:next w:val="LightList-Accent2"/>
    <w:uiPriority w:val="61"/>
    <w:rsid w:val="00A45C1C"/>
    <w:pPr>
      <w:spacing w:after="0" w:line="240" w:lineRule="auto"/>
    </w:pPr>
    <w:rPr>
      <w:rFonts w:ascii="Vodafone Rg" w:hAnsi="Vodafone Rg" w:cs="Arial"/>
    </w:rPr>
    <w:tblPr>
      <w:tblStyleRowBandSize w:val="1"/>
      <w:tblStyleColBandSize w:val="1"/>
      <w:tblInd w:w="0" w:type="dxa"/>
      <w:tblBorders>
        <w:top w:val="single" w:sz="8" w:space="0" w:color="A7A9AC"/>
        <w:left w:val="single" w:sz="8" w:space="0" w:color="A7A9AC"/>
        <w:bottom w:val="single" w:sz="8" w:space="0" w:color="A7A9AC"/>
        <w:right w:val="single" w:sz="8" w:space="0" w:color="A7A9A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A7A9AC"/>
      </w:tcPr>
    </w:tblStylePr>
    <w:tblStylePr w:type="lastRow">
      <w:pPr>
        <w:spacing w:before="0" w:after="0" w:line="240" w:lineRule="auto"/>
      </w:pPr>
      <w:rPr>
        <w:b/>
        <w:bCs/>
      </w:rPr>
      <w:tblPr/>
      <w:tcPr>
        <w:tcBorders>
          <w:top w:val="double" w:sz="6" w:space="0" w:color="A7A9AC"/>
          <w:left w:val="single" w:sz="8" w:space="0" w:color="A7A9AC"/>
          <w:bottom w:val="single" w:sz="8" w:space="0" w:color="A7A9AC"/>
          <w:right w:val="single" w:sz="8" w:space="0" w:color="A7A9AC"/>
        </w:tcBorders>
      </w:tcPr>
    </w:tblStylePr>
    <w:tblStylePr w:type="firstCol">
      <w:rPr>
        <w:b/>
        <w:bCs/>
      </w:rPr>
    </w:tblStylePr>
    <w:tblStylePr w:type="lastCol">
      <w:rPr>
        <w:b/>
        <w:bCs/>
      </w:rPr>
    </w:tblStylePr>
    <w:tblStylePr w:type="band1Vert">
      <w:tblPr/>
      <w:tcPr>
        <w:tcBorders>
          <w:top w:val="single" w:sz="8" w:space="0" w:color="A7A9AC"/>
          <w:left w:val="single" w:sz="8" w:space="0" w:color="A7A9AC"/>
          <w:bottom w:val="single" w:sz="8" w:space="0" w:color="A7A9AC"/>
          <w:right w:val="single" w:sz="8" w:space="0" w:color="A7A9AC"/>
        </w:tcBorders>
      </w:tcPr>
    </w:tblStylePr>
    <w:tblStylePr w:type="band1Horz">
      <w:tblPr/>
      <w:tcPr>
        <w:tcBorders>
          <w:top w:val="single" w:sz="8" w:space="0" w:color="A7A9AC"/>
          <w:left w:val="single" w:sz="8" w:space="0" w:color="A7A9AC"/>
          <w:bottom w:val="single" w:sz="8" w:space="0" w:color="A7A9AC"/>
          <w:right w:val="single" w:sz="8" w:space="0" w:color="A7A9AC"/>
        </w:tcBorders>
      </w:tcPr>
    </w:tblStylePr>
  </w:style>
  <w:style w:type="table" w:customStyle="1" w:styleId="MediumShading2-Accent21">
    <w:name w:val="Medium Shading 2 - Accent 21"/>
    <w:basedOn w:val="TableNormal"/>
    <w:next w:val="MediumShading2-Accent2"/>
    <w:uiPriority w:val="64"/>
    <w:rsid w:val="00A45C1C"/>
    <w:pPr>
      <w:spacing w:after="0" w:line="240" w:lineRule="auto"/>
    </w:pPr>
    <w:rPr>
      <w:rFonts w:ascii="Vodafone Rg" w:hAnsi="Vodafone Rg" w:cs="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7A9AC"/>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7A9AC"/>
      </w:tcPr>
    </w:tblStylePr>
    <w:tblStylePr w:type="lastCol">
      <w:rPr>
        <w:b/>
        <w:bCs/>
        <w:color w:val="FFFFFF"/>
      </w:rPr>
      <w:tblPr/>
      <w:tcPr>
        <w:tcBorders>
          <w:left w:val="nil"/>
          <w:right w:val="nil"/>
          <w:insideH w:val="nil"/>
          <w:insideV w:val="nil"/>
        </w:tcBorders>
        <w:shd w:val="clear" w:color="auto" w:fill="A7A9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51">
    <w:name w:val="Light List - Accent 51"/>
    <w:basedOn w:val="TableNormal"/>
    <w:next w:val="LightList-Accent5"/>
    <w:uiPriority w:val="61"/>
    <w:rsid w:val="00A45C1C"/>
    <w:pPr>
      <w:spacing w:after="0" w:line="240" w:lineRule="auto"/>
    </w:pPr>
    <w:rPr>
      <w:rFonts w:ascii="Arial" w:hAnsi="Arial"/>
      <w:sz w:val="20"/>
      <w:szCs w:val="20"/>
    </w:rPr>
    <w:tblPr>
      <w:tblStyleRowBandSize w:val="1"/>
      <w:tblStyleColBandSize w:val="1"/>
      <w:tblInd w:w="0" w:type="dxa"/>
      <w:tblBorders>
        <w:top w:val="single" w:sz="8" w:space="0" w:color="E31837"/>
        <w:left w:val="single" w:sz="8" w:space="0" w:color="E31837"/>
        <w:bottom w:val="single" w:sz="8" w:space="0" w:color="E31837"/>
        <w:right w:val="single" w:sz="8" w:space="0" w:color="E3183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31837"/>
      </w:tcPr>
    </w:tblStylePr>
    <w:tblStylePr w:type="lastRow">
      <w:pPr>
        <w:spacing w:before="0" w:after="0" w:line="240" w:lineRule="auto"/>
      </w:pPr>
      <w:rPr>
        <w:b/>
        <w:bCs/>
      </w:rPr>
      <w:tblPr/>
      <w:tcPr>
        <w:tcBorders>
          <w:top w:val="double" w:sz="6" w:space="0" w:color="E31837"/>
          <w:left w:val="single" w:sz="8" w:space="0" w:color="E31837"/>
          <w:bottom w:val="single" w:sz="8" w:space="0" w:color="E31837"/>
          <w:right w:val="single" w:sz="8" w:space="0" w:color="E31837"/>
        </w:tcBorders>
      </w:tcPr>
    </w:tblStylePr>
    <w:tblStylePr w:type="firstCol">
      <w:rPr>
        <w:b/>
        <w:bCs/>
      </w:rPr>
    </w:tblStylePr>
    <w:tblStylePr w:type="lastCol">
      <w:rPr>
        <w:b/>
        <w:bCs/>
      </w:rPr>
    </w:tblStylePr>
    <w:tblStylePr w:type="band1Vert">
      <w:tblPr/>
      <w:tcPr>
        <w:tcBorders>
          <w:top w:val="single" w:sz="8" w:space="0" w:color="E31837"/>
          <w:left w:val="single" w:sz="8" w:space="0" w:color="E31837"/>
          <w:bottom w:val="single" w:sz="8" w:space="0" w:color="E31837"/>
          <w:right w:val="single" w:sz="8" w:space="0" w:color="E31837"/>
        </w:tcBorders>
      </w:tcPr>
    </w:tblStylePr>
    <w:tblStylePr w:type="band1Horz">
      <w:tblPr/>
      <w:tcPr>
        <w:tcBorders>
          <w:top w:val="single" w:sz="8" w:space="0" w:color="E31837"/>
          <w:left w:val="single" w:sz="8" w:space="0" w:color="E31837"/>
          <w:bottom w:val="single" w:sz="8" w:space="0" w:color="E31837"/>
          <w:right w:val="single" w:sz="8" w:space="0" w:color="E31837"/>
        </w:tcBorders>
      </w:tcPr>
    </w:tblStylePr>
  </w:style>
  <w:style w:type="table" w:customStyle="1" w:styleId="MediumShading2-Accent51">
    <w:name w:val="Medium Shading 2 - Accent 51"/>
    <w:basedOn w:val="TableNormal"/>
    <w:next w:val="MediumShading2-Accent5"/>
    <w:uiPriority w:val="64"/>
    <w:rsid w:val="00A45C1C"/>
    <w:pPr>
      <w:spacing w:after="0" w:line="240" w:lineRule="auto"/>
    </w:pPr>
    <w:rPr>
      <w:rFonts w:ascii="Arial" w:hAnsi="Arial"/>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3183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31837"/>
      </w:tcPr>
    </w:tblStylePr>
    <w:tblStylePr w:type="lastCol">
      <w:rPr>
        <w:b/>
        <w:bCs/>
        <w:color w:val="FFFFFF"/>
      </w:rPr>
      <w:tblPr/>
      <w:tcPr>
        <w:tcBorders>
          <w:left w:val="nil"/>
          <w:right w:val="nil"/>
          <w:insideH w:val="nil"/>
          <w:insideV w:val="nil"/>
        </w:tcBorders>
        <w:shd w:val="clear" w:color="auto" w:fill="E3183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11">
    <w:name w:val="Light Grid - Accent 111"/>
    <w:basedOn w:val="TableNormal"/>
    <w:next w:val="LightGrid-Accent11"/>
    <w:uiPriority w:val="62"/>
    <w:rsid w:val="00A45C1C"/>
    <w:pPr>
      <w:spacing w:after="0" w:line="240" w:lineRule="auto"/>
    </w:pPr>
    <w:tblPr>
      <w:tblStyleRowBandSize w:val="1"/>
      <w:tblStyleColBandSize w:val="1"/>
      <w:tblInd w:w="0" w:type="dxa"/>
      <w:tblBorders>
        <w:top w:val="single" w:sz="8" w:space="0" w:color="E31837"/>
        <w:left w:val="single" w:sz="8" w:space="0" w:color="E31837"/>
        <w:bottom w:val="single" w:sz="8" w:space="0" w:color="E31837"/>
        <w:right w:val="single" w:sz="8" w:space="0" w:color="E31837"/>
        <w:insideH w:val="single" w:sz="8" w:space="0" w:color="E31837"/>
        <w:insideV w:val="single" w:sz="8" w:space="0" w:color="E31837"/>
      </w:tblBorders>
      <w:tblCellMar>
        <w:top w:w="0" w:type="dxa"/>
        <w:left w:w="108" w:type="dxa"/>
        <w:bottom w:w="0" w:type="dxa"/>
        <w:right w:w="108" w:type="dxa"/>
      </w:tblCellMar>
    </w:tblPr>
    <w:tblStylePr w:type="firstRow">
      <w:pPr>
        <w:spacing w:before="0" w:after="0" w:line="240" w:lineRule="auto"/>
      </w:pPr>
      <w:rPr>
        <w:rFonts w:ascii="Arial" w:eastAsia="Times New Roman" w:hAnsi="Arial" w:cs="Times New Roman"/>
        <w:b/>
        <w:bCs/>
      </w:rPr>
      <w:tblPr/>
      <w:tcPr>
        <w:tcBorders>
          <w:top w:val="single" w:sz="8" w:space="0" w:color="E31837"/>
          <w:left w:val="single" w:sz="8" w:space="0" w:color="E31837"/>
          <w:bottom w:val="single" w:sz="18" w:space="0" w:color="E31837"/>
          <w:right w:val="single" w:sz="8" w:space="0" w:color="E31837"/>
          <w:insideH w:val="nil"/>
          <w:insideV w:val="single" w:sz="8" w:space="0" w:color="E31837"/>
        </w:tcBorders>
      </w:tcPr>
    </w:tblStylePr>
    <w:tblStylePr w:type="lastRow">
      <w:pPr>
        <w:spacing w:before="0" w:after="0" w:line="240" w:lineRule="auto"/>
      </w:pPr>
      <w:rPr>
        <w:rFonts w:ascii="Arial" w:eastAsia="Times New Roman" w:hAnsi="Arial" w:cs="Times New Roman"/>
        <w:b/>
        <w:bCs/>
      </w:rPr>
      <w:tblPr/>
      <w:tcPr>
        <w:tcBorders>
          <w:top w:val="double" w:sz="6" w:space="0" w:color="E31837"/>
          <w:left w:val="single" w:sz="8" w:space="0" w:color="E31837"/>
          <w:bottom w:val="single" w:sz="8" w:space="0" w:color="E31837"/>
          <w:right w:val="single" w:sz="8" w:space="0" w:color="E31837"/>
          <w:insideH w:val="nil"/>
          <w:insideV w:val="single" w:sz="8" w:space="0" w:color="E31837"/>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E31837"/>
          <w:left w:val="single" w:sz="8" w:space="0" w:color="E31837"/>
          <w:bottom w:val="single" w:sz="8" w:space="0" w:color="E31837"/>
          <w:right w:val="single" w:sz="8" w:space="0" w:color="E31837"/>
        </w:tcBorders>
      </w:tcPr>
    </w:tblStylePr>
    <w:tblStylePr w:type="band1Vert">
      <w:tblPr/>
      <w:tcPr>
        <w:tcBorders>
          <w:top w:val="single" w:sz="8" w:space="0" w:color="E31837"/>
          <w:left w:val="single" w:sz="8" w:space="0" w:color="E31837"/>
          <w:bottom w:val="single" w:sz="8" w:space="0" w:color="E31837"/>
          <w:right w:val="single" w:sz="8" w:space="0" w:color="E31837"/>
        </w:tcBorders>
        <w:shd w:val="clear" w:color="auto" w:fill="F9C5CC"/>
      </w:tcPr>
    </w:tblStylePr>
    <w:tblStylePr w:type="band1Horz">
      <w:tblPr/>
      <w:tcPr>
        <w:tcBorders>
          <w:top w:val="single" w:sz="8" w:space="0" w:color="E31837"/>
          <w:left w:val="single" w:sz="8" w:space="0" w:color="E31837"/>
          <w:bottom w:val="single" w:sz="8" w:space="0" w:color="E31837"/>
          <w:right w:val="single" w:sz="8" w:space="0" w:color="E31837"/>
          <w:insideV w:val="single" w:sz="8" w:space="0" w:color="E31837"/>
        </w:tcBorders>
        <w:shd w:val="clear" w:color="auto" w:fill="F9C5CC"/>
      </w:tcPr>
    </w:tblStylePr>
    <w:tblStylePr w:type="band2Horz">
      <w:tblPr/>
      <w:tcPr>
        <w:tcBorders>
          <w:top w:val="single" w:sz="8" w:space="0" w:color="E31837"/>
          <w:left w:val="single" w:sz="8" w:space="0" w:color="E31837"/>
          <w:bottom w:val="single" w:sz="8" w:space="0" w:color="E31837"/>
          <w:right w:val="single" w:sz="8" w:space="0" w:color="E31837"/>
          <w:insideV w:val="single" w:sz="8" w:space="0" w:color="E31837"/>
        </w:tcBorders>
      </w:tcPr>
    </w:tblStylePr>
  </w:style>
  <w:style w:type="character" w:customStyle="1" w:styleId="Heading1Char1">
    <w:name w:val="Heading 1 Char1"/>
    <w:basedOn w:val="DefaultParagraphFont"/>
    <w:uiPriority w:val="9"/>
    <w:rsid w:val="00A45C1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A45C1C"/>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A45C1C"/>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A45C1C"/>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A45C1C"/>
    <w:rPr>
      <w:rFonts w:asciiTheme="majorHAnsi" w:eastAsiaTheme="majorEastAsia" w:hAnsiTheme="majorHAnsi" w:cstheme="majorBidi"/>
      <w:color w:val="243F60" w:themeColor="accent1" w:themeShade="7F"/>
    </w:rPr>
  </w:style>
  <w:style w:type="paragraph" w:customStyle="1" w:styleId="BodyTextBullet2">
    <w:name w:val="Body Text Bullet2"/>
    <w:basedOn w:val="Normal"/>
    <w:rsid w:val="00A45C1C"/>
    <w:pPr>
      <w:numPr>
        <w:numId w:val="32"/>
      </w:numPr>
      <w:tabs>
        <w:tab w:val="clear" w:pos="1080"/>
        <w:tab w:val="num" w:pos="720"/>
      </w:tabs>
      <w:spacing w:before="60" w:after="60" w:line="288" w:lineRule="auto"/>
      <w:ind w:left="720"/>
    </w:pPr>
    <w:rPr>
      <w:rFonts w:ascii="Arial" w:eastAsia="Times New Roman" w:hAnsi="Arial" w:cs="Arial"/>
      <w:sz w:val="20"/>
      <w:szCs w:val="24"/>
    </w:rPr>
  </w:style>
  <w:style w:type="paragraph" w:customStyle="1" w:styleId="BodyTextIndent1">
    <w:name w:val="Body Text Indent1"/>
    <w:basedOn w:val="BodyText"/>
    <w:link w:val="BodyTextIndent1CharChar"/>
    <w:rsid w:val="00A45C1C"/>
    <w:pPr>
      <w:spacing w:before="120" w:after="120" w:line="288" w:lineRule="auto"/>
      <w:ind w:left="360"/>
      <w:jc w:val="left"/>
    </w:pPr>
    <w:rPr>
      <w:rFonts w:ascii="Arial" w:eastAsia="Times New Roman" w:hAnsi="Arial" w:cs="Arial"/>
      <w:color w:val="000000"/>
      <w:sz w:val="20"/>
      <w:szCs w:val="24"/>
      <w:lang w:eastAsia="en-US"/>
    </w:rPr>
  </w:style>
  <w:style w:type="character" w:customStyle="1" w:styleId="BodyTextIndent1CharChar">
    <w:name w:val="Body Text Indent1 Char Char"/>
    <w:link w:val="BodyTextIndent1"/>
    <w:rsid w:val="00A45C1C"/>
    <w:rPr>
      <w:rFonts w:ascii="Arial" w:eastAsia="Times New Roman" w:hAnsi="Arial" w:cs="Arial"/>
      <w:color w:val="000000"/>
      <w:sz w:val="20"/>
      <w:szCs w:val="24"/>
    </w:rPr>
  </w:style>
  <w:style w:type="paragraph" w:customStyle="1" w:styleId="GraphicInsert">
    <w:name w:val="Graphic Insert"/>
    <w:next w:val="Normal"/>
    <w:rsid w:val="00A45C1C"/>
    <w:pPr>
      <w:keepLines/>
      <w:spacing w:before="240" w:after="120" w:line="240" w:lineRule="auto"/>
      <w:jc w:val="center"/>
    </w:pPr>
    <w:rPr>
      <w:rFonts w:ascii="Arial" w:eastAsia="Times New Roman" w:hAnsi="Arial" w:cs="Arial"/>
      <w:sz w:val="16"/>
      <w:szCs w:val="24"/>
    </w:rPr>
  </w:style>
  <w:style w:type="paragraph" w:customStyle="1" w:styleId="BulletLevel2">
    <w:name w:val="Bullet Level2"/>
    <w:basedOn w:val="Normal"/>
    <w:rsid w:val="00A45C1C"/>
    <w:pPr>
      <w:spacing w:after="120" w:line="300" w:lineRule="exact"/>
      <w:ind w:left="1080" w:hanging="360"/>
    </w:pPr>
    <w:rPr>
      <w:rFonts w:ascii="Times New Roman" w:hAnsi="Times New Roman" w:cs="Times New Roman"/>
      <w:color w:val="000000"/>
      <w:sz w:val="24"/>
      <w:szCs w:val="24"/>
      <w:lang w:val="en-IN" w:eastAsia="en-IN"/>
    </w:rPr>
  </w:style>
  <w:style w:type="table" w:customStyle="1" w:styleId="LightList-Accent12">
    <w:name w:val="Light List - Accent 12"/>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2">
    <w:name w:val="Light Grid - Accent 12"/>
    <w:basedOn w:val="TableNormal"/>
    <w:uiPriority w:val="62"/>
    <w:rsid w:val="00A45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3">
    <w:name w:val="Light List - Accent 13"/>
    <w:basedOn w:val="TableNormal"/>
    <w:uiPriority w:val="61"/>
    <w:rsid w:val="00A45C1C"/>
    <w:pPr>
      <w:spacing w:before="120"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3">
    <w:name w:val="Light Grid - Accent 13"/>
    <w:basedOn w:val="TableNormal"/>
    <w:uiPriority w:val="62"/>
    <w:rsid w:val="00A45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2">
    <w:name w:val="Medium Shading 1 - Accent 12"/>
    <w:basedOn w:val="TableNormal"/>
    <w:uiPriority w:val="63"/>
    <w:rsid w:val="00A45C1C"/>
    <w:pPr>
      <w:spacing w:after="0" w:line="240" w:lineRule="auto"/>
    </w:pPr>
    <w:rPr>
      <w:rFonts w:ascii="Arial" w:hAnsi="Arial"/>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A45C1C"/>
  </w:style>
  <w:style w:type="paragraph" w:customStyle="1" w:styleId="NOTE1">
    <w:name w:val="NOTE"/>
    <w:basedOn w:val="Normal"/>
    <w:link w:val="NOTEChar0"/>
    <w:rsid w:val="00A45C1C"/>
    <w:pPr>
      <w:pBdr>
        <w:top w:val="single" w:sz="6" w:space="1" w:color="auto"/>
        <w:bottom w:val="single" w:sz="6" w:space="1" w:color="auto"/>
      </w:pBdr>
      <w:shd w:val="clear" w:color="auto" w:fill="F2F2F2" w:themeFill="background1" w:themeFillShade="F2"/>
      <w:spacing w:line="360" w:lineRule="auto"/>
      <w:ind w:left="567"/>
    </w:pPr>
    <w:rPr>
      <w:rFonts w:ascii="Arial" w:hAnsi="Arial"/>
      <w:sz w:val="20"/>
      <w:lang w:val="en-GB"/>
    </w:rPr>
  </w:style>
  <w:style w:type="character" w:customStyle="1" w:styleId="NOTEChar0">
    <w:name w:val="NOTE Char"/>
    <w:basedOn w:val="DefaultParagraphFont"/>
    <w:link w:val="NOTE1"/>
    <w:rsid w:val="00A45C1C"/>
    <w:rPr>
      <w:rFonts w:ascii="Arial" w:hAnsi="Arial"/>
      <w:sz w:val="20"/>
      <w:shd w:val="clear" w:color="auto" w:fill="F2F2F2" w:themeFill="background1" w:themeFillShade="F2"/>
      <w:lang w:val="en-GB"/>
    </w:rPr>
  </w:style>
  <w:style w:type="paragraph" w:customStyle="1" w:styleId="DraftNormalJustified">
    <w:name w:val="DraftNormalJustified"/>
    <w:basedOn w:val="Normal"/>
    <w:autoRedefine/>
    <w:rsid w:val="00A45C1C"/>
    <w:rPr>
      <w:rFonts w:ascii="Book Antiqua" w:hAnsi="Book Antiqua" w:cs="Arial"/>
      <w:b/>
      <w:bCs/>
    </w:rPr>
  </w:style>
  <w:style w:type="table" w:customStyle="1" w:styleId="GridTable4-Accent11">
    <w:name w:val="Grid Table 4 - Accent 11"/>
    <w:basedOn w:val="TableNormal"/>
    <w:uiPriority w:val="49"/>
    <w:rsid w:val="00A45C1C"/>
    <w:pPr>
      <w:spacing w:after="0" w:line="240" w:lineRule="auto"/>
    </w:pPr>
    <w:rPr>
      <w:rFonts w:eastAsiaTheme="minorEastAsia"/>
      <w:lang w:val="en-IN" w:eastAsia="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ustIntenseStyle1">
    <w:name w:val="Cust Intense Style1"/>
    <w:basedOn w:val="Normal"/>
    <w:link w:val="CustIntenseStyle1Char"/>
    <w:rsid w:val="00A45C1C"/>
    <w:rPr>
      <w:rFonts w:eastAsia="Arial" w:cstheme="minorHAnsi"/>
      <w:b/>
      <w:bCs/>
      <w:color w:val="0070C0"/>
      <w:sz w:val="28"/>
      <w:szCs w:val="28"/>
    </w:rPr>
  </w:style>
  <w:style w:type="character" w:customStyle="1" w:styleId="CustIntenseStyle1Char">
    <w:name w:val="Cust Intense Style1 Char"/>
    <w:basedOn w:val="DefaultParagraphFont"/>
    <w:link w:val="CustIntenseStyle1"/>
    <w:rsid w:val="00A45C1C"/>
    <w:rPr>
      <w:rFonts w:eastAsia="Arial" w:cstheme="minorHAnsi"/>
      <w:b/>
      <w:bCs/>
      <w:color w:val="0070C0"/>
      <w:sz w:val="28"/>
      <w:szCs w:val="28"/>
    </w:rPr>
  </w:style>
  <w:style w:type="paragraph" w:customStyle="1" w:styleId="ProposalBody">
    <w:name w:val="Proposal Body"/>
    <w:basedOn w:val="Normal"/>
    <w:link w:val="ProposalBodyChar"/>
    <w:rsid w:val="00E73A1B"/>
    <w:pPr>
      <w:spacing w:before="120" w:after="120" w:line="240" w:lineRule="auto"/>
    </w:pPr>
    <w:rPr>
      <w:rFonts w:ascii="Arial" w:eastAsia="Times New Roman" w:hAnsi="Arial" w:cs="Times New Roman"/>
      <w:color w:val="000000" w:themeColor="text1"/>
      <w:sz w:val="20"/>
      <w:szCs w:val="20"/>
    </w:rPr>
  </w:style>
  <w:style w:type="character" w:customStyle="1" w:styleId="ProposalBodyChar">
    <w:name w:val="Proposal Body Char"/>
    <w:basedOn w:val="DefaultParagraphFont"/>
    <w:link w:val="ProposalBody"/>
    <w:rsid w:val="00E73A1B"/>
    <w:rPr>
      <w:rFonts w:ascii="Arial" w:eastAsia="Times New Roman" w:hAnsi="Arial" w:cs="Times New Roman"/>
      <w:color w:val="000000" w:themeColor="text1"/>
      <w:sz w:val="20"/>
      <w:szCs w:val="20"/>
    </w:rPr>
  </w:style>
  <w:style w:type="paragraph" w:customStyle="1" w:styleId="Paragraph">
    <w:name w:val="Paragraph"/>
    <w:basedOn w:val="Normal"/>
    <w:rsid w:val="00D039D0"/>
    <w:rPr>
      <w:rFonts w:ascii="Times New Roman" w:eastAsia="Calibri" w:hAnsi="Times New Roman" w:cs="Times New Roman"/>
      <w:color w:val="000000"/>
    </w:rPr>
  </w:style>
  <w:style w:type="table" w:customStyle="1" w:styleId="GridTable4-Accent12">
    <w:name w:val="Grid Table 4 - Accent 12"/>
    <w:basedOn w:val="TableNormal"/>
    <w:uiPriority w:val="49"/>
    <w:rsid w:val="005267F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MTableGrid1">
    <w:name w:val="TM_Table Grid1"/>
    <w:basedOn w:val="TableNormal"/>
    <w:next w:val="TableGrid"/>
    <w:uiPriority w:val="59"/>
    <w:rsid w:val="00097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3">
    <w:name w:val="p3"/>
    <w:basedOn w:val="Normal"/>
    <w:rsid w:val="00A534B5"/>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customStyle="1" w:styleId="body2">
    <w:name w:val="body 2"/>
    <w:basedOn w:val="Normal"/>
    <w:rsid w:val="00A0207F"/>
    <w:pPr>
      <w:keepLines/>
      <w:spacing w:before="120" w:after="0" w:line="240" w:lineRule="auto"/>
      <w:ind w:left="993"/>
      <w:jc w:val="left"/>
    </w:pPr>
    <w:rPr>
      <w:rFonts w:ascii="Times New Roman" w:eastAsia="Times New Roman" w:hAnsi="Times New Roman" w:cs="Times New Roman"/>
      <w:sz w:val="20"/>
      <w:szCs w:val="20"/>
      <w:lang w:val="en-AU" w:eastAsia="zh-CN"/>
    </w:rPr>
  </w:style>
  <w:style w:type="table" w:customStyle="1" w:styleId="GridTable4-Accent13">
    <w:name w:val="Grid Table 4 - Accent 13"/>
    <w:basedOn w:val="TableNormal"/>
    <w:uiPriority w:val="49"/>
    <w:rsid w:val="002112FE"/>
    <w:pPr>
      <w:spacing w:after="0" w:line="240" w:lineRule="auto"/>
    </w:pPr>
    <w:rPr>
      <w:rFonts w:ascii="Calibri" w:eastAsia="Calibri" w:hAnsi="Calibri" w:cs="Calibri"/>
      <w:lang w:val="en-GB" w:eastAsia="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temListinTable">
    <w:name w:val="Item List in Table"/>
    <w:basedOn w:val="Normal"/>
    <w:link w:val="ItemListinTableChar"/>
    <w:rsid w:val="008341C1"/>
    <w:pPr>
      <w:widowControl w:val="0"/>
      <w:numPr>
        <w:numId w:val="35"/>
      </w:numPr>
      <w:tabs>
        <w:tab w:val="left" w:pos="284"/>
      </w:tabs>
      <w:topLinePunct/>
      <w:adjustRightInd w:val="0"/>
      <w:snapToGrid w:val="0"/>
      <w:spacing w:before="80" w:after="80" w:line="240" w:lineRule="atLeast"/>
      <w:jc w:val="left"/>
    </w:pPr>
    <w:rPr>
      <w:rFonts w:ascii="Times New Roman" w:eastAsia="SimSun" w:hAnsi="Times New Roman" w:cs="Arial"/>
      <w:sz w:val="21"/>
      <w:szCs w:val="21"/>
      <w:lang w:eastAsia="zh-CN"/>
    </w:rPr>
  </w:style>
  <w:style w:type="paragraph" w:customStyle="1" w:styleId="SubItemListinTable">
    <w:name w:val="Sub Item List in Table"/>
    <w:basedOn w:val="Normal"/>
    <w:rsid w:val="008341C1"/>
    <w:pPr>
      <w:numPr>
        <w:ilvl w:val="2"/>
        <w:numId w:val="35"/>
      </w:numPr>
      <w:topLinePunct/>
      <w:adjustRightInd w:val="0"/>
      <w:snapToGrid w:val="0"/>
      <w:spacing w:before="80" w:after="80" w:line="240" w:lineRule="atLeast"/>
      <w:jc w:val="left"/>
    </w:pPr>
    <w:rPr>
      <w:rFonts w:ascii="Times New Roman" w:eastAsia="SimSun" w:hAnsi="Times New Roman" w:cs="Arial"/>
      <w:kern w:val="2"/>
      <w:sz w:val="21"/>
      <w:szCs w:val="21"/>
      <w:lang w:eastAsia="zh-CN"/>
    </w:rPr>
  </w:style>
  <w:style w:type="paragraph" w:customStyle="1" w:styleId="SubItemStepinTable">
    <w:name w:val="Sub Item Step in Table"/>
    <w:rsid w:val="008341C1"/>
    <w:pPr>
      <w:numPr>
        <w:ilvl w:val="1"/>
        <w:numId w:val="35"/>
      </w:numPr>
      <w:adjustRightInd w:val="0"/>
      <w:snapToGrid w:val="0"/>
      <w:spacing w:before="80" w:after="80" w:line="240" w:lineRule="atLeast"/>
    </w:pPr>
    <w:rPr>
      <w:rFonts w:ascii="Times New Roman" w:eastAsia="SimSun" w:hAnsi="Times New Roman" w:cs="Arial" w:hint="eastAsia"/>
      <w:sz w:val="21"/>
      <w:szCs w:val="21"/>
      <w:lang w:eastAsia="zh-CN"/>
    </w:rPr>
  </w:style>
  <w:style w:type="paragraph" w:customStyle="1" w:styleId="SubItemStepinTableList">
    <w:name w:val="Sub Item Step in Table List"/>
    <w:rsid w:val="008341C1"/>
    <w:pPr>
      <w:numPr>
        <w:ilvl w:val="3"/>
        <w:numId w:val="35"/>
      </w:numPr>
      <w:adjustRightInd w:val="0"/>
      <w:snapToGrid w:val="0"/>
      <w:spacing w:before="80" w:after="80" w:line="240" w:lineRule="atLeast"/>
    </w:pPr>
    <w:rPr>
      <w:rFonts w:ascii="Times New Roman" w:eastAsia="SimSun" w:hAnsi="Times New Roman" w:cs="Arial" w:hint="eastAsia"/>
      <w:sz w:val="21"/>
      <w:szCs w:val="21"/>
      <w:lang w:eastAsia="zh-CN"/>
    </w:rPr>
  </w:style>
  <w:style w:type="paragraph" w:customStyle="1" w:styleId="SubItemListinTableStep">
    <w:name w:val="Sub Item List in Table Step"/>
    <w:basedOn w:val="Normal"/>
    <w:rsid w:val="008341C1"/>
    <w:pPr>
      <w:numPr>
        <w:ilvl w:val="4"/>
        <w:numId w:val="35"/>
      </w:numPr>
      <w:topLinePunct/>
      <w:adjustRightInd w:val="0"/>
      <w:snapToGrid w:val="0"/>
      <w:spacing w:before="80" w:after="80" w:line="240" w:lineRule="atLeast"/>
      <w:jc w:val="left"/>
    </w:pPr>
    <w:rPr>
      <w:rFonts w:ascii="Times New Roman" w:eastAsia="SimSun" w:hAnsi="Times New Roman" w:cs="Arial"/>
      <w:kern w:val="2"/>
      <w:sz w:val="21"/>
      <w:szCs w:val="21"/>
      <w:lang w:eastAsia="zh-CN"/>
    </w:rPr>
  </w:style>
  <w:style w:type="paragraph" w:customStyle="1" w:styleId="TableHeading0">
    <w:name w:val="Table Heading"/>
    <w:basedOn w:val="Normal"/>
    <w:link w:val="TableHeadingChar0"/>
    <w:rsid w:val="008341C1"/>
    <w:pPr>
      <w:widowControl w:val="0"/>
      <w:topLinePunct/>
      <w:adjustRightInd w:val="0"/>
      <w:snapToGrid w:val="0"/>
      <w:spacing w:before="80" w:after="80" w:line="240" w:lineRule="atLeast"/>
      <w:jc w:val="left"/>
    </w:pPr>
    <w:rPr>
      <w:rFonts w:ascii="Book Antiqua" w:eastAsia="SimHei" w:hAnsi="Book Antiqua" w:cs="Times New Roman"/>
      <w:b/>
      <w:bCs/>
      <w:snapToGrid w:val="0"/>
      <w:sz w:val="21"/>
      <w:szCs w:val="21"/>
    </w:rPr>
  </w:style>
  <w:style w:type="paragraph" w:customStyle="1" w:styleId="CAUTIONTextStep">
    <w:name w:val="CAUTION Text Step"/>
    <w:basedOn w:val="Normal"/>
    <w:rsid w:val="008341C1"/>
    <w:pPr>
      <w:keepNext/>
      <w:keepLines/>
      <w:numPr>
        <w:ilvl w:val="5"/>
        <w:numId w:val="35"/>
      </w:numPr>
      <w:pBdr>
        <w:bottom w:val="single" w:sz="12" w:space="4" w:color="auto"/>
      </w:pBdr>
      <w:topLinePunct/>
      <w:adjustRightInd w:val="0"/>
      <w:snapToGrid w:val="0"/>
      <w:spacing w:before="80" w:after="80" w:line="240" w:lineRule="atLeast"/>
      <w:jc w:val="left"/>
    </w:pPr>
    <w:rPr>
      <w:rFonts w:ascii="Times New Roman" w:eastAsia="KaiTi_GB2312" w:hAnsi="Times New Roman" w:cs="Arial"/>
      <w:iCs/>
      <w:kern w:val="2"/>
      <w:sz w:val="21"/>
      <w:szCs w:val="21"/>
      <w:lang w:eastAsia="zh-CN"/>
    </w:rPr>
  </w:style>
  <w:style w:type="paragraph" w:customStyle="1" w:styleId="NotesTextStepinTable">
    <w:name w:val="Notes Text Step in Table"/>
    <w:rsid w:val="008341C1"/>
    <w:pPr>
      <w:numPr>
        <w:ilvl w:val="7"/>
        <w:numId w:val="35"/>
      </w:numPr>
      <w:spacing w:before="40" w:after="80" w:line="200" w:lineRule="atLeast"/>
    </w:pPr>
    <w:rPr>
      <w:rFonts w:ascii="Times New Roman" w:eastAsia="KaiTi_GB2312" w:hAnsi="Times New Roman" w:cs="Arial"/>
      <w:iCs/>
      <w:kern w:val="2"/>
      <w:sz w:val="18"/>
      <w:szCs w:val="18"/>
      <w:lang w:eastAsia="zh-CN"/>
    </w:rPr>
  </w:style>
  <w:style w:type="paragraph" w:customStyle="1" w:styleId="NotesTextStep">
    <w:name w:val="Notes Text Step"/>
    <w:basedOn w:val="CAUTIONTextStep"/>
    <w:rsid w:val="008341C1"/>
    <w:pPr>
      <w:numPr>
        <w:ilvl w:val="6"/>
      </w:numPr>
      <w:pBdr>
        <w:bottom w:val="none" w:sz="0" w:space="0" w:color="auto"/>
      </w:pBdr>
      <w:spacing w:before="40" w:line="200" w:lineRule="atLeast"/>
    </w:pPr>
    <w:rPr>
      <w:sz w:val="18"/>
      <w:szCs w:val="18"/>
    </w:rPr>
  </w:style>
  <w:style w:type="character" w:customStyle="1" w:styleId="TableHeadingChar0">
    <w:name w:val="Table Heading Char"/>
    <w:link w:val="TableHeading0"/>
    <w:rsid w:val="008341C1"/>
    <w:rPr>
      <w:rFonts w:ascii="Book Antiqua" w:eastAsia="SimHei" w:hAnsi="Book Antiqua" w:cs="Times New Roman"/>
      <w:b/>
      <w:bCs/>
      <w:snapToGrid w:val="0"/>
      <w:sz w:val="21"/>
      <w:szCs w:val="21"/>
    </w:rPr>
  </w:style>
  <w:style w:type="character" w:customStyle="1" w:styleId="ItemListinTableChar">
    <w:name w:val="Item List in Table Char"/>
    <w:basedOn w:val="DefaultParagraphFont"/>
    <w:link w:val="ItemListinTable"/>
    <w:rsid w:val="008341C1"/>
    <w:rPr>
      <w:rFonts w:ascii="Times New Roman" w:eastAsia="SimSun" w:hAnsi="Times New Roman" w:cs="Arial"/>
      <w:sz w:val="21"/>
      <w:szCs w:val="21"/>
      <w:lang w:eastAsia="zh-CN"/>
    </w:rPr>
  </w:style>
  <w:style w:type="paragraph" w:customStyle="1" w:styleId="NotesHeadinginTable">
    <w:name w:val="Notes Heading in Table"/>
    <w:next w:val="NotesTextinTable"/>
    <w:rsid w:val="005E48BF"/>
    <w:pPr>
      <w:keepNext/>
      <w:adjustRightInd w:val="0"/>
      <w:snapToGrid w:val="0"/>
      <w:spacing w:before="80" w:after="40" w:line="240" w:lineRule="atLeast"/>
    </w:pPr>
    <w:rPr>
      <w:rFonts w:ascii="Times New Roman" w:eastAsia="SimHei" w:hAnsi="Times New Roman" w:cs="Arial"/>
      <w:b/>
      <w:bCs/>
      <w:kern w:val="2"/>
      <w:sz w:val="18"/>
      <w:szCs w:val="18"/>
      <w:lang w:eastAsia="zh-CN"/>
    </w:rPr>
  </w:style>
  <w:style w:type="paragraph" w:customStyle="1" w:styleId="NotesTextinTable">
    <w:name w:val="Notes Text in Table"/>
    <w:rsid w:val="005E48BF"/>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rPr>
  </w:style>
  <w:style w:type="paragraph" w:customStyle="1" w:styleId="ItemListinTableText">
    <w:name w:val="Item List in Table Text"/>
    <w:basedOn w:val="TableText2"/>
    <w:rsid w:val="007A22AE"/>
    <w:pPr>
      <w:widowControl w:val="0"/>
      <w:tabs>
        <w:tab w:val="clear" w:pos="2250"/>
      </w:tabs>
      <w:topLinePunct/>
      <w:adjustRightInd w:val="0"/>
      <w:snapToGrid w:val="0"/>
      <w:spacing w:before="80" w:after="80" w:line="240" w:lineRule="atLeast"/>
      <w:ind w:left="284"/>
      <w:jc w:val="left"/>
    </w:pPr>
    <w:rPr>
      <w:rFonts w:ascii="Times New Roman" w:eastAsia="SimSun" w:hAnsi="Times New Roman"/>
      <w:snapToGrid w:val="0"/>
      <w:sz w:val="21"/>
      <w:szCs w:val="21"/>
    </w:rPr>
  </w:style>
  <w:style w:type="character" w:customStyle="1" w:styleId="required">
    <w:name w:val="required"/>
    <w:basedOn w:val="DefaultParagraphFont"/>
    <w:rsid w:val="00E611B6"/>
  </w:style>
  <w:style w:type="paragraph" w:customStyle="1" w:styleId="msonormal0">
    <w:name w:val="msonormal"/>
    <w:basedOn w:val="Normal"/>
    <w:rsid w:val="0027294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4153">
      <w:bodyDiv w:val="1"/>
      <w:marLeft w:val="0"/>
      <w:marRight w:val="0"/>
      <w:marTop w:val="0"/>
      <w:marBottom w:val="0"/>
      <w:divBdr>
        <w:top w:val="none" w:sz="0" w:space="0" w:color="auto"/>
        <w:left w:val="none" w:sz="0" w:space="0" w:color="auto"/>
        <w:bottom w:val="none" w:sz="0" w:space="0" w:color="auto"/>
        <w:right w:val="none" w:sz="0" w:space="0" w:color="auto"/>
      </w:divBdr>
    </w:div>
    <w:div w:id="19863698">
      <w:bodyDiv w:val="1"/>
      <w:marLeft w:val="0"/>
      <w:marRight w:val="0"/>
      <w:marTop w:val="0"/>
      <w:marBottom w:val="0"/>
      <w:divBdr>
        <w:top w:val="none" w:sz="0" w:space="0" w:color="auto"/>
        <w:left w:val="none" w:sz="0" w:space="0" w:color="auto"/>
        <w:bottom w:val="none" w:sz="0" w:space="0" w:color="auto"/>
        <w:right w:val="none" w:sz="0" w:space="0" w:color="auto"/>
      </w:divBdr>
    </w:div>
    <w:div w:id="25376550">
      <w:bodyDiv w:val="1"/>
      <w:marLeft w:val="0"/>
      <w:marRight w:val="0"/>
      <w:marTop w:val="0"/>
      <w:marBottom w:val="0"/>
      <w:divBdr>
        <w:top w:val="none" w:sz="0" w:space="0" w:color="auto"/>
        <w:left w:val="none" w:sz="0" w:space="0" w:color="auto"/>
        <w:bottom w:val="none" w:sz="0" w:space="0" w:color="auto"/>
        <w:right w:val="none" w:sz="0" w:space="0" w:color="auto"/>
      </w:divBdr>
    </w:div>
    <w:div w:id="26494097">
      <w:bodyDiv w:val="1"/>
      <w:marLeft w:val="0"/>
      <w:marRight w:val="0"/>
      <w:marTop w:val="0"/>
      <w:marBottom w:val="0"/>
      <w:divBdr>
        <w:top w:val="none" w:sz="0" w:space="0" w:color="auto"/>
        <w:left w:val="none" w:sz="0" w:space="0" w:color="auto"/>
        <w:bottom w:val="none" w:sz="0" w:space="0" w:color="auto"/>
        <w:right w:val="none" w:sz="0" w:space="0" w:color="auto"/>
      </w:divBdr>
    </w:div>
    <w:div w:id="31421780">
      <w:bodyDiv w:val="1"/>
      <w:marLeft w:val="0"/>
      <w:marRight w:val="0"/>
      <w:marTop w:val="0"/>
      <w:marBottom w:val="0"/>
      <w:divBdr>
        <w:top w:val="none" w:sz="0" w:space="0" w:color="auto"/>
        <w:left w:val="none" w:sz="0" w:space="0" w:color="auto"/>
        <w:bottom w:val="none" w:sz="0" w:space="0" w:color="auto"/>
        <w:right w:val="none" w:sz="0" w:space="0" w:color="auto"/>
      </w:divBdr>
    </w:div>
    <w:div w:id="52236306">
      <w:bodyDiv w:val="1"/>
      <w:marLeft w:val="0"/>
      <w:marRight w:val="0"/>
      <w:marTop w:val="0"/>
      <w:marBottom w:val="0"/>
      <w:divBdr>
        <w:top w:val="none" w:sz="0" w:space="0" w:color="auto"/>
        <w:left w:val="none" w:sz="0" w:space="0" w:color="auto"/>
        <w:bottom w:val="none" w:sz="0" w:space="0" w:color="auto"/>
        <w:right w:val="none" w:sz="0" w:space="0" w:color="auto"/>
      </w:divBdr>
    </w:div>
    <w:div w:id="57485349">
      <w:bodyDiv w:val="1"/>
      <w:marLeft w:val="0"/>
      <w:marRight w:val="0"/>
      <w:marTop w:val="0"/>
      <w:marBottom w:val="0"/>
      <w:divBdr>
        <w:top w:val="none" w:sz="0" w:space="0" w:color="auto"/>
        <w:left w:val="none" w:sz="0" w:space="0" w:color="auto"/>
        <w:bottom w:val="none" w:sz="0" w:space="0" w:color="auto"/>
        <w:right w:val="none" w:sz="0" w:space="0" w:color="auto"/>
      </w:divBdr>
    </w:div>
    <w:div w:id="60950801">
      <w:bodyDiv w:val="1"/>
      <w:marLeft w:val="0"/>
      <w:marRight w:val="0"/>
      <w:marTop w:val="0"/>
      <w:marBottom w:val="0"/>
      <w:divBdr>
        <w:top w:val="none" w:sz="0" w:space="0" w:color="auto"/>
        <w:left w:val="none" w:sz="0" w:space="0" w:color="auto"/>
        <w:bottom w:val="none" w:sz="0" w:space="0" w:color="auto"/>
        <w:right w:val="none" w:sz="0" w:space="0" w:color="auto"/>
      </w:divBdr>
    </w:div>
    <w:div w:id="62610780">
      <w:bodyDiv w:val="1"/>
      <w:marLeft w:val="0"/>
      <w:marRight w:val="0"/>
      <w:marTop w:val="0"/>
      <w:marBottom w:val="0"/>
      <w:divBdr>
        <w:top w:val="none" w:sz="0" w:space="0" w:color="auto"/>
        <w:left w:val="none" w:sz="0" w:space="0" w:color="auto"/>
        <w:bottom w:val="none" w:sz="0" w:space="0" w:color="auto"/>
        <w:right w:val="none" w:sz="0" w:space="0" w:color="auto"/>
      </w:divBdr>
    </w:div>
    <w:div w:id="66420279">
      <w:bodyDiv w:val="1"/>
      <w:marLeft w:val="0"/>
      <w:marRight w:val="0"/>
      <w:marTop w:val="0"/>
      <w:marBottom w:val="0"/>
      <w:divBdr>
        <w:top w:val="none" w:sz="0" w:space="0" w:color="auto"/>
        <w:left w:val="none" w:sz="0" w:space="0" w:color="auto"/>
        <w:bottom w:val="none" w:sz="0" w:space="0" w:color="auto"/>
        <w:right w:val="none" w:sz="0" w:space="0" w:color="auto"/>
      </w:divBdr>
    </w:div>
    <w:div w:id="84308941">
      <w:bodyDiv w:val="1"/>
      <w:marLeft w:val="0"/>
      <w:marRight w:val="0"/>
      <w:marTop w:val="0"/>
      <w:marBottom w:val="0"/>
      <w:divBdr>
        <w:top w:val="none" w:sz="0" w:space="0" w:color="auto"/>
        <w:left w:val="none" w:sz="0" w:space="0" w:color="auto"/>
        <w:bottom w:val="none" w:sz="0" w:space="0" w:color="auto"/>
        <w:right w:val="none" w:sz="0" w:space="0" w:color="auto"/>
      </w:divBdr>
    </w:div>
    <w:div w:id="84419760">
      <w:bodyDiv w:val="1"/>
      <w:marLeft w:val="0"/>
      <w:marRight w:val="0"/>
      <w:marTop w:val="0"/>
      <w:marBottom w:val="0"/>
      <w:divBdr>
        <w:top w:val="none" w:sz="0" w:space="0" w:color="auto"/>
        <w:left w:val="none" w:sz="0" w:space="0" w:color="auto"/>
        <w:bottom w:val="none" w:sz="0" w:space="0" w:color="auto"/>
        <w:right w:val="none" w:sz="0" w:space="0" w:color="auto"/>
      </w:divBdr>
    </w:div>
    <w:div w:id="88743234">
      <w:bodyDiv w:val="1"/>
      <w:marLeft w:val="0"/>
      <w:marRight w:val="0"/>
      <w:marTop w:val="0"/>
      <w:marBottom w:val="0"/>
      <w:divBdr>
        <w:top w:val="none" w:sz="0" w:space="0" w:color="auto"/>
        <w:left w:val="none" w:sz="0" w:space="0" w:color="auto"/>
        <w:bottom w:val="none" w:sz="0" w:space="0" w:color="auto"/>
        <w:right w:val="none" w:sz="0" w:space="0" w:color="auto"/>
      </w:divBdr>
    </w:div>
    <w:div w:id="94593549">
      <w:bodyDiv w:val="1"/>
      <w:marLeft w:val="0"/>
      <w:marRight w:val="0"/>
      <w:marTop w:val="0"/>
      <w:marBottom w:val="0"/>
      <w:divBdr>
        <w:top w:val="none" w:sz="0" w:space="0" w:color="auto"/>
        <w:left w:val="none" w:sz="0" w:space="0" w:color="auto"/>
        <w:bottom w:val="none" w:sz="0" w:space="0" w:color="auto"/>
        <w:right w:val="none" w:sz="0" w:space="0" w:color="auto"/>
      </w:divBdr>
    </w:div>
    <w:div w:id="123235175">
      <w:bodyDiv w:val="1"/>
      <w:marLeft w:val="0"/>
      <w:marRight w:val="0"/>
      <w:marTop w:val="0"/>
      <w:marBottom w:val="0"/>
      <w:divBdr>
        <w:top w:val="none" w:sz="0" w:space="0" w:color="auto"/>
        <w:left w:val="none" w:sz="0" w:space="0" w:color="auto"/>
        <w:bottom w:val="none" w:sz="0" w:space="0" w:color="auto"/>
        <w:right w:val="none" w:sz="0" w:space="0" w:color="auto"/>
      </w:divBdr>
    </w:div>
    <w:div w:id="125055052">
      <w:bodyDiv w:val="1"/>
      <w:marLeft w:val="0"/>
      <w:marRight w:val="0"/>
      <w:marTop w:val="0"/>
      <w:marBottom w:val="0"/>
      <w:divBdr>
        <w:top w:val="none" w:sz="0" w:space="0" w:color="auto"/>
        <w:left w:val="none" w:sz="0" w:space="0" w:color="auto"/>
        <w:bottom w:val="none" w:sz="0" w:space="0" w:color="auto"/>
        <w:right w:val="none" w:sz="0" w:space="0" w:color="auto"/>
      </w:divBdr>
    </w:div>
    <w:div w:id="148715179">
      <w:bodyDiv w:val="1"/>
      <w:marLeft w:val="0"/>
      <w:marRight w:val="0"/>
      <w:marTop w:val="0"/>
      <w:marBottom w:val="0"/>
      <w:divBdr>
        <w:top w:val="none" w:sz="0" w:space="0" w:color="auto"/>
        <w:left w:val="none" w:sz="0" w:space="0" w:color="auto"/>
        <w:bottom w:val="none" w:sz="0" w:space="0" w:color="auto"/>
        <w:right w:val="none" w:sz="0" w:space="0" w:color="auto"/>
      </w:divBdr>
    </w:div>
    <w:div w:id="158275433">
      <w:bodyDiv w:val="1"/>
      <w:marLeft w:val="0"/>
      <w:marRight w:val="0"/>
      <w:marTop w:val="0"/>
      <w:marBottom w:val="0"/>
      <w:divBdr>
        <w:top w:val="none" w:sz="0" w:space="0" w:color="auto"/>
        <w:left w:val="none" w:sz="0" w:space="0" w:color="auto"/>
        <w:bottom w:val="none" w:sz="0" w:space="0" w:color="auto"/>
        <w:right w:val="none" w:sz="0" w:space="0" w:color="auto"/>
      </w:divBdr>
    </w:div>
    <w:div w:id="160319410">
      <w:bodyDiv w:val="1"/>
      <w:marLeft w:val="0"/>
      <w:marRight w:val="0"/>
      <w:marTop w:val="0"/>
      <w:marBottom w:val="0"/>
      <w:divBdr>
        <w:top w:val="none" w:sz="0" w:space="0" w:color="auto"/>
        <w:left w:val="none" w:sz="0" w:space="0" w:color="auto"/>
        <w:bottom w:val="none" w:sz="0" w:space="0" w:color="auto"/>
        <w:right w:val="none" w:sz="0" w:space="0" w:color="auto"/>
      </w:divBdr>
    </w:div>
    <w:div w:id="161900672">
      <w:bodyDiv w:val="1"/>
      <w:marLeft w:val="0"/>
      <w:marRight w:val="0"/>
      <w:marTop w:val="0"/>
      <w:marBottom w:val="0"/>
      <w:divBdr>
        <w:top w:val="none" w:sz="0" w:space="0" w:color="auto"/>
        <w:left w:val="none" w:sz="0" w:space="0" w:color="auto"/>
        <w:bottom w:val="none" w:sz="0" w:space="0" w:color="auto"/>
        <w:right w:val="none" w:sz="0" w:space="0" w:color="auto"/>
      </w:divBdr>
    </w:div>
    <w:div w:id="208958948">
      <w:bodyDiv w:val="1"/>
      <w:marLeft w:val="0"/>
      <w:marRight w:val="0"/>
      <w:marTop w:val="0"/>
      <w:marBottom w:val="0"/>
      <w:divBdr>
        <w:top w:val="none" w:sz="0" w:space="0" w:color="auto"/>
        <w:left w:val="none" w:sz="0" w:space="0" w:color="auto"/>
        <w:bottom w:val="none" w:sz="0" w:space="0" w:color="auto"/>
        <w:right w:val="none" w:sz="0" w:space="0" w:color="auto"/>
      </w:divBdr>
    </w:div>
    <w:div w:id="212087386">
      <w:bodyDiv w:val="1"/>
      <w:marLeft w:val="0"/>
      <w:marRight w:val="0"/>
      <w:marTop w:val="0"/>
      <w:marBottom w:val="0"/>
      <w:divBdr>
        <w:top w:val="none" w:sz="0" w:space="0" w:color="auto"/>
        <w:left w:val="none" w:sz="0" w:space="0" w:color="auto"/>
        <w:bottom w:val="none" w:sz="0" w:space="0" w:color="auto"/>
        <w:right w:val="none" w:sz="0" w:space="0" w:color="auto"/>
      </w:divBdr>
      <w:divsChild>
        <w:div w:id="218058365">
          <w:marLeft w:val="547"/>
          <w:marRight w:val="0"/>
          <w:marTop w:val="200"/>
          <w:marBottom w:val="0"/>
          <w:divBdr>
            <w:top w:val="none" w:sz="0" w:space="0" w:color="auto"/>
            <w:left w:val="none" w:sz="0" w:space="0" w:color="auto"/>
            <w:bottom w:val="none" w:sz="0" w:space="0" w:color="auto"/>
            <w:right w:val="none" w:sz="0" w:space="0" w:color="auto"/>
          </w:divBdr>
        </w:div>
        <w:div w:id="394015935">
          <w:marLeft w:val="547"/>
          <w:marRight w:val="0"/>
          <w:marTop w:val="200"/>
          <w:marBottom w:val="0"/>
          <w:divBdr>
            <w:top w:val="none" w:sz="0" w:space="0" w:color="auto"/>
            <w:left w:val="none" w:sz="0" w:space="0" w:color="auto"/>
            <w:bottom w:val="none" w:sz="0" w:space="0" w:color="auto"/>
            <w:right w:val="none" w:sz="0" w:space="0" w:color="auto"/>
          </w:divBdr>
        </w:div>
        <w:div w:id="713425166">
          <w:marLeft w:val="547"/>
          <w:marRight w:val="0"/>
          <w:marTop w:val="200"/>
          <w:marBottom w:val="0"/>
          <w:divBdr>
            <w:top w:val="none" w:sz="0" w:space="0" w:color="auto"/>
            <w:left w:val="none" w:sz="0" w:space="0" w:color="auto"/>
            <w:bottom w:val="none" w:sz="0" w:space="0" w:color="auto"/>
            <w:right w:val="none" w:sz="0" w:space="0" w:color="auto"/>
          </w:divBdr>
        </w:div>
        <w:div w:id="890850274">
          <w:marLeft w:val="547"/>
          <w:marRight w:val="0"/>
          <w:marTop w:val="200"/>
          <w:marBottom w:val="0"/>
          <w:divBdr>
            <w:top w:val="none" w:sz="0" w:space="0" w:color="auto"/>
            <w:left w:val="none" w:sz="0" w:space="0" w:color="auto"/>
            <w:bottom w:val="none" w:sz="0" w:space="0" w:color="auto"/>
            <w:right w:val="none" w:sz="0" w:space="0" w:color="auto"/>
          </w:divBdr>
        </w:div>
        <w:div w:id="1007514829">
          <w:marLeft w:val="547"/>
          <w:marRight w:val="0"/>
          <w:marTop w:val="200"/>
          <w:marBottom w:val="0"/>
          <w:divBdr>
            <w:top w:val="none" w:sz="0" w:space="0" w:color="auto"/>
            <w:left w:val="none" w:sz="0" w:space="0" w:color="auto"/>
            <w:bottom w:val="none" w:sz="0" w:space="0" w:color="auto"/>
            <w:right w:val="none" w:sz="0" w:space="0" w:color="auto"/>
          </w:divBdr>
        </w:div>
        <w:div w:id="1215384511">
          <w:marLeft w:val="547"/>
          <w:marRight w:val="0"/>
          <w:marTop w:val="200"/>
          <w:marBottom w:val="0"/>
          <w:divBdr>
            <w:top w:val="none" w:sz="0" w:space="0" w:color="auto"/>
            <w:left w:val="none" w:sz="0" w:space="0" w:color="auto"/>
            <w:bottom w:val="none" w:sz="0" w:space="0" w:color="auto"/>
            <w:right w:val="none" w:sz="0" w:space="0" w:color="auto"/>
          </w:divBdr>
        </w:div>
        <w:div w:id="1323773964">
          <w:marLeft w:val="547"/>
          <w:marRight w:val="0"/>
          <w:marTop w:val="200"/>
          <w:marBottom w:val="0"/>
          <w:divBdr>
            <w:top w:val="none" w:sz="0" w:space="0" w:color="auto"/>
            <w:left w:val="none" w:sz="0" w:space="0" w:color="auto"/>
            <w:bottom w:val="none" w:sz="0" w:space="0" w:color="auto"/>
            <w:right w:val="none" w:sz="0" w:space="0" w:color="auto"/>
          </w:divBdr>
        </w:div>
        <w:div w:id="1417627236">
          <w:marLeft w:val="547"/>
          <w:marRight w:val="0"/>
          <w:marTop w:val="200"/>
          <w:marBottom w:val="0"/>
          <w:divBdr>
            <w:top w:val="none" w:sz="0" w:space="0" w:color="auto"/>
            <w:left w:val="none" w:sz="0" w:space="0" w:color="auto"/>
            <w:bottom w:val="none" w:sz="0" w:space="0" w:color="auto"/>
            <w:right w:val="none" w:sz="0" w:space="0" w:color="auto"/>
          </w:divBdr>
        </w:div>
        <w:div w:id="1577863080">
          <w:marLeft w:val="547"/>
          <w:marRight w:val="0"/>
          <w:marTop w:val="200"/>
          <w:marBottom w:val="0"/>
          <w:divBdr>
            <w:top w:val="none" w:sz="0" w:space="0" w:color="auto"/>
            <w:left w:val="none" w:sz="0" w:space="0" w:color="auto"/>
            <w:bottom w:val="none" w:sz="0" w:space="0" w:color="auto"/>
            <w:right w:val="none" w:sz="0" w:space="0" w:color="auto"/>
          </w:divBdr>
        </w:div>
        <w:div w:id="1745712639">
          <w:marLeft w:val="547"/>
          <w:marRight w:val="0"/>
          <w:marTop w:val="200"/>
          <w:marBottom w:val="0"/>
          <w:divBdr>
            <w:top w:val="none" w:sz="0" w:space="0" w:color="auto"/>
            <w:left w:val="none" w:sz="0" w:space="0" w:color="auto"/>
            <w:bottom w:val="none" w:sz="0" w:space="0" w:color="auto"/>
            <w:right w:val="none" w:sz="0" w:space="0" w:color="auto"/>
          </w:divBdr>
        </w:div>
        <w:div w:id="1892839745">
          <w:marLeft w:val="547"/>
          <w:marRight w:val="0"/>
          <w:marTop w:val="200"/>
          <w:marBottom w:val="0"/>
          <w:divBdr>
            <w:top w:val="none" w:sz="0" w:space="0" w:color="auto"/>
            <w:left w:val="none" w:sz="0" w:space="0" w:color="auto"/>
            <w:bottom w:val="none" w:sz="0" w:space="0" w:color="auto"/>
            <w:right w:val="none" w:sz="0" w:space="0" w:color="auto"/>
          </w:divBdr>
        </w:div>
        <w:div w:id="1968659868">
          <w:marLeft w:val="547"/>
          <w:marRight w:val="0"/>
          <w:marTop w:val="200"/>
          <w:marBottom w:val="0"/>
          <w:divBdr>
            <w:top w:val="none" w:sz="0" w:space="0" w:color="auto"/>
            <w:left w:val="none" w:sz="0" w:space="0" w:color="auto"/>
            <w:bottom w:val="none" w:sz="0" w:space="0" w:color="auto"/>
            <w:right w:val="none" w:sz="0" w:space="0" w:color="auto"/>
          </w:divBdr>
        </w:div>
      </w:divsChild>
    </w:div>
    <w:div w:id="225459574">
      <w:bodyDiv w:val="1"/>
      <w:marLeft w:val="0"/>
      <w:marRight w:val="0"/>
      <w:marTop w:val="0"/>
      <w:marBottom w:val="0"/>
      <w:divBdr>
        <w:top w:val="none" w:sz="0" w:space="0" w:color="auto"/>
        <w:left w:val="none" w:sz="0" w:space="0" w:color="auto"/>
        <w:bottom w:val="none" w:sz="0" w:space="0" w:color="auto"/>
        <w:right w:val="none" w:sz="0" w:space="0" w:color="auto"/>
      </w:divBdr>
    </w:div>
    <w:div w:id="226721073">
      <w:bodyDiv w:val="1"/>
      <w:marLeft w:val="0"/>
      <w:marRight w:val="0"/>
      <w:marTop w:val="0"/>
      <w:marBottom w:val="0"/>
      <w:divBdr>
        <w:top w:val="none" w:sz="0" w:space="0" w:color="auto"/>
        <w:left w:val="none" w:sz="0" w:space="0" w:color="auto"/>
        <w:bottom w:val="none" w:sz="0" w:space="0" w:color="auto"/>
        <w:right w:val="none" w:sz="0" w:space="0" w:color="auto"/>
      </w:divBdr>
    </w:div>
    <w:div w:id="248277912">
      <w:bodyDiv w:val="1"/>
      <w:marLeft w:val="0"/>
      <w:marRight w:val="0"/>
      <w:marTop w:val="0"/>
      <w:marBottom w:val="0"/>
      <w:divBdr>
        <w:top w:val="none" w:sz="0" w:space="0" w:color="auto"/>
        <w:left w:val="none" w:sz="0" w:space="0" w:color="auto"/>
        <w:bottom w:val="none" w:sz="0" w:space="0" w:color="auto"/>
        <w:right w:val="none" w:sz="0" w:space="0" w:color="auto"/>
      </w:divBdr>
    </w:div>
    <w:div w:id="250939679">
      <w:bodyDiv w:val="1"/>
      <w:marLeft w:val="0"/>
      <w:marRight w:val="0"/>
      <w:marTop w:val="0"/>
      <w:marBottom w:val="0"/>
      <w:divBdr>
        <w:top w:val="none" w:sz="0" w:space="0" w:color="auto"/>
        <w:left w:val="none" w:sz="0" w:space="0" w:color="auto"/>
        <w:bottom w:val="none" w:sz="0" w:space="0" w:color="auto"/>
        <w:right w:val="none" w:sz="0" w:space="0" w:color="auto"/>
      </w:divBdr>
    </w:div>
    <w:div w:id="277761469">
      <w:bodyDiv w:val="1"/>
      <w:marLeft w:val="0"/>
      <w:marRight w:val="0"/>
      <w:marTop w:val="0"/>
      <w:marBottom w:val="0"/>
      <w:divBdr>
        <w:top w:val="none" w:sz="0" w:space="0" w:color="auto"/>
        <w:left w:val="none" w:sz="0" w:space="0" w:color="auto"/>
        <w:bottom w:val="none" w:sz="0" w:space="0" w:color="auto"/>
        <w:right w:val="none" w:sz="0" w:space="0" w:color="auto"/>
      </w:divBdr>
    </w:div>
    <w:div w:id="279993051">
      <w:bodyDiv w:val="1"/>
      <w:marLeft w:val="0"/>
      <w:marRight w:val="0"/>
      <w:marTop w:val="0"/>
      <w:marBottom w:val="0"/>
      <w:divBdr>
        <w:top w:val="none" w:sz="0" w:space="0" w:color="auto"/>
        <w:left w:val="none" w:sz="0" w:space="0" w:color="auto"/>
        <w:bottom w:val="none" w:sz="0" w:space="0" w:color="auto"/>
        <w:right w:val="none" w:sz="0" w:space="0" w:color="auto"/>
      </w:divBdr>
    </w:div>
    <w:div w:id="287859383">
      <w:bodyDiv w:val="1"/>
      <w:marLeft w:val="0"/>
      <w:marRight w:val="0"/>
      <w:marTop w:val="0"/>
      <w:marBottom w:val="0"/>
      <w:divBdr>
        <w:top w:val="none" w:sz="0" w:space="0" w:color="auto"/>
        <w:left w:val="none" w:sz="0" w:space="0" w:color="auto"/>
        <w:bottom w:val="none" w:sz="0" w:space="0" w:color="auto"/>
        <w:right w:val="none" w:sz="0" w:space="0" w:color="auto"/>
      </w:divBdr>
    </w:div>
    <w:div w:id="288753716">
      <w:bodyDiv w:val="1"/>
      <w:marLeft w:val="0"/>
      <w:marRight w:val="0"/>
      <w:marTop w:val="0"/>
      <w:marBottom w:val="0"/>
      <w:divBdr>
        <w:top w:val="none" w:sz="0" w:space="0" w:color="auto"/>
        <w:left w:val="none" w:sz="0" w:space="0" w:color="auto"/>
        <w:bottom w:val="none" w:sz="0" w:space="0" w:color="auto"/>
        <w:right w:val="none" w:sz="0" w:space="0" w:color="auto"/>
      </w:divBdr>
    </w:div>
    <w:div w:id="290480194">
      <w:bodyDiv w:val="1"/>
      <w:marLeft w:val="0"/>
      <w:marRight w:val="0"/>
      <w:marTop w:val="0"/>
      <w:marBottom w:val="0"/>
      <w:divBdr>
        <w:top w:val="none" w:sz="0" w:space="0" w:color="auto"/>
        <w:left w:val="none" w:sz="0" w:space="0" w:color="auto"/>
        <w:bottom w:val="none" w:sz="0" w:space="0" w:color="auto"/>
        <w:right w:val="none" w:sz="0" w:space="0" w:color="auto"/>
      </w:divBdr>
    </w:div>
    <w:div w:id="291599172">
      <w:bodyDiv w:val="1"/>
      <w:marLeft w:val="0"/>
      <w:marRight w:val="0"/>
      <w:marTop w:val="0"/>
      <w:marBottom w:val="0"/>
      <w:divBdr>
        <w:top w:val="none" w:sz="0" w:space="0" w:color="auto"/>
        <w:left w:val="none" w:sz="0" w:space="0" w:color="auto"/>
        <w:bottom w:val="none" w:sz="0" w:space="0" w:color="auto"/>
        <w:right w:val="none" w:sz="0" w:space="0" w:color="auto"/>
      </w:divBdr>
    </w:div>
    <w:div w:id="294141497">
      <w:bodyDiv w:val="1"/>
      <w:marLeft w:val="0"/>
      <w:marRight w:val="0"/>
      <w:marTop w:val="0"/>
      <w:marBottom w:val="0"/>
      <w:divBdr>
        <w:top w:val="none" w:sz="0" w:space="0" w:color="auto"/>
        <w:left w:val="none" w:sz="0" w:space="0" w:color="auto"/>
        <w:bottom w:val="none" w:sz="0" w:space="0" w:color="auto"/>
        <w:right w:val="none" w:sz="0" w:space="0" w:color="auto"/>
      </w:divBdr>
    </w:div>
    <w:div w:id="294339189">
      <w:bodyDiv w:val="1"/>
      <w:marLeft w:val="0"/>
      <w:marRight w:val="0"/>
      <w:marTop w:val="0"/>
      <w:marBottom w:val="0"/>
      <w:divBdr>
        <w:top w:val="none" w:sz="0" w:space="0" w:color="auto"/>
        <w:left w:val="none" w:sz="0" w:space="0" w:color="auto"/>
        <w:bottom w:val="none" w:sz="0" w:space="0" w:color="auto"/>
        <w:right w:val="none" w:sz="0" w:space="0" w:color="auto"/>
      </w:divBdr>
    </w:div>
    <w:div w:id="296374555">
      <w:bodyDiv w:val="1"/>
      <w:marLeft w:val="0"/>
      <w:marRight w:val="0"/>
      <w:marTop w:val="0"/>
      <w:marBottom w:val="0"/>
      <w:divBdr>
        <w:top w:val="none" w:sz="0" w:space="0" w:color="auto"/>
        <w:left w:val="none" w:sz="0" w:space="0" w:color="auto"/>
        <w:bottom w:val="none" w:sz="0" w:space="0" w:color="auto"/>
        <w:right w:val="none" w:sz="0" w:space="0" w:color="auto"/>
      </w:divBdr>
    </w:div>
    <w:div w:id="300423567">
      <w:bodyDiv w:val="1"/>
      <w:marLeft w:val="0"/>
      <w:marRight w:val="0"/>
      <w:marTop w:val="0"/>
      <w:marBottom w:val="0"/>
      <w:divBdr>
        <w:top w:val="none" w:sz="0" w:space="0" w:color="auto"/>
        <w:left w:val="none" w:sz="0" w:space="0" w:color="auto"/>
        <w:bottom w:val="none" w:sz="0" w:space="0" w:color="auto"/>
        <w:right w:val="none" w:sz="0" w:space="0" w:color="auto"/>
      </w:divBdr>
    </w:div>
    <w:div w:id="305163713">
      <w:bodyDiv w:val="1"/>
      <w:marLeft w:val="0"/>
      <w:marRight w:val="0"/>
      <w:marTop w:val="0"/>
      <w:marBottom w:val="0"/>
      <w:divBdr>
        <w:top w:val="none" w:sz="0" w:space="0" w:color="auto"/>
        <w:left w:val="none" w:sz="0" w:space="0" w:color="auto"/>
        <w:bottom w:val="none" w:sz="0" w:space="0" w:color="auto"/>
        <w:right w:val="none" w:sz="0" w:space="0" w:color="auto"/>
      </w:divBdr>
    </w:div>
    <w:div w:id="312373497">
      <w:bodyDiv w:val="1"/>
      <w:marLeft w:val="0"/>
      <w:marRight w:val="0"/>
      <w:marTop w:val="0"/>
      <w:marBottom w:val="0"/>
      <w:divBdr>
        <w:top w:val="none" w:sz="0" w:space="0" w:color="auto"/>
        <w:left w:val="none" w:sz="0" w:space="0" w:color="auto"/>
        <w:bottom w:val="none" w:sz="0" w:space="0" w:color="auto"/>
        <w:right w:val="none" w:sz="0" w:space="0" w:color="auto"/>
      </w:divBdr>
    </w:div>
    <w:div w:id="325517405">
      <w:bodyDiv w:val="1"/>
      <w:marLeft w:val="0"/>
      <w:marRight w:val="0"/>
      <w:marTop w:val="0"/>
      <w:marBottom w:val="0"/>
      <w:divBdr>
        <w:top w:val="none" w:sz="0" w:space="0" w:color="auto"/>
        <w:left w:val="none" w:sz="0" w:space="0" w:color="auto"/>
        <w:bottom w:val="none" w:sz="0" w:space="0" w:color="auto"/>
        <w:right w:val="none" w:sz="0" w:space="0" w:color="auto"/>
      </w:divBdr>
    </w:div>
    <w:div w:id="330989515">
      <w:bodyDiv w:val="1"/>
      <w:marLeft w:val="0"/>
      <w:marRight w:val="0"/>
      <w:marTop w:val="0"/>
      <w:marBottom w:val="0"/>
      <w:divBdr>
        <w:top w:val="none" w:sz="0" w:space="0" w:color="auto"/>
        <w:left w:val="none" w:sz="0" w:space="0" w:color="auto"/>
        <w:bottom w:val="none" w:sz="0" w:space="0" w:color="auto"/>
        <w:right w:val="none" w:sz="0" w:space="0" w:color="auto"/>
      </w:divBdr>
    </w:div>
    <w:div w:id="333337773">
      <w:bodyDiv w:val="1"/>
      <w:marLeft w:val="0"/>
      <w:marRight w:val="0"/>
      <w:marTop w:val="0"/>
      <w:marBottom w:val="0"/>
      <w:divBdr>
        <w:top w:val="none" w:sz="0" w:space="0" w:color="auto"/>
        <w:left w:val="none" w:sz="0" w:space="0" w:color="auto"/>
        <w:bottom w:val="none" w:sz="0" w:space="0" w:color="auto"/>
        <w:right w:val="none" w:sz="0" w:space="0" w:color="auto"/>
      </w:divBdr>
    </w:div>
    <w:div w:id="336689463">
      <w:bodyDiv w:val="1"/>
      <w:marLeft w:val="0"/>
      <w:marRight w:val="0"/>
      <w:marTop w:val="0"/>
      <w:marBottom w:val="0"/>
      <w:divBdr>
        <w:top w:val="none" w:sz="0" w:space="0" w:color="auto"/>
        <w:left w:val="none" w:sz="0" w:space="0" w:color="auto"/>
        <w:bottom w:val="none" w:sz="0" w:space="0" w:color="auto"/>
        <w:right w:val="none" w:sz="0" w:space="0" w:color="auto"/>
      </w:divBdr>
    </w:div>
    <w:div w:id="342249440">
      <w:bodyDiv w:val="1"/>
      <w:marLeft w:val="0"/>
      <w:marRight w:val="0"/>
      <w:marTop w:val="0"/>
      <w:marBottom w:val="0"/>
      <w:divBdr>
        <w:top w:val="none" w:sz="0" w:space="0" w:color="auto"/>
        <w:left w:val="none" w:sz="0" w:space="0" w:color="auto"/>
        <w:bottom w:val="none" w:sz="0" w:space="0" w:color="auto"/>
        <w:right w:val="none" w:sz="0" w:space="0" w:color="auto"/>
      </w:divBdr>
    </w:div>
    <w:div w:id="344407612">
      <w:bodyDiv w:val="1"/>
      <w:marLeft w:val="0"/>
      <w:marRight w:val="0"/>
      <w:marTop w:val="0"/>
      <w:marBottom w:val="0"/>
      <w:divBdr>
        <w:top w:val="none" w:sz="0" w:space="0" w:color="auto"/>
        <w:left w:val="none" w:sz="0" w:space="0" w:color="auto"/>
        <w:bottom w:val="none" w:sz="0" w:space="0" w:color="auto"/>
        <w:right w:val="none" w:sz="0" w:space="0" w:color="auto"/>
      </w:divBdr>
    </w:div>
    <w:div w:id="345180703">
      <w:bodyDiv w:val="1"/>
      <w:marLeft w:val="0"/>
      <w:marRight w:val="0"/>
      <w:marTop w:val="0"/>
      <w:marBottom w:val="0"/>
      <w:divBdr>
        <w:top w:val="none" w:sz="0" w:space="0" w:color="auto"/>
        <w:left w:val="none" w:sz="0" w:space="0" w:color="auto"/>
        <w:bottom w:val="none" w:sz="0" w:space="0" w:color="auto"/>
        <w:right w:val="none" w:sz="0" w:space="0" w:color="auto"/>
      </w:divBdr>
    </w:div>
    <w:div w:id="348334789">
      <w:bodyDiv w:val="1"/>
      <w:marLeft w:val="0"/>
      <w:marRight w:val="0"/>
      <w:marTop w:val="0"/>
      <w:marBottom w:val="0"/>
      <w:divBdr>
        <w:top w:val="none" w:sz="0" w:space="0" w:color="auto"/>
        <w:left w:val="none" w:sz="0" w:space="0" w:color="auto"/>
        <w:bottom w:val="none" w:sz="0" w:space="0" w:color="auto"/>
        <w:right w:val="none" w:sz="0" w:space="0" w:color="auto"/>
      </w:divBdr>
    </w:div>
    <w:div w:id="408695313">
      <w:bodyDiv w:val="1"/>
      <w:marLeft w:val="0"/>
      <w:marRight w:val="0"/>
      <w:marTop w:val="0"/>
      <w:marBottom w:val="0"/>
      <w:divBdr>
        <w:top w:val="none" w:sz="0" w:space="0" w:color="auto"/>
        <w:left w:val="none" w:sz="0" w:space="0" w:color="auto"/>
        <w:bottom w:val="none" w:sz="0" w:space="0" w:color="auto"/>
        <w:right w:val="none" w:sz="0" w:space="0" w:color="auto"/>
      </w:divBdr>
    </w:div>
    <w:div w:id="410857804">
      <w:bodyDiv w:val="1"/>
      <w:marLeft w:val="0"/>
      <w:marRight w:val="0"/>
      <w:marTop w:val="0"/>
      <w:marBottom w:val="0"/>
      <w:divBdr>
        <w:top w:val="none" w:sz="0" w:space="0" w:color="auto"/>
        <w:left w:val="none" w:sz="0" w:space="0" w:color="auto"/>
        <w:bottom w:val="none" w:sz="0" w:space="0" w:color="auto"/>
        <w:right w:val="none" w:sz="0" w:space="0" w:color="auto"/>
      </w:divBdr>
    </w:div>
    <w:div w:id="411900213">
      <w:bodyDiv w:val="1"/>
      <w:marLeft w:val="0"/>
      <w:marRight w:val="0"/>
      <w:marTop w:val="0"/>
      <w:marBottom w:val="0"/>
      <w:divBdr>
        <w:top w:val="none" w:sz="0" w:space="0" w:color="auto"/>
        <w:left w:val="none" w:sz="0" w:space="0" w:color="auto"/>
        <w:bottom w:val="none" w:sz="0" w:space="0" w:color="auto"/>
        <w:right w:val="none" w:sz="0" w:space="0" w:color="auto"/>
      </w:divBdr>
    </w:div>
    <w:div w:id="424690431">
      <w:bodyDiv w:val="1"/>
      <w:marLeft w:val="0"/>
      <w:marRight w:val="0"/>
      <w:marTop w:val="0"/>
      <w:marBottom w:val="0"/>
      <w:divBdr>
        <w:top w:val="none" w:sz="0" w:space="0" w:color="auto"/>
        <w:left w:val="none" w:sz="0" w:space="0" w:color="auto"/>
        <w:bottom w:val="none" w:sz="0" w:space="0" w:color="auto"/>
        <w:right w:val="none" w:sz="0" w:space="0" w:color="auto"/>
      </w:divBdr>
    </w:div>
    <w:div w:id="428159733">
      <w:bodyDiv w:val="1"/>
      <w:marLeft w:val="0"/>
      <w:marRight w:val="0"/>
      <w:marTop w:val="0"/>
      <w:marBottom w:val="0"/>
      <w:divBdr>
        <w:top w:val="none" w:sz="0" w:space="0" w:color="auto"/>
        <w:left w:val="none" w:sz="0" w:space="0" w:color="auto"/>
        <w:bottom w:val="none" w:sz="0" w:space="0" w:color="auto"/>
        <w:right w:val="none" w:sz="0" w:space="0" w:color="auto"/>
      </w:divBdr>
    </w:div>
    <w:div w:id="437794332">
      <w:bodyDiv w:val="1"/>
      <w:marLeft w:val="0"/>
      <w:marRight w:val="0"/>
      <w:marTop w:val="0"/>
      <w:marBottom w:val="0"/>
      <w:divBdr>
        <w:top w:val="none" w:sz="0" w:space="0" w:color="auto"/>
        <w:left w:val="none" w:sz="0" w:space="0" w:color="auto"/>
        <w:bottom w:val="none" w:sz="0" w:space="0" w:color="auto"/>
        <w:right w:val="none" w:sz="0" w:space="0" w:color="auto"/>
      </w:divBdr>
    </w:div>
    <w:div w:id="448278877">
      <w:bodyDiv w:val="1"/>
      <w:marLeft w:val="0"/>
      <w:marRight w:val="0"/>
      <w:marTop w:val="0"/>
      <w:marBottom w:val="0"/>
      <w:divBdr>
        <w:top w:val="none" w:sz="0" w:space="0" w:color="auto"/>
        <w:left w:val="none" w:sz="0" w:space="0" w:color="auto"/>
        <w:bottom w:val="none" w:sz="0" w:space="0" w:color="auto"/>
        <w:right w:val="none" w:sz="0" w:space="0" w:color="auto"/>
      </w:divBdr>
    </w:div>
    <w:div w:id="449785648">
      <w:bodyDiv w:val="1"/>
      <w:marLeft w:val="0"/>
      <w:marRight w:val="0"/>
      <w:marTop w:val="0"/>
      <w:marBottom w:val="0"/>
      <w:divBdr>
        <w:top w:val="none" w:sz="0" w:space="0" w:color="auto"/>
        <w:left w:val="none" w:sz="0" w:space="0" w:color="auto"/>
        <w:bottom w:val="none" w:sz="0" w:space="0" w:color="auto"/>
        <w:right w:val="none" w:sz="0" w:space="0" w:color="auto"/>
      </w:divBdr>
    </w:div>
    <w:div w:id="473642505">
      <w:bodyDiv w:val="1"/>
      <w:marLeft w:val="0"/>
      <w:marRight w:val="0"/>
      <w:marTop w:val="0"/>
      <w:marBottom w:val="0"/>
      <w:divBdr>
        <w:top w:val="none" w:sz="0" w:space="0" w:color="auto"/>
        <w:left w:val="none" w:sz="0" w:space="0" w:color="auto"/>
        <w:bottom w:val="none" w:sz="0" w:space="0" w:color="auto"/>
        <w:right w:val="none" w:sz="0" w:space="0" w:color="auto"/>
      </w:divBdr>
    </w:div>
    <w:div w:id="482696285">
      <w:bodyDiv w:val="1"/>
      <w:marLeft w:val="0"/>
      <w:marRight w:val="0"/>
      <w:marTop w:val="0"/>
      <w:marBottom w:val="0"/>
      <w:divBdr>
        <w:top w:val="none" w:sz="0" w:space="0" w:color="auto"/>
        <w:left w:val="none" w:sz="0" w:space="0" w:color="auto"/>
        <w:bottom w:val="none" w:sz="0" w:space="0" w:color="auto"/>
        <w:right w:val="none" w:sz="0" w:space="0" w:color="auto"/>
      </w:divBdr>
    </w:div>
    <w:div w:id="492726096">
      <w:bodyDiv w:val="1"/>
      <w:marLeft w:val="0"/>
      <w:marRight w:val="0"/>
      <w:marTop w:val="0"/>
      <w:marBottom w:val="0"/>
      <w:divBdr>
        <w:top w:val="none" w:sz="0" w:space="0" w:color="auto"/>
        <w:left w:val="none" w:sz="0" w:space="0" w:color="auto"/>
        <w:bottom w:val="none" w:sz="0" w:space="0" w:color="auto"/>
        <w:right w:val="none" w:sz="0" w:space="0" w:color="auto"/>
      </w:divBdr>
    </w:div>
    <w:div w:id="498083327">
      <w:bodyDiv w:val="1"/>
      <w:marLeft w:val="0"/>
      <w:marRight w:val="0"/>
      <w:marTop w:val="0"/>
      <w:marBottom w:val="0"/>
      <w:divBdr>
        <w:top w:val="none" w:sz="0" w:space="0" w:color="auto"/>
        <w:left w:val="none" w:sz="0" w:space="0" w:color="auto"/>
        <w:bottom w:val="none" w:sz="0" w:space="0" w:color="auto"/>
        <w:right w:val="none" w:sz="0" w:space="0" w:color="auto"/>
      </w:divBdr>
    </w:div>
    <w:div w:id="501775053">
      <w:bodyDiv w:val="1"/>
      <w:marLeft w:val="0"/>
      <w:marRight w:val="0"/>
      <w:marTop w:val="0"/>
      <w:marBottom w:val="0"/>
      <w:divBdr>
        <w:top w:val="none" w:sz="0" w:space="0" w:color="auto"/>
        <w:left w:val="none" w:sz="0" w:space="0" w:color="auto"/>
        <w:bottom w:val="none" w:sz="0" w:space="0" w:color="auto"/>
        <w:right w:val="none" w:sz="0" w:space="0" w:color="auto"/>
      </w:divBdr>
    </w:div>
    <w:div w:id="510072450">
      <w:bodyDiv w:val="1"/>
      <w:marLeft w:val="0"/>
      <w:marRight w:val="0"/>
      <w:marTop w:val="0"/>
      <w:marBottom w:val="0"/>
      <w:divBdr>
        <w:top w:val="none" w:sz="0" w:space="0" w:color="auto"/>
        <w:left w:val="none" w:sz="0" w:space="0" w:color="auto"/>
        <w:bottom w:val="none" w:sz="0" w:space="0" w:color="auto"/>
        <w:right w:val="none" w:sz="0" w:space="0" w:color="auto"/>
      </w:divBdr>
    </w:div>
    <w:div w:id="515267378">
      <w:bodyDiv w:val="1"/>
      <w:marLeft w:val="0"/>
      <w:marRight w:val="0"/>
      <w:marTop w:val="0"/>
      <w:marBottom w:val="0"/>
      <w:divBdr>
        <w:top w:val="none" w:sz="0" w:space="0" w:color="auto"/>
        <w:left w:val="none" w:sz="0" w:space="0" w:color="auto"/>
        <w:bottom w:val="none" w:sz="0" w:space="0" w:color="auto"/>
        <w:right w:val="none" w:sz="0" w:space="0" w:color="auto"/>
      </w:divBdr>
    </w:div>
    <w:div w:id="517282159">
      <w:bodyDiv w:val="1"/>
      <w:marLeft w:val="0"/>
      <w:marRight w:val="0"/>
      <w:marTop w:val="0"/>
      <w:marBottom w:val="0"/>
      <w:divBdr>
        <w:top w:val="none" w:sz="0" w:space="0" w:color="auto"/>
        <w:left w:val="none" w:sz="0" w:space="0" w:color="auto"/>
        <w:bottom w:val="none" w:sz="0" w:space="0" w:color="auto"/>
        <w:right w:val="none" w:sz="0" w:space="0" w:color="auto"/>
      </w:divBdr>
    </w:div>
    <w:div w:id="517696281">
      <w:bodyDiv w:val="1"/>
      <w:marLeft w:val="0"/>
      <w:marRight w:val="0"/>
      <w:marTop w:val="0"/>
      <w:marBottom w:val="0"/>
      <w:divBdr>
        <w:top w:val="none" w:sz="0" w:space="0" w:color="auto"/>
        <w:left w:val="none" w:sz="0" w:space="0" w:color="auto"/>
        <w:bottom w:val="none" w:sz="0" w:space="0" w:color="auto"/>
        <w:right w:val="none" w:sz="0" w:space="0" w:color="auto"/>
      </w:divBdr>
    </w:div>
    <w:div w:id="518547805">
      <w:bodyDiv w:val="1"/>
      <w:marLeft w:val="0"/>
      <w:marRight w:val="0"/>
      <w:marTop w:val="0"/>
      <w:marBottom w:val="0"/>
      <w:divBdr>
        <w:top w:val="none" w:sz="0" w:space="0" w:color="auto"/>
        <w:left w:val="none" w:sz="0" w:space="0" w:color="auto"/>
        <w:bottom w:val="none" w:sz="0" w:space="0" w:color="auto"/>
        <w:right w:val="none" w:sz="0" w:space="0" w:color="auto"/>
      </w:divBdr>
    </w:div>
    <w:div w:id="566720142">
      <w:bodyDiv w:val="1"/>
      <w:marLeft w:val="0"/>
      <w:marRight w:val="0"/>
      <w:marTop w:val="0"/>
      <w:marBottom w:val="0"/>
      <w:divBdr>
        <w:top w:val="none" w:sz="0" w:space="0" w:color="auto"/>
        <w:left w:val="none" w:sz="0" w:space="0" w:color="auto"/>
        <w:bottom w:val="none" w:sz="0" w:space="0" w:color="auto"/>
        <w:right w:val="none" w:sz="0" w:space="0" w:color="auto"/>
      </w:divBdr>
    </w:div>
    <w:div w:id="576130427">
      <w:bodyDiv w:val="1"/>
      <w:marLeft w:val="0"/>
      <w:marRight w:val="0"/>
      <w:marTop w:val="0"/>
      <w:marBottom w:val="0"/>
      <w:divBdr>
        <w:top w:val="none" w:sz="0" w:space="0" w:color="auto"/>
        <w:left w:val="none" w:sz="0" w:space="0" w:color="auto"/>
        <w:bottom w:val="none" w:sz="0" w:space="0" w:color="auto"/>
        <w:right w:val="none" w:sz="0" w:space="0" w:color="auto"/>
      </w:divBdr>
      <w:divsChild>
        <w:div w:id="1215310154">
          <w:marLeft w:val="0"/>
          <w:marRight w:val="0"/>
          <w:marTop w:val="0"/>
          <w:marBottom w:val="0"/>
          <w:divBdr>
            <w:top w:val="none" w:sz="0" w:space="0" w:color="auto"/>
            <w:left w:val="none" w:sz="0" w:space="0" w:color="auto"/>
            <w:bottom w:val="none" w:sz="0" w:space="0" w:color="auto"/>
            <w:right w:val="none" w:sz="0" w:space="0" w:color="auto"/>
          </w:divBdr>
          <w:divsChild>
            <w:div w:id="172261160">
              <w:marLeft w:val="0"/>
              <w:marRight w:val="0"/>
              <w:marTop w:val="0"/>
              <w:marBottom w:val="0"/>
              <w:divBdr>
                <w:top w:val="none" w:sz="0" w:space="0" w:color="auto"/>
                <w:left w:val="none" w:sz="0" w:space="0" w:color="auto"/>
                <w:bottom w:val="none" w:sz="0" w:space="0" w:color="auto"/>
                <w:right w:val="none" w:sz="0" w:space="0" w:color="auto"/>
              </w:divBdr>
              <w:divsChild>
                <w:div w:id="936670303">
                  <w:marLeft w:val="0"/>
                  <w:marRight w:val="0"/>
                  <w:marTop w:val="0"/>
                  <w:marBottom w:val="0"/>
                  <w:divBdr>
                    <w:top w:val="none" w:sz="0" w:space="0" w:color="auto"/>
                    <w:left w:val="none" w:sz="0" w:space="0" w:color="auto"/>
                    <w:bottom w:val="none" w:sz="0" w:space="0" w:color="auto"/>
                    <w:right w:val="none" w:sz="0" w:space="0" w:color="auto"/>
                  </w:divBdr>
                  <w:divsChild>
                    <w:div w:id="1333334622">
                      <w:marLeft w:val="0"/>
                      <w:marRight w:val="0"/>
                      <w:marTop w:val="0"/>
                      <w:marBottom w:val="0"/>
                      <w:divBdr>
                        <w:top w:val="none" w:sz="0" w:space="0" w:color="auto"/>
                        <w:left w:val="none" w:sz="0" w:space="0" w:color="auto"/>
                        <w:bottom w:val="none" w:sz="0" w:space="0" w:color="auto"/>
                        <w:right w:val="none" w:sz="0" w:space="0" w:color="auto"/>
                      </w:divBdr>
                      <w:divsChild>
                        <w:div w:id="503979085">
                          <w:marLeft w:val="0"/>
                          <w:marRight w:val="0"/>
                          <w:marTop w:val="450"/>
                          <w:marBottom w:val="450"/>
                          <w:divBdr>
                            <w:top w:val="single" w:sz="6" w:space="23" w:color="DADADA"/>
                            <w:left w:val="single" w:sz="6" w:space="23" w:color="DADADA"/>
                            <w:bottom w:val="single" w:sz="6" w:space="23" w:color="DADADA"/>
                            <w:right w:val="single" w:sz="6" w:space="23" w:color="DADADA"/>
                          </w:divBdr>
                          <w:divsChild>
                            <w:div w:id="1308439867">
                              <w:marLeft w:val="0"/>
                              <w:marRight w:val="0"/>
                              <w:marTop w:val="0"/>
                              <w:marBottom w:val="225"/>
                              <w:divBdr>
                                <w:top w:val="none" w:sz="0" w:space="0" w:color="auto"/>
                                <w:left w:val="none" w:sz="0" w:space="0" w:color="auto"/>
                                <w:bottom w:val="none" w:sz="0" w:space="0" w:color="auto"/>
                                <w:right w:val="none" w:sz="0" w:space="0" w:color="auto"/>
                              </w:divBdr>
                              <w:divsChild>
                                <w:div w:id="465660073">
                                  <w:marLeft w:val="0"/>
                                  <w:marRight w:val="0"/>
                                  <w:marTop w:val="0"/>
                                  <w:marBottom w:val="0"/>
                                  <w:divBdr>
                                    <w:top w:val="none" w:sz="0" w:space="0" w:color="auto"/>
                                    <w:left w:val="none" w:sz="0" w:space="0" w:color="auto"/>
                                    <w:bottom w:val="none" w:sz="0" w:space="0" w:color="auto"/>
                                    <w:right w:val="none" w:sz="0" w:space="0" w:color="auto"/>
                                  </w:divBdr>
                                  <w:divsChild>
                                    <w:div w:id="1299605772">
                                      <w:marLeft w:val="0"/>
                                      <w:marRight w:val="0"/>
                                      <w:marTop w:val="0"/>
                                      <w:marBottom w:val="0"/>
                                      <w:divBdr>
                                        <w:top w:val="none" w:sz="0" w:space="0" w:color="auto"/>
                                        <w:left w:val="none" w:sz="0" w:space="0" w:color="auto"/>
                                        <w:bottom w:val="none" w:sz="0" w:space="0" w:color="auto"/>
                                        <w:right w:val="none" w:sz="0" w:space="0" w:color="auto"/>
                                      </w:divBdr>
                                      <w:divsChild>
                                        <w:div w:id="380592831">
                                          <w:marLeft w:val="0"/>
                                          <w:marRight w:val="0"/>
                                          <w:marTop w:val="0"/>
                                          <w:marBottom w:val="0"/>
                                          <w:divBdr>
                                            <w:top w:val="none" w:sz="0" w:space="0" w:color="auto"/>
                                            <w:left w:val="none" w:sz="0" w:space="0" w:color="auto"/>
                                            <w:bottom w:val="none" w:sz="0" w:space="0" w:color="auto"/>
                                            <w:right w:val="none" w:sz="0" w:space="0" w:color="auto"/>
                                          </w:divBdr>
                                        </w:div>
                                      </w:divsChild>
                                    </w:div>
                                    <w:div w:id="1571112235">
                                      <w:marLeft w:val="0"/>
                                      <w:marRight w:val="0"/>
                                      <w:marTop w:val="0"/>
                                      <w:marBottom w:val="0"/>
                                      <w:divBdr>
                                        <w:top w:val="none" w:sz="0" w:space="0" w:color="auto"/>
                                        <w:left w:val="none" w:sz="0" w:space="0" w:color="auto"/>
                                        <w:bottom w:val="none" w:sz="0" w:space="0" w:color="auto"/>
                                        <w:right w:val="none" w:sz="0" w:space="0" w:color="auto"/>
                                      </w:divBdr>
                                      <w:divsChild>
                                        <w:div w:id="21161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44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38374">
              <w:marLeft w:val="0"/>
              <w:marRight w:val="0"/>
              <w:marTop w:val="0"/>
              <w:marBottom w:val="0"/>
              <w:divBdr>
                <w:top w:val="none" w:sz="0" w:space="0" w:color="auto"/>
                <w:left w:val="none" w:sz="0" w:space="0" w:color="auto"/>
                <w:bottom w:val="none" w:sz="0" w:space="0" w:color="auto"/>
                <w:right w:val="none" w:sz="0" w:space="0" w:color="auto"/>
              </w:divBdr>
            </w:div>
            <w:div w:id="1187060124">
              <w:marLeft w:val="0"/>
              <w:marRight w:val="0"/>
              <w:marTop w:val="750"/>
              <w:marBottom w:val="750"/>
              <w:divBdr>
                <w:top w:val="none" w:sz="0" w:space="0" w:color="auto"/>
                <w:left w:val="none" w:sz="0" w:space="0" w:color="auto"/>
                <w:bottom w:val="none" w:sz="0" w:space="0" w:color="auto"/>
                <w:right w:val="none" w:sz="0" w:space="0" w:color="auto"/>
              </w:divBdr>
            </w:div>
          </w:divsChild>
        </w:div>
        <w:div w:id="2090803857">
          <w:marLeft w:val="0"/>
          <w:marRight w:val="0"/>
          <w:marTop w:val="0"/>
          <w:marBottom w:val="1200"/>
          <w:divBdr>
            <w:top w:val="none" w:sz="0" w:space="0" w:color="auto"/>
            <w:left w:val="none" w:sz="0" w:space="0" w:color="auto"/>
            <w:bottom w:val="none" w:sz="0" w:space="0" w:color="auto"/>
            <w:right w:val="none" w:sz="0" w:space="0" w:color="auto"/>
          </w:divBdr>
          <w:divsChild>
            <w:div w:id="732042907">
              <w:marLeft w:val="0"/>
              <w:marRight w:val="0"/>
              <w:marTop w:val="0"/>
              <w:marBottom w:val="525"/>
              <w:divBdr>
                <w:top w:val="none" w:sz="0" w:space="0" w:color="auto"/>
                <w:left w:val="none" w:sz="0" w:space="0" w:color="auto"/>
                <w:bottom w:val="none" w:sz="0" w:space="0" w:color="auto"/>
                <w:right w:val="none" w:sz="0" w:space="0" w:color="auto"/>
              </w:divBdr>
              <w:divsChild>
                <w:div w:id="714741809">
                  <w:marLeft w:val="0"/>
                  <w:marRight w:val="0"/>
                  <w:marTop w:val="0"/>
                  <w:marBottom w:val="0"/>
                  <w:divBdr>
                    <w:top w:val="none" w:sz="0" w:space="0" w:color="auto"/>
                    <w:left w:val="none" w:sz="0" w:space="0" w:color="auto"/>
                    <w:bottom w:val="none" w:sz="0" w:space="0" w:color="auto"/>
                    <w:right w:val="none" w:sz="0" w:space="0" w:color="auto"/>
                  </w:divBdr>
                  <w:divsChild>
                    <w:div w:id="983388830">
                      <w:marLeft w:val="0"/>
                      <w:marRight w:val="0"/>
                      <w:marTop w:val="0"/>
                      <w:marBottom w:val="0"/>
                      <w:divBdr>
                        <w:top w:val="none" w:sz="0" w:space="0" w:color="auto"/>
                        <w:left w:val="none" w:sz="0" w:space="0" w:color="auto"/>
                        <w:bottom w:val="none" w:sz="0" w:space="0" w:color="auto"/>
                        <w:right w:val="none" w:sz="0" w:space="0" w:color="auto"/>
                      </w:divBdr>
                      <w:divsChild>
                        <w:div w:id="567350488">
                          <w:marLeft w:val="0"/>
                          <w:marRight w:val="0"/>
                          <w:marTop w:val="0"/>
                          <w:marBottom w:val="0"/>
                          <w:divBdr>
                            <w:top w:val="none" w:sz="0" w:space="0" w:color="auto"/>
                            <w:left w:val="none" w:sz="0" w:space="0" w:color="auto"/>
                            <w:bottom w:val="none" w:sz="0" w:space="0" w:color="auto"/>
                            <w:right w:val="none" w:sz="0" w:space="0" w:color="auto"/>
                          </w:divBdr>
                          <w:divsChild>
                            <w:div w:id="71438761">
                              <w:marLeft w:val="0"/>
                              <w:marRight w:val="0"/>
                              <w:marTop w:val="0"/>
                              <w:marBottom w:val="0"/>
                              <w:divBdr>
                                <w:top w:val="none" w:sz="0" w:space="0" w:color="auto"/>
                                <w:left w:val="none" w:sz="0" w:space="0" w:color="auto"/>
                                <w:bottom w:val="single" w:sz="6" w:space="19" w:color="8A8888"/>
                                <w:right w:val="none" w:sz="0" w:space="0" w:color="auto"/>
                              </w:divBdr>
                            </w:div>
                            <w:div w:id="2145921271">
                              <w:marLeft w:val="0"/>
                              <w:marRight w:val="0"/>
                              <w:marTop w:val="0"/>
                              <w:marBottom w:val="0"/>
                              <w:divBdr>
                                <w:top w:val="none" w:sz="0" w:space="0" w:color="auto"/>
                                <w:left w:val="none" w:sz="0" w:space="0" w:color="auto"/>
                                <w:bottom w:val="none" w:sz="0" w:space="0" w:color="auto"/>
                                <w:right w:val="none" w:sz="0" w:space="0" w:color="auto"/>
                              </w:divBdr>
                              <w:divsChild>
                                <w:div w:id="378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495680">
              <w:marLeft w:val="0"/>
              <w:marRight w:val="0"/>
              <w:marTop w:val="0"/>
              <w:marBottom w:val="525"/>
              <w:divBdr>
                <w:top w:val="none" w:sz="0" w:space="0" w:color="auto"/>
                <w:left w:val="none" w:sz="0" w:space="0" w:color="auto"/>
                <w:bottom w:val="none" w:sz="0" w:space="0" w:color="auto"/>
                <w:right w:val="none" w:sz="0" w:space="0" w:color="auto"/>
              </w:divBdr>
              <w:divsChild>
                <w:div w:id="476843539">
                  <w:marLeft w:val="0"/>
                  <w:marRight w:val="0"/>
                  <w:marTop w:val="0"/>
                  <w:marBottom w:val="0"/>
                  <w:divBdr>
                    <w:top w:val="none" w:sz="0" w:space="0" w:color="auto"/>
                    <w:left w:val="none" w:sz="0" w:space="0" w:color="auto"/>
                    <w:bottom w:val="none" w:sz="0" w:space="0" w:color="auto"/>
                    <w:right w:val="none" w:sz="0" w:space="0" w:color="auto"/>
                  </w:divBdr>
                  <w:divsChild>
                    <w:div w:id="937757157">
                      <w:marLeft w:val="0"/>
                      <w:marRight w:val="0"/>
                      <w:marTop w:val="0"/>
                      <w:marBottom w:val="0"/>
                      <w:divBdr>
                        <w:top w:val="none" w:sz="0" w:space="0" w:color="auto"/>
                        <w:left w:val="none" w:sz="0" w:space="0" w:color="auto"/>
                        <w:bottom w:val="none" w:sz="0" w:space="0" w:color="auto"/>
                        <w:right w:val="none" w:sz="0" w:space="0" w:color="auto"/>
                      </w:divBdr>
                      <w:divsChild>
                        <w:div w:id="882986841">
                          <w:marLeft w:val="0"/>
                          <w:marRight w:val="0"/>
                          <w:marTop w:val="300"/>
                          <w:marBottom w:val="0"/>
                          <w:divBdr>
                            <w:top w:val="single" w:sz="6" w:space="0" w:color="DADADA"/>
                            <w:left w:val="single" w:sz="6" w:space="0" w:color="DADADA"/>
                            <w:bottom w:val="single" w:sz="6" w:space="15" w:color="DADADA"/>
                            <w:right w:val="single" w:sz="6" w:space="0" w:color="DADADA"/>
                          </w:divBdr>
                        </w:div>
                      </w:divsChild>
                    </w:div>
                  </w:divsChild>
                </w:div>
              </w:divsChild>
            </w:div>
          </w:divsChild>
        </w:div>
      </w:divsChild>
    </w:div>
    <w:div w:id="579565998">
      <w:bodyDiv w:val="1"/>
      <w:marLeft w:val="0"/>
      <w:marRight w:val="0"/>
      <w:marTop w:val="0"/>
      <w:marBottom w:val="0"/>
      <w:divBdr>
        <w:top w:val="none" w:sz="0" w:space="0" w:color="auto"/>
        <w:left w:val="none" w:sz="0" w:space="0" w:color="auto"/>
        <w:bottom w:val="none" w:sz="0" w:space="0" w:color="auto"/>
        <w:right w:val="none" w:sz="0" w:space="0" w:color="auto"/>
      </w:divBdr>
    </w:div>
    <w:div w:id="585695703">
      <w:bodyDiv w:val="1"/>
      <w:marLeft w:val="0"/>
      <w:marRight w:val="0"/>
      <w:marTop w:val="0"/>
      <w:marBottom w:val="0"/>
      <w:divBdr>
        <w:top w:val="none" w:sz="0" w:space="0" w:color="auto"/>
        <w:left w:val="none" w:sz="0" w:space="0" w:color="auto"/>
        <w:bottom w:val="none" w:sz="0" w:space="0" w:color="auto"/>
        <w:right w:val="none" w:sz="0" w:space="0" w:color="auto"/>
      </w:divBdr>
    </w:div>
    <w:div w:id="592934338">
      <w:bodyDiv w:val="1"/>
      <w:marLeft w:val="0"/>
      <w:marRight w:val="0"/>
      <w:marTop w:val="0"/>
      <w:marBottom w:val="0"/>
      <w:divBdr>
        <w:top w:val="none" w:sz="0" w:space="0" w:color="auto"/>
        <w:left w:val="none" w:sz="0" w:space="0" w:color="auto"/>
        <w:bottom w:val="none" w:sz="0" w:space="0" w:color="auto"/>
        <w:right w:val="none" w:sz="0" w:space="0" w:color="auto"/>
      </w:divBdr>
    </w:div>
    <w:div w:id="595670020">
      <w:bodyDiv w:val="1"/>
      <w:marLeft w:val="0"/>
      <w:marRight w:val="0"/>
      <w:marTop w:val="0"/>
      <w:marBottom w:val="0"/>
      <w:divBdr>
        <w:top w:val="none" w:sz="0" w:space="0" w:color="auto"/>
        <w:left w:val="none" w:sz="0" w:space="0" w:color="auto"/>
        <w:bottom w:val="none" w:sz="0" w:space="0" w:color="auto"/>
        <w:right w:val="none" w:sz="0" w:space="0" w:color="auto"/>
      </w:divBdr>
    </w:div>
    <w:div w:id="617177911">
      <w:bodyDiv w:val="1"/>
      <w:marLeft w:val="0"/>
      <w:marRight w:val="0"/>
      <w:marTop w:val="0"/>
      <w:marBottom w:val="0"/>
      <w:divBdr>
        <w:top w:val="none" w:sz="0" w:space="0" w:color="auto"/>
        <w:left w:val="none" w:sz="0" w:space="0" w:color="auto"/>
        <w:bottom w:val="none" w:sz="0" w:space="0" w:color="auto"/>
        <w:right w:val="none" w:sz="0" w:space="0" w:color="auto"/>
      </w:divBdr>
      <w:divsChild>
        <w:div w:id="1551262727">
          <w:marLeft w:val="0"/>
          <w:marRight w:val="0"/>
          <w:marTop w:val="0"/>
          <w:marBottom w:val="0"/>
          <w:divBdr>
            <w:top w:val="none" w:sz="0" w:space="0" w:color="auto"/>
            <w:left w:val="none" w:sz="0" w:space="0" w:color="auto"/>
            <w:bottom w:val="none" w:sz="0" w:space="0" w:color="auto"/>
            <w:right w:val="none" w:sz="0" w:space="0" w:color="auto"/>
          </w:divBdr>
        </w:div>
        <w:div w:id="418841245">
          <w:marLeft w:val="0"/>
          <w:marRight w:val="0"/>
          <w:marTop w:val="0"/>
          <w:marBottom w:val="0"/>
          <w:divBdr>
            <w:top w:val="none" w:sz="0" w:space="0" w:color="auto"/>
            <w:left w:val="none" w:sz="0" w:space="0" w:color="auto"/>
            <w:bottom w:val="none" w:sz="0" w:space="0" w:color="auto"/>
            <w:right w:val="none" w:sz="0" w:space="0" w:color="auto"/>
          </w:divBdr>
        </w:div>
        <w:div w:id="1549417383">
          <w:marLeft w:val="0"/>
          <w:marRight w:val="0"/>
          <w:marTop w:val="0"/>
          <w:marBottom w:val="0"/>
          <w:divBdr>
            <w:top w:val="none" w:sz="0" w:space="0" w:color="auto"/>
            <w:left w:val="none" w:sz="0" w:space="0" w:color="auto"/>
            <w:bottom w:val="none" w:sz="0" w:space="0" w:color="auto"/>
            <w:right w:val="none" w:sz="0" w:space="0" w:color="auto"/>
          </w:divBdr>
        </w:div>
        <w:div w:id="26226792">
          <w:marLeft w:val="0"/>
          <w:marRight w:val="0"/>
          <w:marTop w:val="0"/>
          <w:marBottom w:val="0"/>
          <w:divBdr>
            <w:top w:val="none" w:sz="0" w:space="0" w:color="auto"/>
            <w:left w:val="none" w:sz="0" w:space="0" w:color="auto"/>
            <w:bottom w:val="none" w:sz="0" w:space="0" w:color="auto"/>
            <w:right w:val="none" w:sz="0" w:space="0" w:color="auto"/>
          </w:divBdr>
        </w:div>
      </w:divsChild>
    </w:div>
    <w:div w:id="643194842">
      <w:bodyDiv w:val="1"/>
      <w:marLeft w:val="0"/>
      <w:marRight w:val="0"/>
      <w:marTop w:val="0"/>
      <w:marBottom w:val="0"/>
      <w:divBdr>
        <w:top w:val="none" w:sz="0" w:space="0" w:color="auto"/>
        <w:left w:val="none" w:sz="0" w:space="0" w:color="auto"/>
        <w:bottom w:val="none" w:sz="0" w:space="0" w:color="auto"/>
        <w:right w:val="none" w:sz="0" w:space="0" w:color="auto"/>
      </w:divBdr>
    </w:div>
    <w:div w:id="648438085">
      <w:bodyDiv w:val="1"/>
      <w:marLeft w:val="0"/>
      <w:marRight w:val="0"/>
      <w:marTop w:val="0"/>
      <w:marBottom w:val="0"/>
      <w:divBdr>
        <w:top w:val="none" w:sz="0" w:space="0" w:color="auto"/>
        <w:left w:val="none" w:sz="0" w:space="0" w:color="auto"/>
        <w:bottom w:val="none" w:sz="0" w:space="0" w:color="auto"/>
        <w:right w:val="none" w:sz="0" w:space="0" w:color="auto"/>
      </w:divBdr>
    </w:div>
    <w:div w:id="648553895">
      <w:bodyDiv w:val="1"/>
      <w:marLeft w:val="0"/>
      <w:marRight w:val="0"/>
      <w:marTop w:val="0"/>
      <w:marBottom w:val="0"/>
      <w:divBdr>
        <w:top w:val="none" w:sz="0" w:space="0" w:color="auto"/>
        <w:left w:val="none" w:sz="0" w:space="0" w:color="auto"/>
        <w:bottom w:val="none" w:sz="0" w:space="0" w:color="auto"/>
        <w:right w:val="none" w:sz="0" w:space="0" w:color="auto"/>
      </w:divBdr>
      <w:divsChild>
        <w:div w:id="678434655">
          <w:marLeft w:val="547"/>
          <w:marRight w:val="0"/>
          <w:marTop w:val="0"/>
          <w:marBottom w:val="0"/>
          <w:divBdr>
            <w:top w:val="none" w:sz="0" w:space="0" w:color="auto"/>
            <w:left w:val="none" w:sz="0" w:space="0" w:color="auto"/>
            <w:bottom w:val="none" w:sz="0" w:space="0" w:color="auto"/>
            <w:right w:val="none" w:sz="0" w:space="0" w:color="auto"/>
          </w:divBdr>
        </w:div>
      </w:divsChild>
    </w:div>
    <w:div w:id="695233116">
      <w:bodyDiv w:val="1"/>
      <w:marLeft w:val="0"/>
      <w:marRight w:val="0"/>
      <w:marTop w:val="0"/>
      <w:marBottom w:val="0"/>
      <w:divBdr>
        <w:top w:val="none" w:sz="0" w:space="0" w:color="auto"/>
        <w:left w:val="none" w:sz="0" w:space="0" w:color="auto"/>
        <w:bottom w:val="none" w:sz="0" w:space="0" w:color="auto"/>
        <w:right w:val="none" w:sz="0" w:space="0" w:color="auto"/>
      </w:divBdr>
    </w:div>
    <w:div w:id="718407196">
      <w:bodyDiv w:val="1"/>
      <w:marLeft w:val="0"/>
      <w:marRight w:val="0"/>
      <w:marTop w:val="0"/>
      <w:marBottom w:val="0"/>
      <w:divBdr>
        <w:top w:val="none" w:sz="0" w:space="0" w:color="auto"/>
        <w:left w:val="none" w:sz="0" w:space="0" w:color="auto"/>
        <w:bottom w:val="none" w:sz="0" w:space="0" w:color="auto"/>
        <w:right w:val="none" w:sz="0" w:space="0" w:color="auto"/>
      </w:divBdr>
    </w:div>
    <w:div w:id="726614319">
      <w:bodyDiv w:val="1"/>
      <w:marLeft w:val="0"/>
      <w:marRight w:val="0"/>
      <w:marTop w:val="0"/>
      <w:marBottom w:val="0"/>
      <w:divBdr>
        <w:top w:val="none" w:sz="0" w:space="0" w:color="auto"/>
        <w:left w:val="none" w:sz="0" w:space="0" w:color="auto"/>
        <w:bottom w:val="none" w:sz="0" w:space="0" w:color="auto"/>
        <w:right w:val="none" w:sz="0" w:space="0" w:color="auto"/>
      </w:divBdr>
    </w:div>
    <w:div w:id="730344900">
      <w:bodyDiv w:val="1"/>
      <w:marLeft w:val="0"/>
      <w:marRight w:val="0"/>
      <w:marTop w:val="0"/>
      <w:marBottom w:val="0"/>
      <w:divBdr>
        <w:top w:val="none" w:sz="0" w:space="0" w:color="auto"/>
        <w:left w:val="none" w:sz="0" w:space="0" w:color="auto"/>
        <w:bottom w:val="none" w:sz="0" w:space="0" w:color="auto"/>
        <w:right w:val="none" w:sz="0" w:space="0" w:color="auto"/>
      </w:divBdr>
    </w:div>
    <w:div w:id="746003180">
      <w:bodyDiv w:val="1"/>
      <w:marLeft w:val="0"/>
      <w:marRight w:val="0"/>
      <w:marTop w:val="0"/>
      <w:marBottom w:val="0"/>
      <w:divBdr>
        <w:top w:val="none" w:sz="0" w:space="0" w:color="auto"/>
        <w:left w:val="none" w:sz="0" w:space="0" w:color="auto"/>
        <w:bottom w:val="none" w:sz="0" w:space="0" w:color="auto"/>
        <w:right w:val="none" w:sz="0" w:space="0" w:color="auto"/>
      </w:divBdr>
    </w:div>
    <w:div w:id="756054210">
      <w:bodyDiv w:val="1"/>
      <w:marLeft w:val="0"/>
      <w:marRight w:val="0"/>
      <w:marTop w:val="0"/>
      <w:marBottom w:val="0"/>
      <w:divBdr>
        <w:top w:val="none" w:sz="0" w:space="0" w:color="auto"/>
        <w:left w:val="none" w:sz="0" w:space="0" w:color="auto"/>
        <w:bottom w:val="none" w:sz="0" w:space="0" w:color="auto"/>
        <w:right w:val="none" w:sz="0" w:space="0" w:color="auto"/>
      </w:divBdr>
    </w:div>
    <w:div w:id="760108786">
      <w:bodyDiv w:val="1"/>
      <w:marLeft w:val="0"/>
      <w:marRight w:val="0"/>
      <w:marTop w:val="0"/>
      <w:marBottom w:val="0"/>
      <w:divBdr>
        <w:top w:val="none" w:sz="0" w:space="0" w:color="auto"/>
        <w:left w:val="none" w:sz="0" w:space="0" w:color="auto"/>
        <w:bottom w:val="none" w:sz="0" w:space="0" w:color="auto"/>
        <w:right w:val="none" w:sz="0" w:space="0" w:color="auto"/>
      </w:divBdr>
    </w:div>
    <w:div w:id="763377690">
      <w:bodyDiv w:val="1"/>
      <w:marLeft w:val="0"/>
      <w:marRight w:val="0"/>
      <w:marTop w:val="0"/>
      <w:marBottom w:val="0"/>
      <w:divBdr>
        <w:top w:val="none" w:sz="0" w:space="0" w:color="auto"/>
        <w:left w:val="none" w:sz="0" w:space="0" w:color="auto"/>
        <w:bottom w:val="none" w:sz="0" w:space="0" w:color="auto"/>
        <w:right w:val="none" w:sz="0" w:space="0" w:color="auto"/>
      </w:divBdr>
    </w:div>
    <w:div w:id="765732342">
      <w:bodyDiv w:val="1"/>
      <w:marLeft w:val="0"/>
      <w:marRight w:val="0"/>
      <w:marTop w:val="0"/>
      <w:marBottom w:val="0"/>
      <w:divBdr>
        <w:top w:val="none" w:sz="0" w:space="0" w:color="auto"/>
        <w:left w:val="none" w:sz="0" w:space="0" w:color="auto"/>
        <w:bottom w:val="none" w:sz="0" w:space="0" w:color="auto"/>
        <w:right w:val="none" w:sz="0" w:space="0" w:color="auto"/>
      </w:divBdr>
    </w:div>
    <w:div w:id="769200456">
      <w:bodyDiv w:val="1"/>
      <w:marLeft w:val="0"/>
      <w:marRight w:val="0"/>
      <w:marTop w:val="0"/>
      <w:marBottom w:val="0"/>
      <w:divBdr>
        <w:top w:val="none" w:sz="0" w:space="0" w:color="auto"/>
        <w:left w:val="none" w:sz="0" w:space="0" w:color="auto"/>
        <w:bottom w:val="none" w:sz="0" w:space="0" w:color="auto"/>
        <w:right w:val="none" w:sz="0" w:space="0" w:color="auto"/>
      </w:divBdr>
    </w:div>
    <w:div w:id="777990607">
      <w:bodyDiv w:val="1"/>
      <w:marLeft w:val="0"/>
      <w:marRight w:val="0"/>
      <w:marTop w:val="0"/>
      <w:marBottom w:val="0"/>
      <w:divBdr>
        <w:top w:val="none" w:sz="0" w:space="0" w:color="auto"/>
        <w:left w:val="none" w:sz="0" w:space="0" w:color="auto"/>
        <w:bottom w:val="none" w:sz="0" w:space="0" w:color="auto"/>
        <w:right w:val="none" w:sz="0" w:space="0" w:color="auto"/>
      </w:divBdr>
    </w:div>
    <w:div w:id="782843342">
      <w:bodyDiv w:val="1"/>
      <w:marLeft w:val="0"/>
      <w:marRight w:val="0"/>
      <w:marTop w:val="0"/>
      <w:marBottom w:val="0"/>
      <w:divBdr>
        <w:top w:val="none" w:sz="0" w:space="0" w:color="auto"/>
        <w:left w:val="none" w:sz="0" w:space="0" w:color="auto"/>
        <w:bottom w:val="none" w:sz="0" w:space="0" w:color="auto"/>
        <w:right w:val="none" w:sz="0" w:space="0" w:color="auto"/>
      </w:divBdr>
    </w:div>
    <w:div w:id="793862204">
      <w:bodyDiv w:val="1"/>
      <w:marLeft w:val="0"/>
      <w:marRight w:val="0"/>
      <w:marTop w:val="0"/>
      <w:marBottom w:val="0"/>
      <w:divBdr>
        <w:top w:val="none" w:sz="0" w:space="0" w:color="auto"/>
        <w:left w:val="none" w:sz="0" w:space="0" w:color="auto"/>
        <w:bottom w:val="none" w:sz="0" w:space="0" w:color="auto"/>
        <w:right w:val="none" w:sz="0" w:space="0" w:color="auto"/>
      </w:divBdr>
    </w:div>
    <w:div w:id="827281095">
      <w:bodyDiv w:val="1"/>
      <w:marLeft w:val="0"/>
      <w:marRight w:val="0"/>
      <w:marTop w:val="0"/>
      <w:marBottom w:val="0"/>
      <w:divBdr>
        <w:top w:val="none" w:sz="0" w:space="0" w:color="auto"/>
        <w:left w:val="none" w:sz="0" w:space="0" w:color="auto"/>
        <w:bottom w:val="none" w:sz="0" w:space="0" w:color="auto"/>
        <w:right w:val="none" w:sz="0" w:space="0" w:color="auto"/>
      </w:divBdr>
    </w:div>
    <w:div w:id="861091142">
      <w:bodyDiv w:val="1"/>
      <w:marLeft w:val="0"/>
      <w:marRight w:val="0"/>
      <w:marTop w:val="0"/>
      <w:marBottom w:val="0"/>
      <w:divBdr>
        <w:top w:val="none" w:sz="0" w:space="0" w:color="auto"/>
        <w:left w:val="none" w:sz="0" w:space="0" w:color="auto"/>
        <w:bottom w:val="none" w:sz="0" w:space="0" w:color="auto"/>
        <w:right w:val="none" w:sz="0" w:space="0" w:color="auto"/>
      </w:divBdr>
    </w:div>
    <w:div w:id="876042386">
      <w:bodyDiv w:val="1"/>
      <w:marLeft w:val="0"/>
      <w:marRight w:val="0"/>
      <w:marTop w:val="0"/>
      <w:marBottom w:val="0"/>
      <w:divBdr>
        <w:top w:val="none" w:sz="0" w:space="0" w:color="auto"/>
        <w:left w:val="none" w:sz="0" w:space="0" w:color="auto"/>
        <w:bottom w:val="none" w:sz="0" w:space="0" w:color="auto"/>
        <w:right w:val="none" w:sz="0" w:space="0" w:color="auto"/>
      </w:divBdr>
    </w:div>
    <w:div w:id="882792281">
      <w:bodyDiv w:val="1"/>
      <w:marLeft w:val="0"/>
      <w:marRight w:val="0"/>
      <w:marTop w:val="0"/>
      <w:marBottom w:val="0"/>
      <w:divBdr>
        <w:top w:val="none" w:sz="0" w:space="0" w:color="auto"/>
        <w:left w:val="none" w:sz="0" w:space="0" w:color="auto"/>
        <w:bottom w:val="none" w:sz="0" w:space="0" w:color="auto"/>
        <w:right w:val="none" w:sz="0" w:space="0" w:color="auto"/>
      </w:divBdr>
    </w:div>
    <w:div w:id="882987306">
      <w:bodyDiv w:val="1"/>
      <w:marLeft w:val="0"/>
      <w:marRight w:val="0"/>
      <w:marTop w:val="0"/>
      <w:marBottom w:val="0"/>
      <w:divBdr>
        <w:top w:val="none" w:sz="0" w:space="0" w:color="auto"/>
        <w:left w:val="none" w:sz="0" w:space="0" w:color="auto"/>
        <w:bottom w:val="none" w:sz="0" w:space="0" w:color="auto"/>
        <w:right w:val="none" w:sz="0" w:space="0" w:color="auto"/>
      </w:divBdr>
    </w:div>
    <w:div w:id="883446540">
      <w:bodyDiv w:val="1"/>
      <w:marLeft w:val="0"/>
      <w:marRight w:val="0"/>
      <w:marTop w:val="0"/>
      <w:marBottom w:val="0"/>
      <w:divBdr>
        <w:top w:val="none" w:sz="0" w:space="0" w:color="auto"/>
        <w:left w:val="none" w:sz="0" w:space="0" w:color="auto"/>
        <w:bottom w:val="none" w:sz="0" w:space="0" w:color="auto"/>
        <w:right w:val="none" w:sz="0" w:space="0" w:color="auto"/>
      </w:divBdr>
    </w:div>
    <w:div w:id="890580614">
      <w:bodyDiv w:val="1"/>
      <w:marLeft w:val="0"/>
      <w:marRight w:val="0"/>
      <w:marTop w:val="0"/>
      <w:marBottom w:val="0"/>
      <w:divBdr>
        <w:top w:val="none" w:sz="0" w:space="0" w:color="auto"/>
        <w:left w:val="none" w:sz="0" w:space="0" w:color="auto"/>
        <w:bottom w:val="none" w:sz="0" w:space="0" w:color="auto"/>
        <w:right w:val="none" w:sz="0" w:space="0" w:color="auto"/>
      </w:divBdr>
    </w:div>
    <w:div w:id="904030341">
      <w:bodyDiv w:val="1"/>
      <w:marLeft w:val="0"/>
      <w:marRight w:val="0"/>
      <w:marTop w:val="0"/>
      <w:marBottom w:val="0"/>
      <w:divBdr>
        <w:top w:val="none" w:sz="0" w:space="0" w:color="auto"/>
        <w:left w:val="none" w:sz="0" w:space="0" w:color="auto"/>
        <w:bottom w:val="none" w:sz="0" w:space="0" w:color="auto"/>
        <w:right w:val="none" w:sz="0" w:space="0" w:color="auto"/>
      </w:divBdr>
    </w:div>
    <w:div w:id="917329510">
      <w:bodyDiv w:val="1"/>
      <w:marLeft w:val="0"/>
      <w:marRight w:val="0"/>
      <w:marTop w:val="0"/>
      <w:marBottom w:val="0"/>
      <w:divBdr>
        <w:top w:val="none" w:sz="0" w:space="0" w:color="auto"/>
        <w:left w:val="none" w:sz="0" w:space="0" w:color="auto"/>
        <w:bottom w:val="none" w:sz="0" w:space="0" w:color="auto"/>
        <w:right w:val="none" w:sz="0" w:space="0" w:color="auto"/>
      </w:divBdr>
    </w:div>
    <w:div w:id="920263371">
      <w:bodyDiv w:val="1"/>
      <w:marLeft w:val="0"/>
      <w:marRight w:val="0"/>
      <w:marTop w:val="0"/>
      <w:marBottom w:val="0"/>
      <w:divBdr>
        <w:top w:val="none" w:sz="0" w:space="0" w:color="auto"/>
        <w:left w:val="none" w:sz="0" w:space="0" w:color="auto"/>
        <w:bottom w:val="none" w:sz="0" w:space="0" w:color="auto"/>
        <w:right w:val="none" w:sz="0" w:space="0" w:color="auto"/>
      </w:divBdr>
    </w:div>
    <w:div w:id="937832342">
      <w:bodyDiv w:val="1"/>
      <w:marLeft w:val="0"/>
      <w:marRight w:val="0"/>
      <w:marTop w:val="0"/>
      <w:marBottom w:val="0"/>
      <w:divBdr>
        <w:top w:val="none" w:sz="0" w:space="0" w:color="auto"/>
        <w:left w:val="none" w:sz="0" w:space="0" w:color="auto"/>
        <w:bottom w:val="none" w:sz="0" w:space="0" w:color="auto"/>
        <w:right w:val="none" w:sz="0" w:space="0" w:color="auto"/>
      </w:divBdr>
    </w:div>
    <w:div w:id="941451646">
      <w:bodyDiv w:val="1"/>
      <w:marLeft w:val="0"/>
      <w:marRight w:val="0"/>
      <w:marTop w:val="0"/>
      <w:marBottom w:val="0"/>
      <w:divBdr>
        <w:top w:val="none" w:sz="0" w:space="0" w:color="auto"/>
        <w:left w:val="none" w:sz="0" w:space="0" w:color="auto"/>
        <w:bottom w:val="none" w:sz="0" w:space="0" w:color="auto"/>
        <w:right w:val="none" w:sz="0" w:space="0" w:color="auto"/>
      </w:divBdr>
    </w:div>
    <w:div w:id="944508105">
      <w:bodyDiv w:val="1"/>
      <w:marLeft w:val="0"/>
      <w:marRight w:val="0"/>
      <w:marTop w:val="0"/>
      <w:marBottom w:val="0"/>
      <w:divBdr>
        <w:top w:val="none" w:sz="0" w:space="0" w:color="auto"/>
        <w:left w:val="none" w:sz="0" w:space="0" w:color="auto"/>
        <w:bottom w:val="none" w:sz="0" w:space="0" w:color="auto"/>
        <w:right w:val="none" w:sz="0" w:space="0" w:color="auto"/>
      </w:divBdr>
    </w:div>
    <w:div w:id="960307721">
      <w:bodyDiv w:val="1"/>
      <w:marLeft w:val="0"/>
      <w:marRight w:val="0"/>
      <w:marTop w:val="0"/>
      <w:marBottom w:val="0"/>
      <w:divBdr>
        <w:top w:val="none" w:sz="0" w:space="0" w:color="auto"/>
        <w:left w:val="none" w:sz="0" w:space="0" w:color="auto"/>
        <w:bottom w:val="none" w:sz="0" w:space="0" w:color="auto"/>
        <w:right w:val="none" w:sz="0" w:space="0" w:color="auto"/>
      </w:divBdr>
    </w:div>
    <w:div w:id="963774861">
      <w:bodyDiv w:val="1"/>
      <w:marLeft w:val="0"/>
      <w:marRight w:val="0"/>
      <w:marTop w:val="0"/>
      <w:marBottom w:val="0"/>
      <w:divBdr>
        <w:top w:val="none" w:sz="0" w:space="0" w:color="auto"/>
        <w:left w:val="none" w:sz="0" w:space="0" w:color="auto"/>
        <w:bottom w:val="none" w:sz="0" w:space="0" w:color="auto"/>
        <w:right w:val="none" w:sz="0" w:space="0" w:color="auto"/>
      </w:divBdr>
    </w:div>
    <w:div w:id="974874887">
      <w:bodyDiv w:val="1"/>
      <w:marLeft w:val="0"/>
      <w:marRight w:val="0"/>
      <w:marTop w:val="0"/>
      <w:marBottom w:val="0"/>
      <w:divBdr>
        <w:top w:val="none" w:sz="0" w:space="0" w:color="auto"/>
        <w:left w:val="none" w:sz="0" w:space="0" w:color="auto"/>
        <w:bottom w:val="none" w:sz="0" w:space="0" w:color="auto"/>
        <w:right w:val="none" w:sz="0" w:space="0" w:color="auto"/>
      </w:divBdr>
    </w:div>
    <w:div w:id="979580449">
      <w:bodyDiv w:val="1"/>
      <w:marLeft w:val="0"/>
      <w:marRight w:val="0"/>
      <w:marTop w:val="0"/>
      <w:marBottom w:val="0"/>
      <w:divBdr>
        <w:top w:val="none" w:sz="0" w:space="0" w:color="auto"/>
        <w:left w:val="none" w:sz="0" w:space="0" w:color="auto"/>
        <w:bottom w:val="none" w:sz="0" w:space="0" w:color="auto"/>
        <w:right w:val="none" w:sz="0" w:space="0" w:color="auto"/>
      </w:divBdr>
    </w:div>
    <w:div w:id="1005285939">
      <w:bodyDiv w:val="1"/>
      <w:marLeft w:val="0"/>
      <w:marRight w:val="0"/>
      <w:marTop w:val="0"/>
      <w:marBottom w:val="0"/>
      <w:divBdr>
        <w:top w:val="none" w:sz="0" w:space="0" w:color="auto"/>
        <w:left w:val="none" w:sz="0" w:space="0" w:color="auto"/>
        <w:bottom w:val="none" w:sz="0" w:space="0" w:color="auto"/>
        <w:right w:val="none" w:sz="0" w:space="0" w:color="auto"/>
      </w:divBdr>
    </w:div>
    <w:div w:id="1010718088">
      <w:bodyDiv w:val="1"/>
      <w:marLeft w:val="0"/>
      <w:marRight w:val="0"/>
      <w:marTop w:val="0"/>
      <w:marBottom w:val="0"/>
      <w:divBdr>
        <w:top w:val="none" w:sz="0" w:space="0" w:color="auto"/>
        <w:left w:val="none" w:sz="0" w:space="0" w:color="auto"/>
        <w:bottom w:val="none" w:sz="0" w:space="0" w:color="auto"/>
        <w:right w:val="none" w:sz="0" w:space="0" w:color="auto"/>
      </w:divBdr>
    </w:div>
    <w:div w:id="1014498341">
      <w:bodyDiv w:val="1"/>
      <w:marLeft w:val="0"/>
      <w:marRight w:val="0"/>
      <w:marTop w:val="0"/>
      <w:marBottom w:val="0"/>
      <w:divBdr>
        <w:top w:val="none" w:sz="0" w:space="0" w:color="auto"/>
        <w:left w:val="none" w:sz="0" w:space="0" w:color="auto"/>
        <w:bottom w:val="none" w:sz="0" w:space="0" w:color="auto"/>
        <w:right w:val="none" w:sz="0" w:space="0" w:color="auto"/>
      </w:divBdr>
    </w:div>
    <w:div w:id="1024476081">
      <w:bodyDiv w:val="1"/>
      <w:marLeft w:val="0"/>
      <w:marRight w:val="0"/>
      <w:marTop w:val="0"/>
      <w:marBottom w:val="0"/>
      <w:divBdr>
        <w:top w:val="none" w:sz="0" w:space="0" w:color="auto"/>
        <w:left w:val="none" w:sz="0" w:space="0" w:color="auto"/>
        <w:bottom w:val="none" w:sz="0" w:space="0" w:color="auto"/>
        <w:right w:val="none" w:sz="0" w:space="0" w:color="auto"/>
      </w:divBdr>
    </w:div>
    <w:div w:id="1036850191">
      <w:bodyDiv w:val="1"/>
      <w:marLeft w:val="0"/>
      <w:marRight w:val="0"/>
      <w:marTop w:val="0"/>
      <w:marBottom w:val="0"/>
      <w:divBdr>
        <w:top w:val="none" w:sz="0" w:space="0" w:color="auto"/>
        <w:left w:val="none" w:sz="0" w:space="0" w:color="auto"/>
        <w:bottom w:val="none" w:sz="0" w:space="0" w:color="auto"/>
        <w:right w:val="none" w:sz="0" w:space="0" w:color="auto"/>
      </w:divBdr>
    </w:div>
    <w:div w:id="1049915836">
      <w:bodyDiv w:val="1"/>
      <w:marLeft w:val="0"/>
      <w:marRight w:val="0"/>
      <w:marTop w:val="0"/>
      <w:marBottom w:val="0"/>
      <w:divBdr>
        <w:top w:val="none" w:sz="0" w:space="0" w:color="auto"/>
        <w:left w:val="none" w:sz="0" w:space="0" w:color="auto"/>
        <w:bottom w:val="none" w:sz="0" w:space="0" w:color="auto"/>
        <w:right w:val="none" w:sz="0" w:space="0" w:color="auto"/>
      </w:divBdr>
    </w:div>
    <w:div w:id="1051155830">
      <w:bodyDiv w:val="1"/>
      <w:marLeft w:val="0"/>
      <w:marRight w:val="0"/>
      <w:marTop w:val="0"/>
      <w:marBottom w:val="0"/>
      <w:divBdr>
        <w:top w:val="none" w:sz="0" w:space="0" w:color="auto"/>
        <w:left w:val="none" w:sz="0" w:space="0" w:color="auto"/>
        <w:bottom w:val="none" w:sz="0" w:space="0" w:color="auto"/>
        <w:right w:val="none" w:sz="0" w:space="0" w:color="auto"/>
      </w:divBdr>
    </w:div>
    <w:div w:id="1061824726">
      <w:bodyDiv w:val="1"/>
      <w:marLeft w:val="0"/>
      <w:marRight w:val="0"/>
      <w:marTop w:val="0"/>
      <w:marBottom w:val="0"/>
      <w:divBdr>
        <w:top w:val="none" w:sz="0" w:space="0" w:color="auto"/>
        <w:left w:val="none" w:sz="0" w:space="0" w:color="auto"/>
        <w:bottom w:val="none" w:sz="0" w:space="0" w:color="auto"/>
        <w:right w:val="none" w:sz="0" w:space="0" w:color="auto"/>
      </w:divBdr>
    </w:div>
    <w:div w:id="1069377876">
      <w:bodyDiv w:val="1"/>
      <w:marLeft w:val="0"/>
      <w:marRight w:val="0"/>
      <w:marTop w:val="0"/>
      <w:marBottom w:val="0"/>
      <w:divBdr>
        <w:top w:val="none" w:sz="0" w:space="0" w:color="auto"/>
        <w:left w:val="none" w:sz="0" w:space="0" w:color="auto"/>
        <w:bottom w:val="none" w:sz="0" w:space="0" w:color="auto"/>
        <w:right w:val="none" w:sz="0" w:space="0" w:color="auto"/>
      </w:divBdr>
    </w:div>
    <w:div w:id="1077286945">
      <w:bodyDiv w:val="1"/>
      <w:marLeft w:val="0"/>
      <w:marRight w:val="0"/>
      <w:marTop w:val="0"/>
      <w:marBottom w:val="0"/>
      <w:divBdr>
        <w:top w:val="none" w:sz="0" w:space="0" w:color="auto"/>
        <w:left w:val="none" w:sz="0" w:space="0" w:color="auto"/>
        <w:bottom w:val="none" w:sz="0" w:space="0" w:color="auto"/>
        <w:right w:val="none" w:sz="0" w:space="0" w:color="auto"/>
      </w:divBdr>
    </w:div>
    <w:div w:id="1079710925">
      <w:bodyDiv w:val="1"/>
      <w:marLeft w:val="0"/>
      <w:marRight w:val="0"/>
      <w:marTop w:val="0"/>
      <w:marBottom w:val="0"/>
      <w:divBdr>
        <w:top w:val="none" w:sz="0" w:space="0" w:color="auto"/>
        <w:left w:val="none" w:sz="0" w:space="0" w:color="auto"/>
        <w:bottom w:val="none" w:sz="0" w:space="0" w:color="auto"/>
        <w:right w:val="none" w:sz="0" w:space="0" w:color="auto"/>
      </w:divBdr>
      <w:divsChild>
        <w:div w:id="1869641291">
          <w:marLeft w:val="0"/>
          <w:marRight w:val="0"/>
          <w:marTop w:val="0"/>
          <w:marBottom w:val="0"/>
          <w:divBdr>
            <w:top w:val="none" w:sz="0" w:space="0" w:color="auto"/>
            <w:left w:val="none" w:sz="0" w:space="0" w:color="auto"/>
            <w:bottom w:val="none" w:sz="0" w:space="0" w:color="auto"/>
            <w:right w:val="none" w:sz="0" w:space="0" w:color="auto"/>
          </w:divBdr>
        </w:div>
      </w:divsChild>
    </w:div>
    <w:div w:id="1095397383">
      <w:bodyDiv w:val="1"/>
      <w:marLeft w:val="0"/>
      <w:marRight w:val="0"/>
      <w:marTop w:val="0"/>
      <w:marBottom w:val="0"/>
      <w:divBdr>
        <w:top w:val="none" w:sz="0" w:space="0" w:color="auto"/>
        <w:left w:val="none" w:sz="0" w:space="0" w:color="auto"/>
        <w:bottom w:val="none" w:sz="0" w:space="0" w:color="auto"/>
        <w:right w:val="none" w:sz="0" w:space="0" w:color="auto"/>
      </w:divBdr>
    </w:div>
    <w:div w:id="1098715613">
      <w:bodyDiv w:val="1"/>
      <w:marLeft w:val="0"/>
      <w:marRight w:val="0"/>
      <w:marTop w:val="0"/>
      <w:marBottom w:val="0"/>
      <w:divBdr>
        <w:top w:val="none" w:sz="0" w:space="0" w:color="auto"/>
        <w:left w:val="none" w:sz="0" w:space="0" w:color="auto"/>
        <w:bottom w:val="none" w:sz="0" w:space="0" w:color="auto"/>
        <w:right w:val="none" w:sz="0" w:space="0" w:color="auto"/>
      </w:divBdr>
    </w:div>
    <w:div w:id="1104686137">
      <w:bodyDiv w:val="1"/>
      <w:marLeft w:val="0"/>
      <w:marRight w:val="0"/>
      <w:marTop w:val="0"/>
      <w:marBottom w:val="0"/>
      <w:divBdr>
        <w:top w:val="none" w:sz="0" w:space="0" w:color="auto"/>
        <w:left w:val="none" w:sz="0" w:space="0" w:color="auto"/>
        <w:bottom w:val="none" w:sz="0" w:space="0" w:color="auto"/>
        <w:right w:val="none" w:sz="0" w:space="0" w:color="auto"/>
      </w:divBdr>
      <w:divsChild>
        <w:div w:id="1507864734">
          <w:marLeft w:val="547"/>
          <w:marRight w:val="0"/>
          <w:marTop w:val="0"/>
          <w:marBottom w:val="0"/>
          <w:divBdr>
            <w:top w:val="none" w:sz="0" w:space="0" w:color="auto"/>
            <w:left w:val="none" w:sz="0" w:space="0" w:color="auto"/>
            <w:bottom w:val="none" w:sz="0" w:space="0" w:color="auto"/>
            <w:right w:val="none" w:sz="0" w:space="0" w:color="auto"/>
          </w:divBdr>
        </w:div>
      </w:divsChild>
    </w:div>
    <w:div w:id="1111701309">
      <w:bodyDiv w:val="1"/>
      <w:marLeft w:val="0"/>
      <w:marRight w:val="0"/>
      <w:marTop w:val="0"/>
      <w:marBottom w:val="0"/>
      <w:divBdr>
        <w:top w:val="none" w:sz="0" w:space="0" w:color="auto"/>
        <w:left w:val="none" w:sz="0" w:space="0" w:color="auto"/>
        <w:bottom w:val="none" w:sz="0" w:space="0" w:color="auto"/>
        <w:right w:val="none" w:sz="0" w:space="0" w:color="auto"/>
      </w:divBdr>
    </w:div>
    <w:div w:id="1112624806">
      <w:bodyDiv w:val="1"/>
      <w:marLeft w:val="0"/>
      <w:marRight w:val="0"/>
      <w:marTop w:val="0"/>
      <w:marBottom w:val="0"/>
      <w:divBdr>
        <w:top w:val="none" w:sz="0" w:space="0" w:color="auto"/>
        <w:left w:val="none" w:sz="0" w:space="0" w:color="auto"/>
        <w:bottom w:val="none" w:sz="0" w:space="0" w:color="auto"/>
        <w:right w:val="none" w:sz="0" w:space="0" w:color="auto"/>
      </w:divBdr>
    </w:div>
    <w:div w:id="1120563322">
      <w:bodyDiv w:val="1"/>
      <w:marLeft w:val="0"/>
      <w:marRight w:val="0"/>
      <w:marTop w:val="0"/>
      <w:marBottom w:val="0"/>
      <w:divBdr>
        <w:top w:val="none" w:sz="0" w:space="0" w:color="auto"/>
        <w:left w:val="none" w:sz="0" w:space="0" w:color="auto"/>
        <w:bottom w:val="none" w:sz="0" w:space="0" w:color="auto"/>
        <w:right w:val="none" w:sz="0" w:space="0" w:color="auto"/>
      </w:divBdr>
    </w:div>
    <w:div w:id="1122921182">
      <w:bodyDiv w:val="1"/>
      <w:marLeft w:val="0"/>
      <w:marRight w:val="0"/>
      <w:marTop w:val="0"/>
      <w:marBottom w:val="0"/>
      <w:divBdr>
        <w:top w:val="none" w:sz="0" w:space="0" w:color="auto"/>
        <w:left w:val="none" w:sz="0" w:space="0" w:color="auto"/>
        <w:bottom w:val="none" w:sz="0" w:space="0" w:color="auto"/>
        <w:right w:val="none" w:sz="0" w:space="0" w:color="auto"/>
      </w:divBdr>
    </w:div>
    <w:div w:id="1139345290">
      <w:bodyDiv w:val="1"/>
      <w:marLeft w:val="0"/>
      <w:marRight w:val="0"/>
      <w:marTop w:val="0"/>
      <w:marBottom w:val="0"/>
      <w:divBdr>
        <w:top w:val="none" w:sz="0" w:space="0" w:color="auto"/>
        <w:left w:val="none" w:sz="0" w:space="0" w:color="auto"/>
        <w:bottom w:val="none" w:sz="0" w:space="0" w:color="auto"/>
        <w:right w:val="none" w:sz="0" w:space="0" w:color="auto"/>
      </w:divBdr>
    </w:div>
    <w:div w:id="1155561825">
      <w:bodyDiv w:val="1"/>
      <w:marLeft w:val="0"/>
      <w:marRight w:val="0"/>
      <w:marTop w:val="0"/>
      <w:marBottom w:val="0"/>
      <w:divBdr>
        <w:top w:val="none" w:sz="0" w:space="0" w:color="auto"/>
        <w:left w:val="none" w:sz="0" w:space="0" w:color="auto"/>
        <w:bottom w:val="none" w:sz="0" w:space="0" w:color="auto"/>
        <w:right w:val="none" w:sz="0" w:space="0" w:color="auto"/>
      </w:divBdr>
    </w:div>
    <w:div w:id="1175651522">
      <w:bodyDiv w:val="1"/>
      <w:marLeft w:val="0"/>
      <w:marRight w:val="0"/>
      <w:marTop w:val="0"/>
      <w:marBottom w:val="0"/>
      <w:divBdr>
        <w:top w:val="none" w:sz="0" w:space="0" w:color="auto"/>
        <w:left w:val="none" w:sz="0" w:space="0" w:color="auto"/>
        <w:bottom w:val="none" w:sz="0" w:space="0" w:color="auto"/>
        <w:right w:val="none" w:sz="0" w:space="0" w:color="auto"/>
      </w:divBdr>
    </w:div>
    <w:div w:id="1176074880">
      <w:bodyDiv w:val="1"/>
      <w:marLeft w:val="0"/>
      <w:marRight w:val="0"/>
      <w:marTop w:val="0"/>
      <w:marBottom w:val="0"/>
      <w:divBdr>
        <w:top w:val="none" w:sz="0" w:space="0" w:color="auto"/>
        <w:left w:val="none" w:sz="0" w:space="0" w:color="auto"/>
        <w:bottom w:val="none" w:sz="0" w:space="0" w:color="auto"/>
        <w:right w:val="none" w:sz="0" w:space="0" w:color="auto"/>
      </w:divBdr>
    </w:div>
    <w:div w:id="1184245970">
      <w:bodyDiv w:val="1"/>
      <w:marLeft w:val="0"/>
      <w:marRight w:val="0"/>
      <w:marTop w:val="0"/>
      <w:marBottom w:val="0"/>
      <w:divBdr>
        <w:top w:val="none" w:sz="0" w:space="0" w:color="auto"/>
        <w:left w:val="none" w:sz="0" w:space="0" w:color="auto"/>
        <w:bottom w:val="none" w:sz="0" w:space="0" w:color="auto"/>
        <w:right w:val="none" w:sz="0" w:space="0" w:color="auto"/>
      </w:divBdr>
    </w:div>
    <w:div w:id="1186675014">
      <w:bodyDiv w:val="1"/>
      <w:marLeft w:val="0"/>
      <w:marRight w:val="0"/>
      <w:marTop w:val="0"/>
      <w:marBottom w:val="0"/>
      <w:divBdr>
        <w:top w:val="none" w:sz="0" w:space="0" w:color="auto"/>
        <w:left w:val="none" w:sz="0" w:space="0" w:color="auto"/>
        <w:bottom w:val="none" w:sz="0" w:space="0" w:color="auto"/>
        <w:right w:val="none" w:sz="0" w:space="0" w:color="auto"/>
      </w:divBdr>
    </w:div>
    <w:div w:id="1189759996">
      <w:bodyDiv w:val="1"/>
      <w:marLeft w:val="0"/>
      <w:marRight w:val="0"/>
      <w:marTop w:val="0"/>
      <w:marBottom w:val="0"/>
      <w:divBdr>
        <w:top w:val="none" w:sz="0" w:space="0" w:color="auto"/>
        <w:left w:val="none" w:sz="0" w:space="0" w:color="auto"/>
        <w:bottom w:val="none" w:sz="0" w:space="0" w:color="auto"/>
        <w:right w:val="none" w:sz="0" w:space="0" w:color="auto"/>
      </w:divBdr>
    </w:div>
    <w:div w:id="1195926394">
      <w:bodyDiv w:val="1"/>
      <w:marLeft w:val="0"/>
      <w:marRight w:val="0"/>
      <w:marTop w:val="0"/>
      <w:marBottom w:val="0"/>
      <w:divBdr>
        <w:top w:val="none" w:sz="0" w:space="0" w:color="auto"/>
        <w:left w:val="none" w:sz="0" w:space="0" w:color="auto"/>
        <w:bottom w:val="none" w:sz="0" w:space="0" w:color="auto"/>
        <w:right w:val="none" w:sz="0" w:space="0" w:color="auto"/>
      </w:divBdr>
      <w:divsChild>
        <w:div w:id="14499794">
          <w:marLeft w:val="0"/>
          <w:marRight w:val="0"/>
          <w:marTop w:val="0"/>
          <w:marBottom w:val="0"/>
          <w:divBdr>
            <w:top w:val="none" w:sz="0" w:space="0" w:color="auto"/>
            <w:left w:val="none" w:sz="0" w:space="0" w:color="auto"/>
            <w:bottom w:val="none" w:sz="0" w:space="0" w:color="auto"/>
            <w:right w:val="none" w:sz="0" w:space="0" w:color="auto"/>
          </w:divBdr>
        </w:div>
        <w:div w:id="55009001">
          <w:marLeft w:val="0"/>
          <w:marRight w:val="0"/>
          <w:marTop w:val="0"/>
          <w:marBottom w:val="0"/>
          <w:divBdr>
            <w:top w:val="none" w:sz="0" w:space="0" w:color="auto"/>
            <w:left w:val="none" w:sz="0" w:space="0" w:color="auto"/>
            <w:bottom w:val="none" w:sz="0" w:space="0" w:color="auto"/>
            <w:right w:val="none" w:sz="0" w:space="0" w:color="auto"/>
          </w:divBdr>
        </w:div>
        <w:div w:id="150802695">
          <w:marLeft w:val="0"/>
          <w:marRight w:val="0"/>
          <w:marTop w:val="0"/>
          <w:marBottom w:val="0"/>
          <w:divBdr>
            <w:top w:val="none" w:sz="0" w:space="0" w:color="auto"/>
            <w:left w:val="none" w:sz="0" w:space="0" w:color="auto"/>
            <w:bottom w:val="none" w:sz="0" w:space="0" w:color="auto"/>
            <w:right w:val="none" w:sz="0" w:space="0" w:color="auto"/>
          </w:divBdr>
        </w:div>
        <w:div w:id="158736679">
          <w:marLeft w:val="0"/>
          <w:marRight w:val="0"/>
          <w:marTop w:val="0"/>
          <w:marBottom w:val="0"/>
          <w:divBdr>
            <w:top w:val="none" w:sz="0" w:space="0" w:color="auto"/>
            <w:left w:val="none" w:sz="0" w:space="0" w:color="auto"/>
            <w:bottom w:val="none" w:sz="0" w:space="0" w:color="auto"/>
            <w:right w:val="none" w:sz="0" w:space="0" w:color="auto"/>
          </w:divBdr>
        </w:div>
        <w:div w:id="242449055">
          <w:marLeft w:val="0"/>
          <w:marRight w:val="0"/>
          <w:marTop w:val="0"/>
          <w:marBottom w:val="0"/>
          <w:divBdr>
            <w:top w:val="none" w:sz="0" w:space="0" w:color="auto"/>
            <w:left w:val="none" w:sz="0" w:space="0" w:color="auto"/>
            <w:bottom w:val="none" w:sz="0" w:space="0" w:color="auto"/>
            <w:right w:val="none" w:sz="0" w:space="0" w:color="auto"/>
          </w:divBdr>
        </w:div>
        <w:div w:id="243996260">
          <w:marLeft w:val="0"/>
          <w:marRight w:val="0"/>
          <w:marTop w:val="0"/>
          <w:marBottom w:val="0"/>
          <w:divBdr>
            <w:top w:val="none" w:sz="0" w:space="0" w:color="auto"/>
            <w:left w:val="none" w:sz="0" w:space="0" w:color="auto"/>
            <w:bottom w:val="none" w:sz="0" w:space="0" w:color="auto"/>
            <w:right w:val="none" w:sz="0" w:space="0" w:color="auto"/>
          </w:divBdr>
        </w:div>
        <w:div w:id="927736833">
          <w:marLeft w:val="0"/>
          <w:marRight w:val="0"/>
          <w:marTop w:val="0"/>
          <w:marBottom w:val="0"/>
          <w:divBdr>
            <w:top w:val="none" w:sz="0" w:space="0" w:color="auto"/>
            <w:left w:val="none" w:sz="0" w:space="0" w:color="auto"/>
            <w:bottom w:val="none" w:sz="0" w:space="0" w:color="auto"/>
            <w:right w:val="none" w:sz="0" w:space="0" w:color="auto"/>
          </w:divBdr>
        </w:div>
        <w:div w:id="1106776975">
          <w:marLeft w:val="0"/>
          <w:marRight w:val="0"/>
          <w:marTop w:val="0"/>
          <w:marBottom w:val="0"/>
          <w:divBdr>
            <w:top w:val="none" w:sz="0" w:space="0" w:color="auto"/>
            <w:left w:val="none" w:sz="0" w:space="0" w:color="auto"/>
            <w:bottom w:val="none" w:sz="0" w:space="0" w:color="auto"/>
            <w:right w:val="none" w:sz="0" w:space="0" w:color="auto"/>
          </w:divBdr>
        </w:div>
        <w:div w:id="1124421519">
          <w:marLeft w:val="0"/>
          <w:marRight w:val="0"/>
          <w:marTop w:val="0"/>
          <w:marBottom w:val="0"/>
          <w:divBdr>
            <w:top w:val="none" w:sz="0" w:space="0" w:color="auto"/>
            <w:left w:val="none" w:sz="0" w:space="0" w:color="auto"/>
            <w:bottom w:val="none" w:sz="0" w:space="0" w:color="auto"/>
            <w:right w:val="none" w:sz="0" w:space="0" w:color="auto"/>
          </w:divBdr>
        </w:div>
        <w:div w:id="1159926561">
          <w:marLeft w:val="0"/>
          <w:marRight w:val="0"/>
          <w:marTop w:val="0"/>
          <w:marBottom w:val="0"/>
          <w:divBdr>
            <w:top w:val="none" w:sz="0" w:space="0" w:color="auto"/>
            <w:left w:val="none" w:sz="0" w:space="0" w:color="auto"/>
            <w:bottom w:val="none" w:sz="0" w:space="0" w:color="auto"/>
            <w:right w:val="none" w:sz="0" w:space="0" w:color="auto"/>
          </w:divBdr>
        </w:div>
        <w:div w:id="1256666730">
          <w:marLeft w:val="0"/>
          <w:marRight w:val="0"/>
          <w:marTop w:val="0"/>
          <w:marBottom w:val="0"/>
          <w:divBdr>
            <w:top w:val="none" w:sz="0" w:space="0" w:color="auto"/>
            <w:left w:val="none" w:sz="0" w:space="0" w:color="auto"/>
            <w:bottom w:val="none" w:sz="0" w:space="0" w:color="auto"/>
            <w:right w:val="none" w:sz="0" w:space="0" w:color="auto"/>
          </w:divBdr>
        </w:div>
        <w:div w:id="1305621374">
          <w:marLeft w:val="0"/>
          <w:marRight w:val="0"/>
          <w:marTop w:val="0"/>
          <w:marBottom w:val="0"/>
          <w:divBdr>
            <w:top w:val="none" w:sz="0" w:space="0" w:color="auto"/>
            <w:left w:val="none" w:sz="0" w:space="0" w:color="auto"/>
            <w:bottom w:val="none" w:sz="0" w:space="0" w:color="auto"/>
            <w:right w:val="none" w:sz="0" w:space="0" w:color="auto"/>
          </w:divBdr>
        </w:div>
        <w:div w:id="1319727025">
          <w:marLeft w:val="0"/>
          <w:marRight w:val="0"/>
          <w:marTop w:val="0"/>
          <w:marBottom w:val="0"/>
          <w:divBdr>
            <w:top w:val="none" w:sz="0" w:space="0" w:color="auto"/>
            <w:left w:val="none" w:sz="0" w:space="0" w:color="auto"/>
            <w:bottom w:val="none" w:sz="0" w:space="0" w:color="auto"/>
            <w:right w:val="none" w:sz="0" w:space="0" w:color="auto"/>
          </w:divBdr>
        </w:div>
        <w:div w:id="1375424519">
          <w:marLeft w:val="0"/>
          <w:marRight w:val="0"/>
          <w:marTop w:val="0"/>
          <w:marBottom w:val="0"/>
          <w:divBdr>
            <w:top w:val="none" w:sz="0" w:space="0" w:color="auto"/>
            <w:left w:val="none" w:sz="0" w:space="0" w:color="auto"/>
            <w:bottom w:val="none" w:sz="0" w:space="0" w:color="auto"/>
            <w:right w:val="none" w:sz="0" w:space="0" w:color="auto"/>
          </w:divBdr>
        </w:div>
        <w:div w:id="1550069062">
          <w:marLeft w:val="0"/>
          <w:marRight w:val="0"/>
          <w:marTop w:val="0"/>
          <w:marBottom w:val="0"/>
          <w:divBdr>
            <w:top w:val="none" w:sz="0" w:space="0" w:color="auto"/>
            <w:left w:val="none" w:sz="0" w:space="0" w:color="auto"/>
            <w:bottom w:val="none" w:sz="0" w:space="0" w:color="auto"/>
            <w:right w:val="none" w:sz="0" w:space="0" w:color="auto"/>
          </w:divBdr>
        </w:div>
        <w:div w:id="1749887741">
          <w:marLeft w:val="0"/>
          <w:marRight w:val="0"/>
          <w:marTop w:val="0"/>
          <w:marBottom w:val="0"/>
          <w:divBdr>
            <w:top w:val="none" w:sz="0" w:space="0" w:color="auto"/>
            <w:left w:val="none" w:sz="0" w:space="0" w:color="auto"/>
            <w:bottom w:val="none" w:sz="0" w:space="0" w:color="auto"/>
            <w:right w:val="none" w:sz="0" w:space="0" w:color="auto"/>
          </w:divBdr>
        </w:div>
        <w:div w:id="1809863097">
          <w:marLeft w:val="0"/>
          <w:marRight w:val="0"/>
          <w:marTop w:val="0"/>
          <w:marBottom w:val="0"/>
          <w:divBdr>
            <w:top w:val="none" w:sz="0" w:space="0" w:color="auto"/>
            <w:left w:val="none" w:sz="0" w:space="0" w:color="auto"/>
            <w:bottom w:val="none" w:sz="0" w:space="0" w:color="auto"/>
            <w:right w:val="none" w:sz="0" w:space="0" w:color="auto"/>
          </w:divBdr>
        </w:div>
        <w:div w:id="1940747695">
          <w:marLeft w:val="0"/>
          <w:marRight w:val="0"/>
          <w:marTop w:val="0"/>
          <w:marBottom w:val="0"/>
          <w:divBdr>
            <w:top w:val="none" w:sz="0" w:space="0" w:color="auto"/>
            <w:left w:val="none" w:sz="0" w:space="0" w:color="auto"/>
            <w:bottom w:val="none" w:sz="0" w:space="0" w:color="auto"/>
            <w:right w:val="none" w:sz="0" w:space="0" w:color="auto"/>
          </w:divBdr>
        </w:div>
        <w:div w:id="1994017652">
          <w:marLeft w:val="0"/>
          <w:marRight w:val="0"/>
          <w:marTop w:val="0"/>
          <w:marBottom w:val="0"/>
          <w:divBdr>
            <w:top w:val="none" w:sz="0" w:space="0" w:color="auto"/>
            <w:left w:val="none" w:sz="0" w:space="0" w:color="auto"/>
            <w:bottom w:val="none" w:sz="0" w:space="0" w:color="auto"/>
            <w:right w:val="none" w:sz="0" w:space="0" w:color="auto"/>
          </w:divBdr>
        </w:div>
        <w:div w:id="2002662904">
          <w:marLeft w:val="0"/>
          <w:marRight w:val="0"/>
          <w:marTop w:val="0"/>
          <w:marBottom w:val="0"/>
          <w:divBdr>
            <w:top w:val="none" w:sz="0" w:space="0" w:color="auto"/>
            <w:left w:val="none" w:sz="0" w:space="0" w:color="auto"/>
            <w:bottom w:val="none" w:sz="0" w:space="0" w:color="auto"/>
            <w:right w:val="none" w:sz="0" w:space="0" w:color="auto"/>
          </w:divBdr>
        </w:div>
      </w:divsChild>
    </w:div>
    <w:div w:id="1212156015">
      <w:bodyDiv w:val="1"/>
      <w:marLeft w:val="0"/>
      <w:marRight w:val="0"/>
      <w:marTop w:val="0"/>
      <w:marBottom w:val="0"/>
      <w:divBdr>
        <w:top w:val="none" w:sz="0" w:space="0" w:color="auto"/>
        <w:left w:val="none" w:sz="0" w:space="0" w:color="auto"/>
        <w:bottom w:val="none" w:sz="0" w:space="0" w:color="auto"/>
        <w:right w:val="none" w:sz="0" w:space="0" w:color="auto"/>
      </w:divBdr>
    </w:div>
    <w:div w:id="1224020625">
      <w:bodyDiv w:val="1"/>
      <w:marLeft w:val="0"/>
      <w:marRight w:val="0"/>
      <w:marTop w:val="0"/>
      <w:marBottom w:val="0"/>
      <w:divBdr>
        <w:top w:val="none" w:sz="0" w:space="0" w:color="auto"/>
        <w:left w:val="none" w:sz="0" w:space="0" w:color="auto"/>
        <w:bottom w:val="none" w:sz="0" w:space="0" w:color="auto"/>
        <w:right w:val="none" w:sz="0" w:space="0" w:color="auto"/>
      </w:divBdr>
    </w:div>
    <w:div w:id="1257326124">
      <w:bodyDiv w:val="1"/>
      <w:marLeft w:val="0"/>
      <w:marRight w:val="0"/>
      <w:marTop w:val="0"/>
      <w:marBottom w:val="0"/>
      <w:divBdr>
        <w:top w:val="none" w:sz="0" w:space="0" w:color="auto"/>
        <w:left w:val="none" w:sz="0" w:space="0" w:color="auto"/>
        <w:bottom w:val="none" w:sz="0" w:space="0" w:color="auto"/>
        <w:right w:val="none" w:sz="0" w:space="0" w:color="auto"/>
      </w:divBdr>
    </w:div>
    <w:div w:id="1277566162">
      <w:bodyDiv w:val="1"/>
      <w:marLeft w:val="0"/>
      <w:marRight w:val="0"/>
      <w:marTop w:val="0"/>
      <w:marBottom w:val="0"/>
      <w:divBdr>
        <w:top w:val="none" w:sz="0" w:space="0" w:color="auto"/>
        <w:left w:val="none" w:sz="0" w:space="0" w:color="auto"/>
        <w:bottom w:val="none" w:sz="0" w:space="0" w:color="auto"/>
        <w:right w:val="none" w:sz="0" w:space="0" w:color="auto"/>
      </w:divBdr>
    </w:div>
    <w:div w:id="1284073439">
      <w:bodyDiv w:val="1"/>
      <w:marLeft w:val="0"/>
      <w:marRight w:val="0"/>
      <w:marTop w:val="0"/>
      <w:marBottom w:val="0"/>
      <w:divBdr>
        <w:top w:val="none" w:sz="0" w:space="0" w:color="auto"/>
        <w:left w:val="none" w:sz="0" w:space="0" w:color="auto"/>
        <w:bottom w:val="none" w:sz="0" w:space="0" w:color="auto"/>
        <w:right w:val="none" w:sz="0" w:space="0" w:color="auto"/>
      </w:divBdr>
      <w:divsChild>
        <w:div w:id="1963419534">
          <w:marLeft w:val="0"/>
          <w:marRight w:val="0"/>
          <w:marTop w:val="0"/>
          <w:marBottom w:val="0"/>
          <w:divBdr>
            <w:top w:val="none" w:sz="0" w:space="0" w:color="auto"/>
            <w:left w:val="none" w:sz="0" w:space="0" w:color="auto"/>
            <w:bottom w:val="none" w:sz="0" w:space="0" w:color="auto"/>
            <w:right w:val="none" w:sz="0" w:space="0" w:color="auto"/>
          </w:divBdr>
          <w:divsChild>
            <w:div w:id="1178497976">
              <w:marLeft w:val="0"/>
              <w:marRight w:val="0"/>
              <w:marTop w:val="0"/>
              <w:marBottom w:val="0"/>
              <w:divBdr>
                <w:top w:val="none" w:sz="0" w:space="0" w:color="auto"/>
                <w:left w:val="none" w:sz="0" w:space="0" w:color="auto"/>
                <w:bottom w:val="none" w:sz="0" w:space="0" w:color="auto"/>
                <w:right w:val="none" w:sz="0" w:space="0" w:color="auto"/>
              </w:divBdr>
              <w:divsChild>
                <w:div w:id="1018969207">
                  <w:marLeft w:val="0"/>
                  <w:marRight w:val="0"/>
                  <w:marTop w:val="0"/>
                  <w:marBottom w:val="0"/>
                  <w:divBdr>
                    <w:top w:val="none" w:sz="0" w:space="0" w:color="auto"/>
                    <w:left w:val="none" w:sz="0" w:space="0" w:color="auto"/>
                    <w:bottom w:val="none" w:sz="0" w:space="0" w:color="auto"/>
                    <w:right w:val="none" w:sz="0" w:space="0" w:color="auto"/>
                  </w:divBdr>
                  <w:divsChild>
                    <w:div w:id="883711328">
                      <w:marLeft w:val="0"/>
                      <w:marRight w:val="0"/>
                      <w:marTop w:val="0"/>
                      <w:marBottom w:val="0"/>
                      <w:divBdr>
                        <w:top w:val="none" w:sz="0" w:space="0" w:color="auto"/>
                        <w:left w:val="none" w:sz="0" w:space="0" w:color="auto"/>
                        <w:bottom w:val="none" w:sz="0" w:space="0" w:color="auto"/>
                        <w:right w:val="none" w:sz="0" w:space="0" w:color="auto"/>
                      </w:divBdr>
                      <w:divsChild>
                        <w:div w:id="606081393">
                          <w:marLeft w:val="0"/>
                          <w:marRight w:val="0"/>
                          <w:marTop w:val="0"/>
                          <w:marBottom w:val="0"/>
                          <w:divBdr>
                            <w:top w:val="none" w:sz="0" w:space="0" w:color="auto"/>
                            <w:left w:val="none" w:sz="0" w:space="0" w:color="auto"/>
                            <w:bottom w:val="none" w:sz="0" w:space="0" w:color="auto"/>
                            <w:right w:val="none" w:sz="0" w:space="0" w:color="auto"/>
                          </w:divBdr>
                          <w:divsChild>
                            <w:div w:id="523130697">
                              <w:marLeft w:val="0"/>
                              <w:marRight w:val="0"/>
                              <w:marTop w:val="0"/>
                              <w:marBottom w:val="0"/>
                              <w:divBdr>
                                <w:top w:val="none" w:sz="0" w:space="0" w:color="auto"/>
                                <w:left w:val="none" w:sz="0" w:space="0" w:color="auto"/>
                                <w:bottom w:val="none" w:sz="0" w:space="0" w:color="auto"/>
                                <w:right w:val="none" w:sz="0" w:space="0" w:color="auto"/>
                              </w:divBdr>
                              <w:divsChild>
                                <w:div w:id="836919974">
                                  <w:marLeft w:val="0"/>
                                  <w:marRight w:val="0"/>
                                  <w:marTop w:val="0"/>
                                  <w:marBottom w:val="0"/>
                                  <w:divBdr>
                                    <w:top w:val="none" w:sz="0" w:space="0" w:color="auto"/>
                                    <w:left w:val="none" w:sz="0" w:space="0" w:color="auto"/>
                                    <w:bottom w:val="none" w:sz="0" w:space="0" w:color="auto"/>
                                    <w:right w:val="none" w:sz="0" w:space="0" w:color="auto"/>
                                  </w:divBdr>
                                  <w:divsChild>
                                    <w:div w:id="1204977264">
                                      <w:marLeft w:val="0"/>
                                      <w:marRight w:val="0"/>
                                      <w:marTop w:val="0"/>
                                      <w:marBottom w:val="0"/>
                                      <w:divBdr>
                                        <w:top w:val="none" w:sz="0" w:space="0" w:color="auto"/>
                                        <w:left w:val="none" w:sz="0" w:space="0" w:color="auto"/>
                                        <w:bottom w:val="none" w:sz="0" w:space="0" w:color="auto"/>
                                        <w:right w:val="none" w:sz="0" w:space="0" w:color="auto"/>
                                      </w:divBdr>
                                      <w:divsChild>
                                        <w:div w:id="1767923954">
                                          <w:marLeft w:val="0"/>
                                          <w:marRight w:val="0"/>
                                          <w:marTop w:val="0"/>
                                          <w:marBottom w:val="0"/>
                                          <w:divBdr>
                                            <w:top w:val="none" w:sz="0" w:space="0" w:color="auto"/>
                                            <w:left w:val="none" w:sz="0" w:space="0" w:color="auto"/>
                                            <w:bottom w:val="none" w:sz="0" w:space="0" w:color="auto"/>
                                            <w:right w:val="none" w:sz="0" w:space="0" w:color="auto"/>
                                          </w:divBdr>
                                          <w:divsChild>
                                            <w:div w:id="793520457">
                                              <w:marLeft w:val="0"/>
                                              <w:marRight w:val="0"/>
                                              <w:marTop w:val="0"/>
                                              <w:marBottom w:val="0"/>
                                              <w:divBdr>
                                                <w:top w:val="none" w:sz="0" w:space="0" w:color="auto"/>
                                                <w:left w:val="none" w:sz="0" w:space="0" w:color="auto"/>
                                                <w:bottom w:val="none" w:sz="0" w:space="0" w:color="auto"/>
                                                <w:right w:val="none" w:sz="0" w:space="0" w:color="auto"/>
                                              </w:divBdr>
                                              <w:divsChild>
                                                <w:div w:id="1048263689">
                                                  <w:marLeft w:val="0"/>
                                                  <w:marRight w:val="0"/>
                                                  <w:marTop w:val="0"/>
                                                  <w:marBottom w:val="0"/>
                                                  <w:divBdr>
                                                    <w:top w:val="none" w:sz="0" w:space="0" w:color="auto"/>
                                                    <w:left w:val="none" w:sz="0" w:space="0" w:color="auto"/>
                                                    <w:bottom w:val="none" w:sz="0" w:space="0" w:color="auto"/>
                                                    <w:right w:val="none" w:sz="0" w:space="0" w:color="auto"/>
                                                  </w:divBdr>
                                                  <w:divsChild>
                                                    <w:div w:id="495923485">
                                                      <w:marLeft w:val="0"/>
                                                      <w:marRight w:val="0"/>
                                                      <w:marTop w:val="0"/>
                                                      <w:marBottom w:val="0"/>
                                                      <w:divBdr>
                                                        <w:top w:val="none" w:sz="0" w:space="0" w:color="auto"/>
                                                        <w:left w:val="none" w:sz="0" w:space="0" w:color="auto"/>
                                                        <w:bottom w:val="none" w:sz="0" w:space="0" w:color="auto"/>
                                                        <w:right w:val="none" w:sz="0" w:space="0" w:color="auto"/>
                                                      </w:divBdr>
                                                      <w:divsChild>
                                                        <w:div w:id="669985065">
                                                          <w:marLeft w:val="0"/>
                                                          <w:marRight w:val="0"/>
                                                          <w:marTop w:val="0"/>
                                                          <w:marBottom w:val="0"/>
                                                          <w:divBdr>
                                                            <w:top w:val="none" w:sz="0" w:space="0" w:color="auto"/>
                                                            <w:left w:val="none" w:sz="0" w:space="0" w:color="auto"/>
                                                            <w:bottom w:val="none" w:sz="0" w:space="0" w:color="auto"/>
                                                            <w:right w:val="none" w:sz="0" w:space="0" w:color="auto"/>
                                                          </w:divBdr>
                                                          <w:divsChild>
                                                            <w:div w:id="1608612877">
                                                              <w:marLeft w:val="0"/>
                                                              <w:marRight w:val="0"/>
                                                              <w:marTop w:val="0"/>
                                                              <w:marBottom w:val="0"/>
                                                              <w:divBdr>
                                                                <w:top w:val="none" w:sz="0" w:space="0" w:color="auto"/>
                                                                <w:left w:val="none" w:sz="0" w:space="0" w:color="auto"/>
                                                                <w:bottom w:val="none" w:sz="0" w:space="0" w:color="auto"/>
                                                                <w:right w:val="none" w:sz="0" w:space="0" w:color="auto"/>
                                                              </w:divBdr>
                                                              <w:divsChild>
                                                                <w:div w:id="11402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5310514">
      <w:bodyDiv w:val="1"/>
      <w:marLeft w:val="0"/>
      <w:marRight w:val="0"/>
      <w:marTop w:val="0"/>
      <w:marBottom w:val="0"/>
      <w:divBdr>
        <w:top w:val="none" w:sz="0" w:space="0" w:color="auto"/>
        <w:left w:val="none" w:sz="0" w:space="0" w:color="auto"/>
        <w:bottom w:val="none" w:sz="0" w:space="0" w:color="auto"/>
        <w:right w:val="none" w:sz="0" w:space="0" w:color="auto"/>
      </w:divBdr>
    </w:div>
    <w:div w:id="1291279023">
      <w:bodyDiv w:val="1"/>
      <w:marLeft w:val="0"/>
      <w:marRight w:val="0"/>
      <w:marTop w:val="0"/>
      <w:marBottom w:val="0"/>
      <w:divBdr>
        <w:top w:val="none" w:sz="0" w:space="0" w:color="auto"/>
        <w:left w:val="none" w:sz="0" w:space="0" w:color="auto"/>
        <w:bottom w:val="none" w:sz="0" w:space="0" w:color="auto"/>
        <w:right w:val="none" w:sz="0" w:space="0" w:color="auto"/>
      </w:divBdr>
      <w:divsChild>
        <w:div w:id="471484021">
          <w:marLeft w:val="0"/>
          <w:marRight w:val="0"/>
          <w:marTop w:val="150"/>
          <w:marBottom w:val="0"/>
          <w:divBdr>
            <w:top w:val="none" w:sz="0" w:space="0" w:color="auto"/>
            <w:left w:val="none" w:sz="0" w:space="0" w:color="auto"/>
            <w:bottom w:val="none" w:sz="0" w:space="0" w:color="auto"/>
            <w:right w:val="none" w:sz="0" w:space="0" w:color="auto"/>
          </w:divBdr>
        </w:div>
      </w:divsChild>
    </w:div>
    <w:div w:id="1291550115">
      <w:bodyDiv w:val="1"/>
      <w:marLeft w:val="0"/>
      <w:marRight w:val="0"/>
      <w:marTop w:val="0"/>
      <w:marBottom w:val="0"/>
      <w:divBdr>
        <w:top w:val="none" w:sz="0" w:space="0" w:color="auto"/>
        <w:left w:val="none" w:sz="0" w:space="0" w:color="auto"/>
        <w:bottom w:val="none" w:sz="0" w:space="0" w:color="auto"/>
        <w:right w:val="none" w:sz="0" w:space="0" w:color="auto"/>
      </w:divBdr>
    </w:div>
    <w:div w:id="1296567188">
      <w:bodyDiv w:val="1"/>
      <w:marLeft w:val="0"/>
      <w:marRight w:val="0"/>
      <w:marTop w:val="0"/>
      <w:marBottom w:val="0"/>
      <w:divBdr>
        <w:top w:val="none" w:sz="0" w:space="0" w:color="auto"/>
        <w:left w:val="none" w:sz="0" w:space="0" w:color="auto"/>
        <w:bottom w:val="none" w:sz="0" w:space="0" w:color="auto"/>
        <w:right w:val="none" w:sz="0" w:space="0" w:color="auto"/>
      </w:divBdr>
    </w:div>
    <w:div w:id="1309896346">
      <w:bodyDiv w:val="1"/>
      <w:marLeft w:val="0"/>
      <w:marRight w:val="0"/>
      <w:marTop w:val="0"/>
      <w:marBottom w:val="0"/>
      <w:divBdr>
        <w:top w:val="none" w:sz="0" w:space="0" w:color="auto"/>
        <w:left w:val="none" w:sz="0" w:space="0" w:color="auto"/>
        <w:bottom w:val="none" w:sz="0" w:space="0" w:color="auto"/>
        <w:right w:val="none" w:sz="0" w:space="0" w:color="auto"/>
      </w:divBdr>
    </w:div>
    <w:div w:id="1313175903">
      <w:bodyDiv w:val="1"/>
      <w:marLeft w:val="0"/>
      <w:marRight w:val="0"/>
      <w:marTop w:val="0"/>
      <w:marBottom w:val="0"/>
      <w:divBdr>
        <w:top w:val="none" w:sz="0" w:space="0" w:color="auto"/>
        <w:left w:val="none" w:sz="0" w:space="0" w:color="auto"/>
        <w:bottom w:val="none" w:sz="0" w:space="0" w:color="auto"/>
        <w:right w:val="none" w:sz="0" w:space="0" w:color="auto"/>
      </w:divBdr>
    </w:div>
    <w:div w:id="1328244660">
      <w:bodyDiv w:val="1"/>
      <w:marLeft w:val="0"/>
      <w:marRight w:val="0"/>
      <w:marTop w:val="0"/>
      <w:marBottom w:val="0"/>
      <w:divBdr>
        <w:top w:val="none" w:sz="0" w:space="0" w:color="auto"/>
        <w:left w:val="none" w:sz="0" w:space="0" w:color="auto"/>
        <w:bottom w:val="none" w:sz="0" w:space="0" w:color="auto"/>
        <w:right w:val="none" w:sz="0" w:space="0" w:color="auto"/>
      </w:divBdr>
    </w:div>
    <w:div w:id="1332103387">
      <w:bodyDiv w:val="1"/>
      <w:marLeft w:val="0"/>
      <w:marRight w:val="0"/>
      <w:marTop w:val="0"/>
      <w:marBottom w:val="0"/>
      <w:divBdr>
        <w:top w:val="none" w:sz="0" w:space="0" w:color="auto"/>
        <w:left w:val="none" w:sz="0" w:space="0" w:color="auto"/>
        <w:bottom w:val="none" w:sz="0" w:space="0" w:color="auto"/>
        <w:right w:val="none" w:sz="0" w:space="0" w:color="auto"/>
      </w:divBdr>
    </w:div>
    <w:div w:id="1339574961">
      <w:bodyDiv w:val="1"/>
      <w:marLeft w:val="0"/>
      <w:marRight w:val="0"/>
      <w:marTop w:val="0"/>
      <w:marBottom w:val="0"/>
      <w:divBdr>
        <w:top w:val="none" w:sz="0" w:space="0" w:color="auto"/>
        <w:left w:val="none" w:sz="0" w:space="0" w:color="auto"/>
        <w:bottom w:val="none" w:sz="0" w:space="0" w:color="auto"/>
        <w:right w:val="none" w:sz="0" w:space="0" w:color="auto"/>
      </w:divBdr>
    </w:div>
    <w:div w:id="1351180955">
      <w:bodyDiv w:val="1"/>
      <w:marLeft w:val="0"/>
      <w:marRight w:val="0"/>
      <w:marTop w:val="0"/>
      <w:marBottom w:val="0"/>
      <w:divBdr>
        <w:top w:val="none" w:sz="0" w:space="0" w:color="auto"/>
        <w:left w:val="none" w:sz="0" w:space="0" w:color="auto"/>
        <w:bottom w:val="none" w:sz="0" w:space="0" w:color="auto"/>
        <w:right w:val="none" w:sz="0" w:space="0" w:color="auto"/>
      </w:divBdr>
    </w:div>
    <w:div w:id="1356886560">
      <w:bodyDiv w:val="1"/>
      <w:marLeft w:val="0"/>
      <w:marRight w:val="0"/>
      <w:marTop w:val="0"/>
      <w:marBottom w:val="0"/>
      <w:divBdr>
        <w:top w:val="none" w:sz="0" w:space="0" w:color="auto"/>
        <w:left w:val="none" w:sz="0" w:space="0" w:color="auto"/>
        <w:bottom w:val="none" w:sz="0" w:space="0" w:color="auto"/>
        <w:right w:val="none" w:sz="0" w:space="0" w:color="auto"/>
      </w:divBdr>
    </w:div>
    <w:div w:id="1361853546">
      <w:bodyDiv w:val="1"/>
      <w:marLeft w:val="0"/>
      <w:marRight w:val="0"/>
      <w:marTop w:val="0"/>
      <w:marBottom w:val="0"/>
      <w:divBdr>
        <w:top w:val="none" w:sz="0" w:space="0" w:color="auto"/>
        <w:left w:val="none" w:sz="0" w:space="0" w:color="auto"/>
        <w:bottom w:val="none" w:sz="0" w:space="0" w:color="auto"/>
        <w:right w:val="none" w:sz="0" w:space="0" w:color="auto"/>
      </w:divBdr>
    </w:div>
    <w:div w:id="1370759175">
      <w:bodyDiv w:val="1"/>
      <w:marLeft w:val="0"/>
      <w:marRight w:val="0"/>
      <w:marTop w:val="0"/>
      <w:marBottom w:val="0"/>
      <w:divBdr>
        <w:top w:val="none" w:sz="0" w:space="0" w:color="auto"/>
        <w:left w:val="none" w:sz="0" w:space="0" w:color="auto"/>
        <w:bottom w:val="none" w:sz="0" w:space="0" w:color="auto"/>
        <w:right w:val="none" w:sz="0" w:space="0" w:color="auto"/>
      </w:divBdr>
    </w:div>
    <w:div w:id="1409768796">
      <w:bodyDiv w:val="1"/>
      <w:marLeft w:val="0"/>
      <w:marRight w:val="0"/>
      <w:marTop w:val="0"/>
      <w:marBottom w:val="0"/>
      <w:divBdr>
        <w:top w:val="none" w:sz="0" w:space="0" w:color="auto"/>
        <w:left w:val="none" w:sz="0" w:space="0" w:color="auto"/>
        <w:bottom w:val="none" w:sz="0" w:space="0" w:color="auto"/>
        <w:right w:val="none" w:sz="0" w:space="0" w:color="auto"/>
      </w:divBdr>
    </w:div>
    <w:div w:id="1412922348">
      <w:bodyDiv w:val="1"/>
      <w:marLeft w:val="0"/>
      <w:marRight w:val="0"/>
      <w:marTop w:val="0"/>
      <w:marBottom w:val="0"/>
      <w:divBdr>
        <w:top w:val="none" w:sz="0" w:space="0" w:color="auto"/>
        <w:left w:val="none" w:sz="0" w:space="0" w:color="auto"/>
        <w:bottom w:val="none" w:sz="0" w:space="0" w:color="auto"/>
        <w:right w:val="none" w:sz="0" w:space="0" w:color="auto"/>
      </w:divBdr>
    </w:div>
    <w:div w:id="1418211905">
      <w:bodyDiv w:val="1"/>
      <w:marLeft w:val="0"/>
      <w:marRight w:val="0"/>
      <w:marTop w:val="0"/>
      <w:marBottom w:val="0"/>
      <w:divBdr>
        <w:top w:val="none" w:sz="0" w:space="0" w:color="auto"/>
        <w:left w:val="none" w:sz="0" w:space="0" w:color="auto"/>
        <w:bottom w:val="none" w:sz="0" w:space="0" w:color="auto"/>
        <w:right w:val="none" w:sz="0" w:space="0" w:color="auto"/>
      </w:divBdr>
    </w:div>
    <w:div w:id="1421102115">
      <w:bodyDiv w:val="1"/>
      <w:marLeft w:val="0"/>
      <w:marRight w:val="0"/>
      <w:marTop w:val="0"/>
      <w:marBottom w:val="0"/>
      <w:divBdr>
        <w:top w:val="none" w:sz="0" w:space="0" w:color="auto"/>
        <w:left w:val="none" w:sz="0" w:space="0" w:color="auto"/>
        <w:bottom w:val="none" w:sz="0" w:space="0" w:color="auto"/>
        <w:right w:val="none" w:sz="0" w:space="0" w:color="auto"/>
      </w:divBdr>
    </w:div>
    <w:div w:id="1427651026">
      <w:bodyDiv w:val="1"/>
      <w:marLeft w:val="0"/>
      <w:marRight w:val="0"/>
      <w:marTop w:val="0"/>
      <w:marBottom w:val="0"/>
      <w:divBdr>
        <w:top w:val="none" w:sz="0" w:space="0" w:color="auto"/>
        <w:left w:val="none" w:sz="0" w:space="0" w:color="auto"/>
        <w:bottom w:val="none" w:sz="0" w:space="0" w:color="auto"/>
        <w:right w:val="none" w:sz="0" w:space="0" w:color="auto"/>
      </w:divBdr>
    </w:div>
    <w:div w:id="1431775210">
      <w:bodyDiv w:val="1"/>
      <w:marLeft w:val="0"/>
      <w:marRight w:val="0"/>
      <w:marTop w:val="0"/>
      <w:marBottom w:val="0"/>
      <w:divBdr>
        <w:top w:val="none" w:sz="0" w:space="0" w:color="auto"/>
        <w:left w:val="none" w:sz="0" w:space="0" w:color="auto"/>
        <w:bottom w:val="none" w:sz="0" w:space="0" w:color="auto"/>
        <w:right w:val="none" w:sz="0" w:space="0" w:color="auto"/>
      </w:divBdr>
    </w:div>
    <w:div w:id="1443382567">
      <w:bodyDiv w:val="1"/>
      <w:marLeft w:val="0"/>
      <w:marRight w:val="0"/>
      <w:marTop w:val="0"/>
      <w:marBottom w:val="0"/>
      <w:divBdr>
        <w:top w:val="none" w:sz="0" w:space="0" w:color="auto"/>
        <w:left w:val="none" w:sz="0" w:space="0" w:color="auto"/>
        <w:bottom w:val="none" w:sz="0" w:space="0" w:color="auto"/>
        <w:right w:val="none" w:sz="0" w:space="0" w:color="auto"/>
      </w:divBdr>
    </w:div>
    <w:div w:id="1471047598">
      <w:bodyDiv w:val="1"/>
      <w:marLeft w:val="0"/>
      <w:marRight w:val="0"/>
      <w:marTop w:val="0"/>
      <w:marBottom w:val="0"/>
      <w:divBdr>
        <w:top w:val="none" w:sz="0" w:space="0" w:color="auto"/>
        <w:left w:val="none" w:sz="0" w:space="0" w:color="auto"/>
        <w:bottom w:val="none" w:sz="0" w:space="0" w:color="auto"/>
        <w:right w:val="none" w:sz="0" w:space="0" w:color="auto"/>
      </w:divBdr>
    </w:div>
    <w:div w:id="1473058657">
      <w:bodyDiv w:val="1"/>
      <w:marLeft w:val="0"/>
      <w:marRight w:val="0"/>
      <w:marTop w:val="0"/>
      <w:marBottom w:val="0"/>
      <w:divBdr>
        <w:top w:val="none" w:sz="0" w:space="0" w:color="auto"/>
        <w:left w:val="none" w:sz="0" w:space="0" w:color="auto"/>
        <w:bottom w:val="none" w:sz="0" w:space="0" w:color="auto"/>
        <w:right w:val="none" w:sz="0" w:space="0" w:color="auto"/>
      </w:divBdr>
    </w:div>
    <w:div w:id="1481771218">
      <w:bodyDiv w:val="1"/>
      <w:marLeft w:val="0"/>
      <w:marRight w:val="0"/>
      <w:marTop w:val="0"/>
      <w:marBottom w:val="0"/>
      <w:divBdr>
        <w:top w:val="none" w:sz="0" w:space="0" w:color="auto"/>
        <w:left w:val="none" w:sz="0" w:space="0" w:color="auto"/>
        <w:bottom w:val="none" w:sz="0" w:space="0" w:color="auto"/>
        <w:right w:val="none" w:sz="0" w:space="0" w:color="auto"/>
      </w:divBdr>
    </w:div>
    <w:div w:id="1492595251">
      <w:bodyDiv w:val="1"/>
      <w:marLeft w:val="0"/>
      <w:marRight w:val="0"/>
      <w:marTop w:val="0"/>
      <w:marBottom w:val="0"/>
      <w:divBdr>
        <w:top w:val="none" w:sz="0" w:space="0" w:color="auto"/>
        <w:left w:val="none" w:sz="0" w:space="0" w:color="auto"/>
        <w:bottom w:val="none" w:sz="0" w:space="0" w:color="auto"/>
        <w:right w:val="none" w:sz="0" w:space="0" w:color="auto"/>
      </w:divBdr>
    </w:div>
    <w:div w:id="1508180419">
      <w:bodyDiv w:val="1"/>
      <w:marLeft w:val="0"/>
      <w:marRight w:val="0"/>
      <w:marTop w:val="0"/>
      <w:marBottom w:val="0"/>
      <w:divBdr>
        <w:top w:val="none" w:sz="0" w:space="0" w:color="auto"/>
        <w:left w:val="none" w:sz="0" w:space="0" w:color="auto"/>
        <w:bottom w:val="none" w:sz="0" w:space="0" w:color="auto"/>
        <w:right w:val="none" w:sz="0" w:space="0" w:color="auto"/>
      </w:divBdr>
    </w:div>
    <w:div w:id="1516454722">
      <w:bodyDiv w:val="1"/>
      <w:marLeft w:val="0"/>
      <w:marRight w:val="0"/>
      <w:marTop w:val="0"/>
      <w:marBottom w:val="0"/>
      <w:divBdr>
        <w:top w:val="none" w:sz="0" w:space="0" w:color="auto"/>
        <w:left w:val="none" w:sz="0" w:space="0" w:color="auto"/>
        <w:bottom w:val="none" w:sz="0" w:space="0" w:color="auto"/>
        <w:right w:val="none" w:sz="0" w:space="0" w:color="auto"/>
      </w:divBdr>
    </w:div>
    <w:div w:id="1543590505">
      <w:bodyDiv w:val="1"/>
      <w:marLeft w:val="0"/>
      <w:marRight w:val="0"/>
      <w:marTop w:val="0"/>
      <w:marBottom w:val="0"/>
      <w:divBdr>
        <w:top w:val="none" w:sz="0" w:space="0" w:color="auto"/>
        <w:left w:val="none" w:sz="0" w:space="0" w:color="auto"/>
        <w:bottom w:val="none" w:sz="0" w:space="0" w:color="auto"/>
        <w:right w:val="none" w:sz="0" w:space="0" w:color="auto"/>
      </w:divBdr>
    </w:div>
    <w:div w:id="1559974663">
      <w:bodyDiv w:val="1"/>
      <w:marLeft w:val="0"/>
      <w:marRight w:val="0"/>
      <w:marTop w:val="0"/>
      <w:marBottom w:val="0"/>
      <w:divBdr>
        <w:top w:val="none" w:sz="0" w:space="0" w:color="auto"/>
        <w:left w:val="none" w:sz="0" w:space="0" w:color="auto"/>
        <w:bottom w:val="none" w:sz="0" w:space="0" w:color="auto"/>
        <w:right w:val="none" w:sz="0" w:space="0" w:color="auto"/>
      </w:divBdr>
    </w:div>
    <w:div w:id="1585455806">
      <w:bodyDiv w:val="1"/>
      <w:marLeft w:val="0"/>
      <w:marRight w:val="0"/>
      <w:marTop w:val="0"/>
      <w:marBottom w:val="0"/>
      <w:divBdr>
        <w:top w:val="none" w:sz="0" w:space="0" w:color="auto"/>
        <w:left w:val="none" w:sz="0" w:space="0" w:color="auto"/>
        <w:bottom w:val="none" w:sz="0" w:space="0" w:color="auto"/>
        <w:right w:val="none" w:sz="0" w:space="0" w:color="auto"/>
      </w:divBdr>
    </w:div>
    <w:div w:id="1587417708">
      <w:bodyDiv w:val="1"/>
      <w:marLeft w:val="0"/>
      <w:marRight w:val="0"/>
      <w:marTop w:val="0"/>
      <w:marBottom w:val="0"/>
      <w:divBdr>
        <w:top w:val="none" w:sz="0" w:space="0" w:color="auto"/>
        <w:left w:val="none" w:sz="0" w:space="0" w:color="auto"/>
        <w:bottom w:val="none" w:sz="0" w:space="0" w:color="auto"/>
        <w:right w:val="none" w:sz="0" w:space="0" w:color="auto"/>
      </w:divBdr>
    </w:div>
    <w:div w:id="1590961405">
      <w:bodyDiv w:val="1"/>
      <w:marLeft w:val="0"/>
      <w:marRight w:val="0"/>
      <w:marTop w:val="0"/>
      <w:marBottom w:val="0"/>
      <w:divBdr>
        <w:top w:val="none" w:sz="0" w:space="0" w:color="auto"/>
        <w:left w:val="none" w:sz="0" w:space="0" w:color="auto"/>
        <w:bottom w:val="none" w:sz="0" w:space="0" w:color="auto"/>
        <w:right w:val="none" w:sz="0" w:space="0" w:color="auto"/>
      </w:divBdr>
    </w:div>
    <w:div w:id="1592468931">
      <w:bodyDiv w:val="1"/>
      <w:marLeft w:val="0"/>
      <w:marRight w:val="0"/>
      <w:marTop w:val="0"/>
      <w:marBottom w:val="0"/>
      <w:divBdr>
        <w:top w:val="none" w:sz="0" w:space="0" w:color="auto"/>
        <w:left w:val="none" w:sz="0" w:space="0" w:color="auto"/>
        <w:bottom w:val="none" w:sz="0" w:space="0" w:color="auto"/>
        <w:right w:val="none" w:sz="0" w:space="0" w:color="auto"/>
      </w:divBdr>
    </w:div>
    <w:div w:id="1599412669">
      <w:bodyDiv w:val="1"/>
      <w:marLeft w:val="0"/>
      <w:marRight w:val="0"/>
      <w:marTop w:val="0"/>
      <w:marBottom w:val="0"/>
      <w:divBdr>
        <w:top w:val="none" w:sz="0" w:space="0" w:color="auto"/>
        <w:left w:val="none" w:sz="0" w:space="0" w:color="auto"/>
        <w:bottom w:val="none" w:sz="0" w:space="0" w:color="auto"/>
        <w:right w:val="none" w:sz="0" w:space="0" w:color="auto"/>
      </w:divBdr>
    </w:div>
    <w:div w:id="1607149488">
      <w:bodyDiv w:val="1"/>
      <w:marLeft w:val="0"/>
      <w:marRight w:val="0"/>
      <w:marTop w:val="0"/>
      <w:marBottom w:val="0"/>
      <w:divBdr>
        <w:top w:val="none" w:sz="0" w:space="0" w:color="auto"/>
        <w:left w:val="none" w:sz="0" w:space="0" w:color="auto"/>
        <w:bottom w:val="none" w:sz="0" w:space="0" w:color="auto"/>
        <w:right w:val="none" w:sz="0" w:space="0" w:color="auto"/>
      </w:divBdr>
    </w:div>
    <w:div w:id="1613778123">
      <w:bodyDiv w:val="1"/>
      <w:marLeft w:val="0"/>
      <w:marRight w:val="0"/>
      <w:marTop w:val="0"/>
      <w:marBottom w:val="0"/>
      <w:divBdr>
        <w:top w:val="none" w:sz="0" w:space="0" w:color="auto"/>
        <w:left w:val="none" w:sz="0" w:space="0" w:color="auto"/>
        <w:bottom w:val="none" w:sz="0" w:space="0" w:color="auto"/>
        <w:right w:val="none" w:sz="0" w:space="0" w:color="auto"/>
      </w:divBdr>
    </w:div>
    <w:div w:id="1624924797">
      <w:bodyDiv w:val="1"/>
      <w:marLeft w:val="0"/>
      <w:marRight w:val="0"/>
      <w:marTop w:val="0"/>
      <w:marBottom w:val="0"/>
      <w:divBdr>
        <w:top w:val="none" w:sz="0" w:space="0" w:color="auto"/>
        <w:left w:val="none" w:sz="0" w:space="0" w:color="auto"/>
        <w:bottom w:val="none" w:sz="0" w:space="0" w:color="auto"/>
        <w:right w:val="none" w:sz="0" w:space="0" w:color="auto"/>
      </w:divBdr>
    </w:div>
    <w:div w:id="1642340470">
      <w:bodyDiv w:val="1"/>
      <w:marLeft w:val="0"/>
      <w:marRight w:val="0"/>
      <w:marTop w:val="0"/>
      <w:marBottom w:val="0"/>
      <w:divBdr>
        <w:top w:val="none" w:sz="0" w:space="0" w:color="auto"/>
        <w:left w:val="none" w:sz="0" w:space="0" w:color="auto"/>
        <w:bottom w:val="none" w:sz="0" w:space="0" w:color="auto"/>
        <w:right w:val="none" w:sz="0" w:space="0" w:color="auto"/>
      </w:divBdr>
    </w:div>
    <w:div w:id="1685521491">
      <w:bodyDiv w:val="1"/>
      <w:marLeft w:val="0"/>
      <w:marRight w:val="0"/>
      <w:marTop w:val="0"/>
      <w:marBottom w:val="0"/>
      <w:divBdr>
        <w:top w:val="none" w:sz="0" w:space="0" w:color="auto"/>
        <w:left w:val="none" w:sz="0" w:space="0" w:color="auto"/>
        <w:bottom w:val="none" w:sz="0" w:space="0" w:color="auto"/>
        <w:right w:val="none" w:sz="0" w:space="0" w:color="auto"/>
      </w:divBdr>
    </w:div>
    <w:div w:id="1703701989">
      <w:bodyDiv w:val="1"/>
      <w:marLeft w:val="0"/>
      <w:marRight w:val="0"/>
      <w:marTop w:val="0"/>
      <w:marBottom w:val="0"/>
      <w:divBdr>
        <w:top w:val="none" w:sz="0" w:space="0" w:color="auto"/>
        <w:left w:val="none" w:sz="0" w:space="0" w:color="auto"/>
        <w:bottom w:val="none" w:sz="0" w:space="0" w:color="auto"/>
        <w:right w:val="none" w:sz="0" w:space="0" w:color="auto"/>
      </w:divBdr>
    </w:div>
    <w:div w:id="1717581668">
      <w:bodyDiv w:val="1"/>
      <w:marLeft w:val="0"/>
      <w:marRight w:val="0"/>
      <w:marTop w:val="0"/>
      <w:marBottom w:val="0"/>
      <w:divBdr>
        <w:top w:val="none" w:sz="0" w:space="0" w:color="auto"/>
        <w:left w:val="none" w:sz="0" w:space="0" w:color="auto"/>
        <w:bottom w:val="none" w:sz="0" w:space="0" w:color="auto"/>
        <w:right w:val="none" w:sz="0" w:space="0" w:color="auto"/>
      </w:divBdr>
    </w:div>
    <w:div w:id="1723821339">
      <w:bodyDiv w:val="1"/>
      <w:marLeft w:val="0"/>
      <w:marRight w:val="0"/>
      <w:marTop w:val="0"/>
      <w:marBottom w:val="0"/>
      <w:divBdr>
        <w:top w:val="none" w:sz="0" w:space="0" w:color="auto"/>
        <w:left w:val="none" w:sz="0" w:space="0" w:color="auto"/>
        <w:bottom w:val="none" w:sz="0" w:space="0" w:color="auto"/>
        <w:right w:val="none" w:sz="0" w:space="0" w:color="auto"/>
      </w:divBdr>
      <w:divsChild>
        <w:div w:id="1469935762">
          <w:marLeft w:val="0"/>
          <w:marRight w:val="0"/>
          <w:marTop w:val="0"/>
          <w:marBottom w:val="0"/>
          <w:divBdr>
            <w:top w:val="none" w:sz="0" w:space="0" w:color="auto"/>
            <w:left w:val="none" w:sz="0" w:space="0" w:color="auto"/>
            <w:bottom w:val="none" w:sz="0" w:space="0" w:color="auto"/>
            <w:right w:val="none" w:sz="0" w:space="0" w:color="auto"/>
          </w:divBdr>
        </w:div>
        <w:div w:id="1284078001">
          <w:marLeft w:val="0"/>
          <w:marRight w:val="0"/>
          <w:marTop w:val="0"/>
          <w:marBottom w:val="0"/>
          <w:divBdr>
            <w:top w:val="none" w:sz="0" w:space="0" w:color="auto"/>
            <w:left w:val="none" w:sz="0" w:space="0" w:color="auto"/>
            <w:bottom w:val="none" w:sz="0" w:space="0" w:color="auto"/>
            <w:right w:val="none" w:sz="0" w:space="0" w:color="auto"/>
          </w:divBdr>
        </w:div>
        <w:div w:id="679162178">
          <w:marLeft w:val="0"/>
          <w:marRight w:val="0"/>
          <w:marTop w:val="0"/>
          <w:marBottom w:val="0"/>
          <w:divBdr>
            <w:top w:val="none" w:sz="0" w:space="0" w:color="auto"/>
            <w:left w:val="none" w:sz="0" w:space="0" w:color="auto"/>
            <w:bottom w:val="none" w:sz="0" w:space="0" w:color="auto"/>
            <w:right w:val="none" w:sz="0" w:space="0" w:color="auto"/>
          </w:divBdr>
        </w:div>
        <w:div w:id="1260019957">
          <w:marLeft w:val="0"/>
          <w:marRight w:val="0"/>
          <w:marTop w:val="0"/>
          <w:marBottom w:val="0"/>
          <w:divBdr>
            <w:top w:val="none" w:sz="0" w:space="0" w:color="auto"/>
            <w:left w:val="none" w:sz="0" w:space="0" w:color="auto"/>
            <w:bottom w:val="none" w:sz="0" w:space="0" w:color="auto"/>
            <w:right w:val="none" w:sz="0" w:space="0" w:color="auto"/>
          </w:divBdr>
        </w:div>
        <w:div w:id="706758922">
          <w:marLeft w:val="0"/>
          <w:marRight w:val="0"/>
          <w:marTop w:val="0"/>
          <w:marBottom w:val="0"/>
          <w:divBdr>
            <w:top w:val="none" w:sz="0" w:space="0" w:color="auto"/>
            <w:left w:val="none" w:sz="0" w:space="0" w:color="auto"/>
            <w:bottom w:val="none" w:sz="0" w:space="0" w:color="auto"/>
            <w:right w:val="none" w:sz="0" w:space="0" w:color="auto"/>
          </w:divBdr>
        </w:div>
        <w:div w:id="726104438">
          <w:marLeft w:val="0"/>
          <w:marRight w:val="0"/>
          <w:marTop w:val="0"/>
          <w:marBottom w:val="0"/>
          <w:divBdr>
            <w:top w:val="none" w:sz="0" w:space="0" w:color="auto"/>
            <w:left w:val="none" w:sz="0" w:space="0" w:color="auto"/>
            <w:bottom w:val="none" w:sz="0" w:space="0" w:color="auto"/>
            <w:right w:val="none" w:sz="0" w:space="0" w:color="auto"/>
          </w:divBdr>
        </w:div>
        <w:div w:id="1532567284">
          <w:marLeft w:val="0"/>
          <w:marRight w:val="0"/>
          <w:marTop w:val="0"/>
          <w:marBottom w:val="0"/>
          <w:divBdr>
            <w:top w:val="none" w:sz="0" w:space="0" w:color="auto"/>
            <w:left w:val="none" w:sz="0" w:space="0" w:color="auto"/>
            <w:bottom w:val="none" w:sz="0" w:space="0" w:color="auto"/>
            <w:right w:val="none" w:sz="0" w:space="0" w:color="auto"/>
          </w:divBdr>
        </w:div>
        <w:div w:id="2005738335">
          <w:marLeft w:val="0"/>
          <w:marRight w:val="0"/>
          <w:marTop w:val="0"/>
          <w:marBottom w:val="0"/>
          <w:divBdr>
            <w:top w:val="none" w:sz="0" w:space="0" w:color="auto"/>
            <w:left w:val="none" w:sz="0" w:space="0" w:color="auto"/>
            <w:bottom w:val="none" w:sz="0" w:space="0" w:color="auto"/>
            <w:right w:val="none" w:sz="0" w:space="0" w:color="auto"/>
          </w:divBdr>
        </w:div>
        <w:div w:id="2143689369">
          <w:marLeft w:val="0"/>
          <w:marRight w:val="0"/>
          <w:marTop w:val="0"/>
          <w:marBottom w:val="0"/>
          <w:divBdr>
            <w:top w:val="none" w:sz="0" w:space="0" w:color="auto"/>
            <w:left w:val="none" w:sz="0" w:space="0" w:color="auto"/>
            <w:bottom w:val="none" w:sz="0" w:space="0" w:color="auto"/>
            <w:right w:val="none" w:sz="0" w:space="0" w:color="auto"/>
          </w:divBdr>
        </w:div>
        <w:div w:id="1602951095">
          <w:marLeft w:val="0"/>
          <w:marRight w:val="0"/>
          <w:marTop w:val="0"/>
          <w:marBottom w:val="0"/>
          <w:divBdr>
            <w:top w:val="none" w:sz="0" w:space="0" w:color="auto"/>
            <w:left w:val="none" w:sz="0" w:space="0" w:color="auto"/>
            <w:bottom w:val="none" w:sz="0" w:space="0" w:color="auto"/>
            <w:right w:val="none" w:sz="0" w:space="0" w:color="auto"/>
          </w:divBdr>
        </w:div>
        <w:div w:id="1471703707">
          <w:marLeft w:val="0"/>
          <w:marRight w:val="0"/>
          <w:marTop w:val="0"/>
          <w:marBottom w:val="0"/>
          <w:divBdr>
            <w:top w:val="none" w:sz="0" w:space="0" w:color="auto"/>
            <w:left w:val="none" w:sz="0" w:space="0" w:color="auto"/>
            <w:bottom w:val="none" w:sz="0" w:space="0" w:color="auto"/>
            <w:right w:val="none" w:sz="0" w:space="0" w:color="auto"/>
          </w:divBdr>
        </w:div>
      </w:divsChild>
    </w:div>
    <w:div w:id="1723862577">
      <w:bodyDiv w:val="1"/>
      <w:marLeft w:val="0"/>
      <w:marRight w:val="0"/>
      <w:marTop w:val="0"/>
      <w:marBottom w:val="0"/>
      <w:divBdr>
        <w:top w:val="none" w:sz="0" w:space="0" w:color="auto"/>
        <w:left w:val="none" w:sz="0" w:space="0" w:color="auto"/>
        <w:bottom w:val="none" w:sz="0" w:space="0" w:color="auto"/>
        <w:right w:val="none" w:sz="0" w:space="0" w:color="auto"/>
      </w:divBdr>
    </w:div>
    <w:div w:id="1730376745">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7122067">
      <w:bodyDiv w:val="1"/>
      <w:marLeft w:val="0"/>
      <w:marRight w:val="0"/>
      <w:marTop w:val="0"/>
      <w:marBottom w:val="0"/>
      <w:divBdr>
        <w:top w:val="none" w:sz="0" w:space="0" w:color="auto"/>
        <w:left w:val="none" w:sz="0" w:space="0" w:color="auto"/>
        <w:bottom w:val="none" w:sz="0" w:space="0" w:color="auto"/>
        <w:right w:val="none" w:sz="0" w:space="0" w:color="auto"/>
      </w:divBdr>
    </w:div>
    <w:div w:id="1738746304">
      <w:bodyDiv w:val="1"/>
      <w:marLeft w:val="0"/>
      <w:marRight w:val="0"/>
      <w:marTop w:val="0"/>
      <w:marBottom w:val="0"/>
      <w:divBdr>
        <w:top w:val="none" w:sz="0" w:space="0" w:color="auto"/>
        <w:left w:val="none" w:sz="0" w:space="0" w:color="auto"/>
        <w:bottom w:val="none" w:sz="0" w:space="0" w:color="auto"/>
        <w:right w:val="none" w:sz="0" w:space="0" w:color="auto"/>
      </w:divBdr>
      <w:divsChild>
        <w:div w:id="1522939894">
          <w:marLeft w:val="0"/>
          <w:marRight w:val="0"/>
          <w:marTop w:val="0"/>
          <w:marBottom w:val="0"/>
          <w:divBdr>
            <w:top w:val="none" w:sz="0" w:space="0" w:color="auto"/>
            <w:left w:val="none" w:sz="0" w:space="0" w:color="auto"/>
            <w:bottom w:val="none" w:sz="0" w:space="0" w:color="auto"/>
            <w:right w:val="none" w:sz="0" w:space="0" w:color="auto"/>
          </w:divBdr>
        </w:div>
      </w:divsChild>
    </w:div>
    <w:div w:id="1751729122">
      <w:bodyDiv w:val="1"/>
      <w:marLeft w:val="0"/>
      <w:marRight w:val="0"/>
      <w:marTop w:val="0"/>
      <w:marBottom w:val="0"/>
      <w:divBdr>
        <w:top w:val="none" w:sz="0" w:space="0" w:color="auto"/>
        <w:left w:val="none" w:sz="0" w:space="0" w:color="auto"/>
        <w:bottom w:val="none" w:sz="0" w:space="0" w:color="auto"/>
        <w:right w:val="none" w:sz="0" w:space="0" w:color="auto"/>
      </w:divBdr>
    </w:div>
    <w:div w:id="1760131371">
      <w:bodyDiv w:val="1"/>
      <w:marLeft w:val="0"/>
      <w:marRight w:val="0"/>
      <w:marTop w:val="0"/>
      <w:marBottom w:val="0"/>
      <w:divBdr>
        <w:top w:val="none" w:sz="0" w:space="0" w:color="auto"/>
        <w:left w:val="none" w:sz="0" w:space="0" w:color="auto"/>
        <w:bottom w:val="none" w:sz="0" w:space="0" w:color="auto"/>
        <w:right w:val="none" w:sz="0" w:space="0" w:color="auto"/>
      </w:divBdr>
    </w:div>
    <w:div w:id="1766413001">
      <w:bodyDiv w:val="1"/>
      <w:marLeft w:val="0"/>
      <w:marRight w:val="0"/>
      <w:marTop w:val="0"/>
      <w:marBottom w:val="0"/>
      <w:divBdr>
        <w:top w:val="none" w:sz="0" w:space="0" w:color="auto"/>
        <w:left w:val="none" w:sz="0" w:space="0" w:color="auto"/>
        <w:bottom w:val="none" w:sz="0" w:space="0" w:color="auto"/>
        <w:right w:val="none" w:sz="0" w:space="0" w:color="auto"/>
      </w:divBdr>
    </w:div>
    <w:div w:id="1772890954">
      <w:bodyDiv w:val="1"/>
      <w:marLeft w:val="0"/>
      <w:marRight w:val="0"/>
      <w:marTop w:val="0"/>
      <w:marBottom w:val="0"/>
      <w:divBdr>
        <w:top w:val="none" w:sz="0" w:space="0" w:color="auto"/>
        <w:left w:val="none" w:sz="0" w:space="0" w:color="auto"/>
        <w:bottom w:val="none" w:sz="0" w:space="0" w:color="auto"/>
        <w:right w:val="none" w:sz="0" w:space="0" w:color="auto"/>
      </w:divBdr>
    </w:div>
    <w:div w:id="1804543466">
      <w:bodyDiv w:val="1"/>
      <w:marLeft w:val="0"/>
      <w:marRight w:val="0"/>
      <w:marTop w:val="0"/>
      <w:marBottom w:val="0"/>
      <w:divBdr>
        <w:top w:val="none" w:sz="0" w:space="0" w:color="auto"/>
        <w:left w:val="none" w:sz="0" w:space="0" w:color="auto"/>
        <w:bottom w:val="none" w:sz="0" w:space="0" w:color="auto"/>
        <w:right w:val="none" w:sz="0" w:space="0" w:color="auto"/>
      </w:divBdr>
    </w:div>
    <w:div w:id="1809277552">
      <w:bodyDiv w:val="1"/>
      <w:marLeft w:val="0"/>
      <w:marRight w:val="0"/>
      <w:marTop w:val="0"/>
      <w:marBottom w:val="0"/>
      <w:divBdr>
        <w:top w:val="none" w:sz="0" w:space="0" w:color="auto"/>
        <w:left w:val="none" w:sz="0" w:space="0" w:color="auto"/>
        <w:bottom w:val="none" w:sz="0" w:space="0" w:color="auto"/>
        <w:right w:val="none" w:sz="0" w:space="0" w:color="auto"/>
      </w:divBdr>
    </w:div>
    <w:div w:id="1811089171">
      <w:bodyDiv w:val="1"/>
      <w:marLeft w:val="0"/>
      <w:marRight w:val="0"/>
      <w:marTop w:val="0"/>
      <w:marBottom w:val="0"/>
      <w:divBdr>
        <w:top w:val="none" w:sz="0" w:space="0" w:color="auto"/>
        <w:left w:val="none" w:sz="0" w:space="0" w:color="auto"/>
        <w:bottom w:val="none" w:sz="0" w:space="0" w:color="auto"/>
        <w:right w:val="none" w:sz="0" w:space="0" w:color="auto"/>
      </w:divBdr>
    </w:div>
    <w:div w:id="1818493388">
      <w:bodyDiv w:val="1"/>
      <w:marLeft w:val="0"/>
      <w:marRight w:val="0"/>
      <w:marTop w:val="0"/>
      <w:marBottom w:val="0"/>
      <w:divBdr>
        <w:top w:val="none" w:sz="0" w:space="0" w:color="auto"/>
        <w:left w:val="none" w:sz="0" w:space="0" w:color="auto"/>
        <w:bottom w:val="none" w:sz="0" w:space="0" w:color="auto"/>
        <w:right w:val="none" w:sz="0" w:space="0" w:color="auto"/>
      </w:divBdr>
    </w:div>
    <w:div w:id="1852644202">
      <w:bodyDiv w:val="1"/>
      <w:marLeft w:val="0"/>
      <w:marRight w:val="0"/>
      <w:marTop w:val="0"/>
      <w:marBottom w:val="0"/>
      <w:divBdr>
        <w:top w:val="none" w:sz="0" w:space="0" w:color="auto"/>
        <w:left w:val="none" w:sz="0" w:space="0" w:color="auto"/>
        <w:bottom w:val="none" w:sz="0" w:space="0" w:color="auto"/>
        <w:right w:val="none" w:sz="0" w:space="0" w:color="auto"/>
      </w:divBdr>
    </w:div>
    <w:div w:id="1879928304">
      <w:bodyDiv w:val="1"/>
      <w:marLeft w:val="0"/>
      <w:marRight w:val="0"/>
      <w:marTop w:val="0"/>
      <w:marBottom w:val="0"/>
      <w:divBdr>
        <w:top w:val="none" w:sz="0" w:space="0" w:color="auto"/>
        <w:left w:val="none" w:sz="0" w:space="0" w:color="auto"/>
        <w:bottom w:val="none" w:sz="0" w:space="0" w:color="auto"/>
        <w:right w:val="none" w:sz="0" w:space="0" w:color="auto"/>
      </w:divBdr>
    </w:div>
    <w:div w:id="1888489481">
      <w:bodyDiv w:val="1"/>
      <w:marLeft w:val="0"/>
      <w:marRight w:val="0"/>
      <w:marTop w:val="0"/>
      <w:marBottom w:val="0"/>
      <w:divBdr>
        <w:top w:val="none" w:sz="0" w:space="0" w:color="auto"/>
        <w:left w:val="none" w:sz="0" w:space="0" w:color="auto"/>
        <w:bottom w:val="none" w:sz="0" w:space="0" w:color="auto"/>
        <w:right w:val="none" w:sz="0" w:space="0" w:color="auto"/>
      </w:divBdr>
    </w:div>
    <w:div w:id="1894581494">
      <w:bodyDiv w:val="1"/>
      <w:marLeft w:val="0"/>
      <w:marRight w:val="0"/>
      <w:marTop w:val="0"/>
      <w:marBottom w:val="0"/>
      <w:divBdr>
        <w:top w:val="none" w:sz="0" w:space="0" w:color="auto"/>
        <w:left w:val="none" w:sz="0" w:space="0" w:color="auto"/>
        <w:bottom w:val="none" w:sz="0" w:space="0" w:color="auto"/>
        <w:right w:val="none" w:sz="0" w:space="0" w:color="auto"/>
      </w:divBdr>
    </w:div>
    <w:div w:id="1901288548">
      <w:bodyDiv w:val="1"/>
      <w:marLeft w:val="0"/>
      <w:marRight w:val="0"/>
      <w:marTop w:val="0"/>
      <w:marBottom w:val="0"/>
      <w:divBdr>
        <w:top w:val="none" w:sz="0" w:space="0" w:color="auto"/>
        <w:left w:val="none" w:sz="0" w:space="0" w:color="auto"/>
        <w:bottom w:val="none" w:sz="0" w:space="0" w:color="auto"/>
        <w:right w:val="none" w:sz="0" w:space="0" w:color="auto"/>
      </w:divBdr>
    </w:div>
    <w:div w:id="1904752980">
      <w:bodyDiv w:val="1"/>
      <w:marLeft w:val="0"/>
      <w:marRight w:val="0"/>
      <w:marTop w:val="0"/>
      <w:marBottom w:val="0"/>
      <w:divBdr>
        <w:top w:val="none" w:sz="0" w:space="0" w:color="auto"/>
        <w:left w:val="none" w:sz="0" w:space="0" w:color="auto"/>
        <w:bottom w:val="none" w:sz="0" w:space="0" w:color="auto"/>
        <w:right w:val="none" w:sz="0" w:space="0" w:color="auto"/>
      </w:divBdr>
    </w:div>
    <w:div w:id="1906405700">
      <w:bodyDiv w:val="1"/>
      <w:marLeft w:val="0"/>
      <w:marRight w:val="0"/>
      <w:marTop w:val="0"/>
      <w:marBottom w:val="0"/>
      <w:divBdr>
        <w:top w:val="none" w:sz="0" w:space="0" w:color="auto"/>
        <w:left w:val="none" w:sz="0" w:space="0" w:color="auto"/>
        <w:bottom w:val="none" w:sz="0" w:space="0" w:color="auto"/>
        <w:right w:val="none" w:sz="0" w:space="0" w:color="auto"/>
      </w:divBdr>
    </w:div>
    <w:div w:id="1909994946">
      <w:bodyDiv w:val="1"/>
      <w:marLeft w:val="0"/>
      <w:marRight w:val="0"/>
      <w:marTop w:val="0"/>
      <w:marBottom w:val="0"/>
      <w:divBdr>
        <w:top w:val="none" w:sz="0" w:space="0" w:color="auto"/>
        <w:left w:val="none" w:sz="0" w:space="0" w:color="auto"/>
        <w:bottom w:val="none" w:sz="0" w:space="0" w:color="auto"/>
        <w:right w:val="none" w:sz="0" w:space="0" w:color="auto"/>
      </w:divBdr>
    </w:div>
    <w:div w:id="1917206366">
      <w:bodyDiv w:val="1"/>
      <w:marLeft w:val="0"/>
      <w:marRight w:val="0"/>
      <w:marTop w:val="0"/>
      <w:marBottom w:val="0"/>
      <w:divBdr>
        <w:top w:val="none" w:sz="0" w:space="0" w:color="auto"/>
        <w:left w:val="none" w:sz="0" w:space="0" w:color="auto"/>
        <w:bottom w:val="none" w:sz="0" w:space="0" w:color="auto"/>
        <w:right w:val="none" w:sz="0" w:space="0" w:color="auto"/>
      </w:divBdr>
    </w:div>
    <w:div w:id="1918051150">
      <w:bodyDiv w:val="1"/>
      <w:marLeft w:val="0"/>
      <w:marRight w:val="0"/>
      <w:marTop w:val="0"/>
      <w:marBottom w:val="0"/>
      <w:divBdr>
        <w:top w:val="none" w:sz="0" w:space="0" w:color="auto"/>
        <w:left w:val="none" w:sz="0" w:space="0" w:color="auto"/>
        <w:bottom w:val="none" w:sz="0" w:space="0" w:color="auto"/>
        <w:right w:val="none" w:sz="0" w:space="0" w:color="auto"/>
      </w:divBdr>
    </w:div>
    <w:div w:id="1922564945">
      <w:bodyDiv w:val="1"/>
      <w:marLeft w:val="0"/>
      <w:marRight w:val="0"/>
      <w:marTop w:val="0"/>
      <w:marBottom w:val="0"/>
      <w:divBdr>
        <w:top w:val="none" w:sz="0" w:space="0" w:color="auto"/>
        <w:left w:val="none" w:sz="0" w:space="0" w:color="auto"/>
        <w:bottom w:val="none" w:sz="0" w:space="0" w:color="auto"/>
        <w:right w:val="none" w:sz="0" w:space="0" w:color="auto"/>
      </w:divBdr>
    </w:div>
    <w:div w:id="1928998017">
      <w:bodyDiv w:val="1"/>
      <w:marLeft w:val="0"/>
      <w:marRight w:val="0"/>
      <w:marTop w:val="0"/>
      <w:marBottom w:val="0"/>
      <w:divBdr>
        <w:top w:val="none" w:sz="0" w:space="0" w:color="auto"/>
        <w:left w:val="none" w:sz="0" w:space="0" w:color="auto"/>
        <w:bottom w:val="none" w:sz="0" w:space="0" w:color="auto"/>
        <w:right w:val="none" w:sz="0" w:space="0" w:color="auto"/>
      </w:divBdr>
    </w:div>
    <w:div w:id="1930889364">
      <w:bodyDiv w:val="1"/>
      <w:marLeft w:val="0"/>
      <w:marRight w:val="0"/>
      <w:marTop w:val="0"/>
      <w:marBottom w:val="0"/>
      <w:divBdr>
        <w:top w:val="none" w:sz="0" w:space="0" w:color="auto"/>
        <w:left w:val="none" w:sz="0" w:space="0" w:color="auto"/>
        <w:bottom w:val="none" w:sz="0" w:space="0" w:color="auto"/>
        <w:right w:val="none" w:sz="0" w:space="0" w:color="auto"/>
      </w:divBdr>
    </w:div>
    <w:div w:id="1935699248">
      <w:bodyDiv w:val="1"/>
      <w:marLeft w:val="0"/>
      <w:marRight w:val="0"/>
      <w:marTop w:val="0"/>
      <w:marBottom w:val="0"/>
      <w:divBdr>
        <w:top w:val="none" w:sz="0" w:space="0" w:color="auto"/>
        <w:left w:val="none" w:sz="0" w:space="0" w:color="auto"/>
        <w:bottom w:val="none" w:sz="0" w:space="0" w:color="auto"/>
        <w:right w:val="none" w:sz="0" w:space="0" w:color="auto"/>
      </w:divBdr>
    </w:div>
    <w:div w:id="1944871899">
      <w:bodyDiv w:val="1"/>
      <w:marLeft w:val="0"/>
      <w:marRight w:val="0"/>
      <w:marTop w:val="0"/>
      <w:marBottom w:val="0"/>
      <w:divBdr>
        <w:top w:val="none" w:sz="0" w:space="0" w:color="auto"/>
        <w:left w:val="none" w:sz="0" w:space="0" w:color="auto"/>
        <w:bottom w:val="none" w:sz="0" w:space="0" w:color="auto"/>
        <w:right w:val="none" w:sz="0" w:space="0" w:color="auto"/>
      </w:divBdr>
    </w:div>
    <w:div w:id="1964993583">
      <w:bodyDiv w:val="1"/>
      <w:marLeft w:val="0"/>
      <w:marRight w:val="0"/>
      <w:marTop w:val="0"/>
      <w:marBottom w:val="0"/>
      <w:divBdr>
        <w:top w:val="none" w:sz="0" w:space="0" w:color="auto"/>
        <w:left w:val="none" w:sz="0" w:space="0" w:color="auto"/>
        <w:bottom w:val="none" w:sz="0" w:space="0" w:color="auto"/>
        <w:right w:val="none" w:sz="0" w:space="0" w:color="auto"/>
      </w:divBdr>
    </w:div>
    <w:div w:id="1986398731">
      <w:bodyDiv w:val="1"/>
      <w:marLeft w:val="0"/>
      <w:marRight w:val="0"/>
      <w:marTop w:val="0"/>
      <w:marBottom w:val="0"/>
      <w:divBdr>
        <w:top w:val="none" w:sz="0" w:space="0" w:color="auto"/>
        <w:left w:val="none" w:sz="0" w:space="0" w:color="auto"/>
        <w:bottom w:val="none" w:sz="0" w:space="0" w:color="auto"/>
        <w:right w:val="none" w:sz="0" w:space="0" w:color="auto"/>
      </w:divBdr>
    </w:div>
    <w:div w:id="1992441672">
      <w:bodyDiv w:val="1"/>
      <w:marLeft w:val="0"/>
      <w:marRight w:val="0"/>
      <w:marTop w:val="0"/>
      <w:marBottom w:val="0"/>
      <w:divBdr>
        <w:top w:val="none" w:sz="0" w:space="0" w:color="auto"/>
        <w:left w:val="none" w:sz="0" w:space="0" w:color="auto"/>
        <w:bottom w:val="none" w:sz="0" w:space="0" w:color="auto"/>
        <w:right w:val="none" w:sz="0" w:space="0" w:color="auto"/>
      </w:divBdr>
    </w:div>
    <w:div w:id="2028410486">
      <w:bodyDiv w:val="1"/>
      <w:marLeft w:val="0"/>
      <w:marRight w:val="0"/>
      <w:marTop w:val="0"/>
      <w:marBottom w:val="0"/>
      <w:divBdr>
        <w:top w:val="none" w:sz="0" w:space="0" w:color="auto"/>
        <w:left w:val="none" w:sz="0" w:space="0" w:color="auto"/>
        <w:bottom w:val="none" w:sz="0" w:space="0" w:color="auto"/>
        <w:right w:val="none" w:sz="0" w:space="0" w:color="auto"/>
      </w:divBdr>
    </w:div>
    <w:div w:id="2032754135">
      <w:bodyDiv w:val="1"/>
      <w:marLeft w:val="0"/>
      <w:marRight w:val="0"/>
      <w:marTop w:val="0"/>
      <w:marBottom w:val="0"/>
      <w:divBdr>
        <w:top w:val="none" w:sz="0" w:space="0" w:color="auto"/>
        <w:left w:val="none" w:sz="0" w:space="0" w:color="auto"/>
        <w:bottom w:val="none" w:sz="0" w:space="0" w:color="auto"/>
        <w:right w:val="none" w:sz="0" w:space="0" w:color="auto"/>
      </w:divBdr>
    </w:div>
    <w:div w:id="2035426417">
      <w:bodyDiv w:val="1"/>
      <w:marLeft w:val="0"/>
      <w:marRight w:val="0"/>
      <w:marTop w:val="0"/>
      <w:marBottom w:val="0"/>
      <w:divBdr>
        <w:top w:val="none" w:sz="0" w:space="0" w:color="auto"/>
        <w:left w:val="none" w:sz="0" w:space="0" w:color="auto"/>
        <w:bottom w:val="none" w:sz="0" w:space="0" w:color="auto"/>
        <w:right w:val="none" w:sz="0" w:space="0" w:color="auto"/>
      </w:divBdr>
    </w:div>
    <w:div w:id="2041973911">
      <w:bodyDiv w:val="1"/>
      <w:marLeft w:val="0"/>
      <w:marRight w:val="0"/>
      <w:marTop w:val="0"/>
      <w:marBottom w:val="0"/>
      <w:divBdr>
        <w:top w:val="none" w:sz="0" w:space="0" w:color="auto"/>
        <w:left w:val="none" w:sz="0" w:space="0" w:color="auto"/>
        <w:bottom w:val="none" w:sz="0" w:space="0" w:color="auto"/>
        <w:right w:val="none" w:sz="0" w:space="0" w:color="auto"/>
      </w:divBdr>
    </w:div>
    <w:div w:id="2103989285">
      <w:bodyDiv w:val="1"/>
      <w:marLeft w:val="0"/>
      <w:marRight w:val="0"/>
      <w:marTop w:val="0"/>
      <w:marBottom w:val="0"/>
      <w:divBdr>
        <w:top w:val="none" w:sz="0" w:space="0" w:color="auto"/>
        <w:left w:val="none" w:sz="0" w:space="0" w:color="auto"/>
        <w:bottom w:val="none" w:sz="0" w:space="0" w:color="auto"/>
        <w:right w:val="none" w:sz="0" w:space="0" w:color="auto"/>
      </w:divBdr>
    </w:div>
    <w:div w:id="2123373445">
      <w:bodyDiv w:val="1"/>
      <w:marLeft w:val="0"/>
      <w:marRight w:val="0"/>
      <w:marTop w:val="0"/>
      <w:marBottom w:val="0"/>
      <w:divBdr>
        <w:top w:val="none" w:sz="0" w:space="0" w:color="auto"/>
        <w:left w:val="none" w:sz="0" w:space="0" w:color="auto"/>
        <w:bottom w:val="none" w:sz="0" w:space="0" w:color="auto"/>
        <w:right w:val="none" w:sz="0" w:space="0" w:color="auto"/>
      </w:divBdr>
    </w:div>
    <w:div w:id="2130322449">
      <w:bodyDiv w:val="1"/>
      <w:marLeft w:val="0"/>
      <w:marRight w:val="0"/>
      <w:marTop w:val="0"/>
      <w:marBottom w:val="0"/>
      <w:divBdr>
        <w:top w:val="none" w:sz="0" w:space="0" w:color="auto"/>
        <w:left w:val="none" w:sz="0" w:space="0" w:color="auto"/>
        <w:bottom w:val="none" w:sz="0" w:space="0" w:color="auto"/>
        <w:right w:val="none" w:sz="0" w:space="0" w:color="auto"/>
      </w:divBdr>
    </w:div>
    <w:div w:id="2134322739">
      <w:bodyDiv w:val="1"/>
      <w:marLeft w:val="0"/>
      <w:marRight w:val="0"/>
      <w:marTop w:val="0"/>
      <w:marBottom w:val="0"/>
      <w:divBdr>
        <w:top w:val="none" w:sz="0" w:space="0" w:color="auto"/>
        <w:left w:val="none" w:sz="0" w:space="0" w:color="auto"/>
        <w:bottom w:val="none" w:sz="0" w:space="0" w:color="auto"/>
        <w:right w:val="none" w:sz="0" w:space="0" w:color="auto"/>
      </w:divBdr>
    </w:div>
    <w:div w:id="21448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amriti.yadav@goldilocks-tech.com" TargetMode="External"/><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20"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sterlitetech.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CC9A56-8FC6-0744-AB1E-0017DE93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1758</Words>
  <Characters>10021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sagar.nalawade@sterlite.com</dc:creator>
  <cp:lastModifiedBy>Sarju Garg</cp:lastModifiedBy>
  <cp:revision>2</cp:revision>
  <cp:lastPrinted>2019-03-29T10:32:00Z</cp:lastPrinted>
  <dcterms:created xsi:type="dcterms:W3CDTF">2020-10-01T03:17:00Z</dcterms:created>
  <dcterms:modified xsi:type="dcterms:W3CDTF">2020-10-01T03:17:00Z</dcterms:modified>
</cp:coreProperties>
</file>